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094" w:rsidRDefault="00DB3094">
      <w:pPr>
        <w:spacing w:after="0"/>
        <w:ind w:firstLine="0"/>
        <w:jc w:val="left"/>
        <w:rPr>
          <w:b/>
          <w:bCs/>
          <w:sz w:val="32"/>
          <w:szCs w:val="32"/>
        </w:rPr>
      </w:pPr>
    </w:p>
    <w:p w:rsidR="00DB3094" w:rsidRDefault="00DB3094">
      <w:pPr>
        <w:spacing w:after="0"/>
        <w:ind w:firstLine="0"/>
        <w:jc w:val="left"/>
        <w:rPr>
          <w:b/>
          <w:bCs/>
          <w:sz w:val="32"/>
          <w:szCs w:val="32"/>
        </w:rPr>
      </w:pPr>
    </w:p>
    <w:p w:rsidR="00DB3094" w:rsidRDefault="00DB3094">
      <w:pPr>
        <w:spacing w:after="0"/>
        <w:ind w:firstLine="0"/>
        <w:jc w:val="left"/>
        <w:rPr>
          <w:b/>
          <w:bCs/>
          <w:sz w:val="32"/>
          <w:szCs w:val="32"/>
        </w:rPr>
      </w:pPr>
    </w:p>
    <w:p w:rsidR="00DB3094" w:rsidRDefault="00DB3094">
      <w:pPr>
        <w:spacing w:after="0"/>
        <w:ind w:firstLine="0"/>
        <w:jc w:val="left"/>
        <w:rPr>
          <w:b/>
          <w:bCs/>
          <w:sz w:val="32"/>
          <w:szCs w:val="32"/>
        </w:rPr>
      </w:pPr>
    </w:p>
    <w:p w:rsidR="00DB3094" w:rsidRDefault="00DB3094">
      <w:pPr>
        <w:spacing w:after="0"/>
        <w:ind w:firstLine="0"/>
        <w:jc w:val="left"/>
        <w:rPr>
          <w:b/>
          <w:bCs/>
          <w:sz w:val="32"/>
          <w:szCs w:val="32"/>
        </w:rPr>
      </w:pPr>
    </w:p>
    <w:p w:rsidR="00DB3094" w:rsidRDefault="00DB3094">
      <w:pPr>
        <w:spacing w:after="0"/>
        <w:ind w:firstLine="0"/>
        <w:jc w:val="left"/>
        <w:rPr>
          <w:b/>
          <w:bCs/>
          <w:sz w:val="32"/>
          <w:szCs w:val="32"/>
        </w:rPr>
      </w:pPr>
    </w:p>
    <w:p w:rsidR="00DB3094" w:rsidRDefault="00DB3094">
      <w:pPr>
        <w:spacing w:after="0"/>
        <w:ind w:firstLine="0"/>
        <w:jc w:val="left"/>
        <w:rPr>
          <w:b/>
          <w:bCs/>
          <w:sz w:val="32"/>
          <w:szCs w:val="32"/>
        </w:rPr>
      </w:pPr>
    </w:p>
    <w:p w:rsidR="00DB3094" w:rsidRDefault="00DB3094">
      <w:pPr>
        <w:spacing w:after="0"/>
        <w:ind w:firstLine="0"/>
        <w:jc w:val="left"/>
        <w:rPr>
          <w:b/>
          <w:bCs/>
          <w:sz w:val="32"/>
          <w:szCs w:val="32"/>
        </w:rPr>
      </w:pPr>
    </w:p>
    <w:p w:rsidR="00DB3094" w:rsidRPr="00E7190E" w:rsidRDefault="00DB3094" w:rsidP="00DB3094">
      <w:pPr>
        <w:jc w:val="right"/>
        <w:rPr>
          <w:rFonts w:ascii="Tahoma" w:hAnsi="Tahoma" w:cs="Tahoma"/>
          <w:b/>
          <w:smallCaps/>
          <w:sz w:val="96"/>
          <w:szCs w:val="96"/>
          <w:lang w:val="en-GB"/>
        </w:rPr>
      </w:pPr>
      <w:r w:rsidRPr="00E7190E">
        <w:rPr>
          <w:rFonts w:ascii="Tahoma" w:hAnsi="Tahoma" w:cs="Tahoma"/>
          <w:b/>
          <w:smallCaps/>
          <w:sz w:val="96"/>
          <w:szCs w:val="96"/>
          <w:lang w:val="en-GB"/>
        </w:rPr>
        <w:t>K-EX WebAPI</w:t>
      </w:r>
    </w:p>
    <w:p w:rsidR="00984F28" w:rsidRPr="00E7190E" w:rsidRDefault="00984F28" w:rsidP="00DB3094">
      <w:pPr>
        <w:jc w:val="right"/>
        <w:rPr>
          <w:rFonts w:ascii="Tahoma" w:hAnsi="Tahoma" w:cs="Tahoma"/>
          <w:b/>
          <w:smallCaps/>
          <w:sz w:val="96"/>
          <w:szCs w:val="96"/>
          <w:lang w:val="en-GB"/>
        </w:rPr>
      </w:pPr>
      <w:r w:rsidRPr="00E7190E">
        <w:rPr>
          <w:rFonts w:ascii="Tahoma" w:hAnsi="Tahoma" w:cs="Tahoma"/>
          <w:b/>
          <w:smallCaps/>
          <w:sz w:val="96"/>
          <w:szCs w:val="96"/>
          <w:lang w:val="en-GB"/>
        </w:rPr>
        <w:t xml:space="preserve">Interface </w:t>
      </w:r>
    </w:p>
    <w:p w:rsidR="00984F28" w:rsidRPr="00E7190E" w:rsidRDefault="00984F28" w:rsidP="00DB3094">
      <w:pPr>
        <w:jc w:val="right"/>
        <w:rPr>
          <w:rFonts w:ascii="Tahoma" w:hAnsi="Tahoma" w:cs="Tahoma"/>
          <w:b/>
          <w:smallCaps/>
          <w:sz w:val="96"/>
          <w:szCs w:val="96"/>
          <w:lang w:val="en-GB"/>
        </w:rPr>
      </w:pPr>
      <w:r w:rsidRPr="00E7190E">
        <w:rPr>
          <w:rFonts w:ascii="Tahoma" w:hAnsi="Tahoma" w:cs="Tahoma"/>
          <w:b/>
          <w:smallCaps/>
          <w:sz w:val="96"/>
          <w:szCs w:val="96"/>
          <w:lang w:val="en-GB"/>
        </w:rPr>
        <w:t>documentation</w:t>
      </w:r>
    </w:p>
    <w:p w:rsidR="00DB3094" w:rsidRPr="00E7190E" w:rsidRDefault="00DB3094" w:rsidP="00DB3094">
      <w:pPr>
        <w:jc w:val="right"/>
        <w:rPr>
          <w:rFonts w:ascii="Tahoma" w:hAnsi="Tahoma" w:cs="Tahoma"/>
          <w:sz w:val="36"/>
          <w:szCs w:val="36"/>
          <w:lang w:val="en-GB"/>
        </w:rPr>
      </w:pPr>
    </w:p>
    <w:p w:rsidR="00DB3094" w:rsidRPr="00E7190E" w:rsidRDefault="00DB3094" w:rsidP="00DB3094">
      <w:pPr>
        <w:jc w:val="right"/>
        <w:rPr>
          <w:rFonts w:ascii="Tahoma" w:hAnsi="Tahoma" w:cs="Tahoma"/>
          <w:sz w:val="36"/>
          <w:szCs w:val="36"/>
          <w:lang w:val="en-GB"/>
        </w:rPr>
      </w:pPr>
    </w:p>
    <w:p w:rsidR="00DB3094" w:rsidRPr="00E7190E" w:rsidRDefault="00984F28" w:rsidP="00DB3094">
      <w:pPr>
        <w:jc w:val="right"/>
        <w:rPr>
          <w:rFonts w:ascii="Tahoma" w:hAnsi="Tahoma" w:cs="Tahoma"/>
          <w:sz w:val="36"/>
          <w:szCs w:val="36"/>
          <w:lang w:val="en-GB"/>
        </w:rPr>
      </w:pPr>
      <w:r w:rsidRPr="00E7190E">
        <w:rPr>
          <w:rFonts w:ascii="Tahoma" w:hAnsi="Tahoma" w:cs="Tahoma"/>
          <w:sz w:val="36"/>
          <w:szCs w:val="36"/>
          <w:lang w:val="en-GB"/>
        </w:rPr>
        <w:t>version</w:t>
      </w:r>
      <w:r w:rsidR="00DB3094" w:rsidRPr="00E7190E">
        <w:rPr>
          <w:rFonts w:ascii="Tahoma" w:hAnsi="Tahoma" w:cs="Tahoma"/>
          <w:sz w:val="36"/>
          <w:szCs w:val="36"/>
          <w:lang w:val="en-GB"/>
        </w:rPr>
        <w:t xml:space="preserve"> 1.</w:t>
      </w:r>
      <w:r w:rsidR="004410E0" w:rsidRPr="00E7190E">
        <w:rPr>
          <w:rFonts w:ascii="Tahoma" w:hAnsi="Tahoma" w:cs="Tahoma"/>
          <w:sz w:val="36"/>
          <w:szCs w:val="36"/>
          <w:lang w:val="en-GB"/>
        </w:rPr>
        <w:t>3</w:t>
      </w:r>
    </w:p>
    <w:p w:rsidR="00DB3094" w:rsidRPr="00E7190E" w:rsidRDefault="00DB3094" w:rsidP="00DB3094">
      <w:pPr>
        <w:rPr>
          <w:lang w:val="en-GB"/>
        </w:rPr>
      </w:pPr>
    </w:p>
    <w:p w:rsidR="00DB3094" w:rsidRPr="00E7190E" w:rsidRDefault="00DB3094" w:rsidP="00DB3094">
      <w:pPr>
        <w:rPr>
          <w:lang w:val="en-GB"/>
        </w:rPr>
      </w:pPr>
    </w:p>
    <w:p w:rsidR="00DB3094" w:rsidRPr="00E7190E" w:rsidRDefault="00DB3094" w:rsidP="00DB3094">
      <w:pPr>
        <w:rPr>
          <w:lang w:val="en-GB"/>
        </w:rPr>
      </w:pPr>
    </w:p>
    <w:p w:rsidR="00DB3094" w:rsidRPr="00E7190E" w:rsidRDefault="00DB3094" w:rsidP="00DB3094">
      <w:pPr>
        <w:rPr>
          <w:lang w:val="en-GB"/>
        </w:rPr>
      </w:pPr>
    </w:p>
    <w:p w:rsidR="00DB3094" w:rsidRPr="00E7190E" w:rsidRDefault="00DB3094" w:rsidP="00DB3094">
      <w:pPr>
        <w:rPr>
          <w:lang w:val="en-GB"/>
        </w:rPr>
      </w:pPr>
    </w:p>
    <w:p w:rsidR="00DB3094" w:rsidRPr="00E7190E" w:rsidRDefault="00DB3094" w:rsidP="00DB3094">
      <w:pPr>
        <w:rPr>
          <w:lang w:val="en-GB"/>
        </w:rPr>
      </w:pPr>
    </w:p>
    <w:p w:rsidR="00DB3094" w:rsidRPr="00E7190E" w:rsidRDefault="00DB3094" w:rsidP="00DB3094">
      <w:pPr>
        <w:rPr>
          <w:lang w:val="en-GB"/>
        </w:rPr>
      </w:pPr>
    </w:p>
    <w:p w:rsidR="00DB3094" w:rsidRPr="00E7190E" w:rsidRDefault="00DB3094" w:rsidP="00DB3094">
      <w:pPr>
        <w:rPr>
          <w:lang w:val="en-GB"/>
        </w:rPr>
      </w:pPr>
    </w:p>
    <w:p w:rsidR="00DB3094" w:rsidRPr="00E7190E" w:rsidRDefault="00DB3094" w:rsidP="00DB3094">
      <w:pPr>
        <w:rPr>
          <w:lang w:val="en-GB"/>
        </w:rPr>
      </w:pPr>
    </w:p>
    <w:p w:rsidR="00DB3094" w:rsidRPr="00E7190E" w:rsidRDefault="00DB3094" w:rsidP="00DB3094">
      <w:pPr>
        <w:rPr>
          <w:lang w:val="en-GB"/>
        </w:rPr>
      </w:pPr>
    </w:p>
    <w:p w:rsidR="00DB3094" w:rsidRPr="00E7190E" w:rsidRDefault="00DB3094" w:rsidP="00DB3094">
      <w:pPr>
        <w:rPr>
          <w:lang w:val="en-GB"/>
        </w:rPr>
      </w:pPr>
    </w:p>
    <w:p w:rsidR="00DB3094" w:rsidRPr="00E7190E" w:rsidRDefault="00DB3094" w:rsidP="00DB3094">
      <w:pPr>
        <w:spacing w:after="0"/>
        <w:ind w:firstLine="0"/>
        <w:jc w:val="right"/>
        <w:rPr>
          <w:rFonts w:ascii="Times New Roman" w:hAnsi="Times New Roman"/>
          <w:b/>
          <w:bCs/>
          <w:sz w:val="32"/>
          <w:szCs w:val="32"/>
          <w:lang w:val="en-GB"/>
        </w:rPr>
      </w:pPr>
      <w:r w:rsidRPr="00E7190E">
        <w:rPr>
          <w:lang w:val="en-GB"/>
        </w:rPr>
        <w:tab/>
      </w:r>
      <w:r w:rsidR="00984F28" w:rsidRPr="00E7190E">
        <w:rPr>
          <w:rFonts w:ascii="Arial" w:hAnsi="Arial" w:cs="Arial"/>
          <w:sz w:val="32"/>
          <w:szCs w:val="32"/>
          <w:lang w:val="en-GB"/>
        </w:rPr>
        <w:t>January</w:t>
      </w:r>
      <w:r w:rsidRPr="00E7190E">
        <w:rPr>
          <w:rFonts w:ascii="Arial" w:hAnsi="Arial" w:cs="Arial"/>
          <w:sz w:val="32"/>
          <w:szCs w:val="32"/>
          <w:lang w:val="en-GB"/>
        </w:rPr>
        <w:t>201</w:t>
      </w:r>
      <w:r w:rsidR="004410E0" w:rsidRPr="00E7190E">
        <w:rPr>
          <w:rFonts w:ascii="Arial" w:hAnsi="Arial" w:cs="Arial"/>
          <w:sz w:val="32"/>
          <w:szCs w:val="32"/>
          <w:lang w:val="en-GB"/>
        </w:rPr>
        <w:t>3</w:t>
      </w:r>
      <w:r w:rsidRPr="00E7190E">
        <w:rPr>
          <w:b/>
          <w:bCs/>
          <w:sz w:val="32"/>
          <w:szCs w:val="32"/>
          <w:lang w:val="en-GB"/>
        </w:rPr>
        <w:br w:type="page"/>
      </w:r>
    </w:p>
    <w:p w:rsidR="00DB3094" w:rsidRPr="00E7190E" w:rsidRDefault="00DB3094">
      <w:pPr>
        <w:pStyle w:val="Standard"/>
        <w:jc w:val="center"/>
        <w:rPr>
          <w:b/>
          <w:bCs/>
          <w:sz w:val="32"/>
          <w:szCs w:val="32"/>
          <w:lang w:val="en-GB"/>
        </w:rPr>
      </w:pPr>
    </w:p>
    <w:p w:rsidR="00BD5BE7" w:rsidRPr="00E7190E" w:rsidRDefault="00984F28" w:rsidP="00DB3094">
      <w:pPr>
        <w:pStyle w:val="Nagwek1"/>
        <w:spacing w:line="360" w:lineRule="auto"/>
        <w:rPr>
          <w:lang w:val="en-GB"/>
        </w:rPr>
      </w:pPr>
      <w:r w:rsidRPr="00E7190E">
        <w:rPr>
          <w:lang w:val="en-GB"/>
        </w:rPr>
        <w:t>Index</w:t>
      </w:r>
    </w:p>
    <w:p w:rsidR="000B2D7E" w:rsidRPr="00E7190E" w:rsidRDefault="00850A31" w:rsidP="001B74CE">
      <w:pPr>
        <w:pStyle w:val="Spistreci1"/>
        <w:rPr>
          <w:rFonts w:asciiTheme="minorHAnsi" w:eastAsiaTheme="minorEastAsia" w:hAnsiTheme="minorHAnsi" w:cstheme="minorBidi"/>
          <w:noProof/>
          <w:kern w:val="0"/>
          <w:sz w:val="22"/>
          <w:szCs w:val="22"/>
          <w:lang w:val="en-GB" w:eastAsia="pl-PL" w:bidi="ar-SA"/>
        </w:rPr>
      </w:pPr>
      <w:r w:rsidRPr="00850A31">
        <w:rPr>
          <w:rFonts w:ascii="Arial" w:hAnsi="Arial"/>
          <w:b/>
          <w:bCs/>
          <w:sz w:val="28"/>
          <w:szCs w:val="28"/>
        </w:rPr>
        <w:fldChar w:fldCharType="begin"/>
      </w:r>
      <w:r w:rsidR="007D1AC8" w:rsidRPr="00E7190E">
        <w:rPr>
          <w:lang w:val="en-GB"/>
        </w:rPr>
        <w:instrText xml:space="preserve"> TOC \o "1-9" \l 1-9 </w:instrText>
      </w:r>
      <w:r w:rsidRPr="00850A31">
        <w:rPr>
          <w:rFonts w:ascii="Arial" w:hAnsi="Arial"/>
          <w:b/>
          <w:bCs/>
          <w:sz w:val="28"/>
          <w:szCs w:val="28"/>
        </w:rPr>
        <w:fldChar w:fldCharType="separate"/>
      </w:r>
      <w:r w:rsidR="00984F28" w:rsidRPr="00E7190E">
        <w:rPr>
          <w:noProof/>
          <w:lang w:val="en-GB"/>
        </w:rPr>
        <w:t>Index</w:t>
      </w:r>
      <w:r w:rsidR="000B2D7E" w:rsidRPr="00E7190E">
        <w:rPr>
          <w:noProof/>
          <w:lang w:val="en-GB"/>
        </w:rPr>
        <w:tab/>
      </w:r>
      <w:r>
        <w:rPr>
          <w:noProof/>
        </w:rPr>
        <w:fldChar w:fldCharType="begin"/>
      </w:r>
      <w:r w:rsidR="000B2D7E" w:rsidRPr="00E7190E">
        <w:rPr>
          <w:noProof/>
          <w:lang w:val="en-GB"/>
        </w:rPr>
        <w:instrText xml:space="preserve"> PAGEREF _Toc316550866 \h </w:instrText>
      </w:r>
      <w:r>
        <w:rPr>
          <w:noProof/>
        </w:rPr>
      </w:r>
      <w:r>
        <w:rPr>
          <w:noProof/>
        </w:rPr>
        <w:fldChar w:fldCharType="separate"/>
      </w:r>
      <w:r w:rsidR="00961045" w:rsidRPr="00E7190E">
        <w:rPr>
          <w:noProof/>
          <w:lang w:val="en-GB"/>
        </w:rPr>
        <w:t>2</w:t>
      </w:r>
      <w:r>
        <w:rPr>
          <w:noProof/>
        </w:rPr>
        <w:fldChar w:fldCharType="end"/>
      </w:r>
    </w:p>
    <w:p w:rsidR="000B2D7E" w:rsidRPr="00E7190E" w:rsidRDefault="00984F28" w:rsidP="001B74CE">
      <w:pPr>
        <w:pStyle w:val="Spistreci1"/>
        <w:rPr>
          <w:rFonts w:asciiTheme="minorHAnsi" w:eastAsiaTheme="minorEastAsia" w:hAnsiTheme="minorHAnsi" w:cstheme="minorBidi"/>
          <w:noProof/>
          <w:kern w:val="0"/>
          <w:sz w:val="22"/>
          <w:szCs w:val="22"/>
          <w:lang w:val="en-GB" w:eastAsia="pl-PL" w:bidi="ar-SA"/>
        </w:rPr>
      </w:pPr>
      <w:r w:rsidRPr="00E7190E">
        <w:rPr>
          <w:rFonts w:asciiTheme="minorHAnsi" w:hAnsiTheme="minorHAnsi" w:cstheme="minorHAnsi"/>
          <w:noProof/>
          <w:lang w:val="en-GB"/>
        </w:rPr>
        <w:t>Changes</w:t>
      </w:r>
      <w:r w:rsidR="000B2D7E" w:rsidRPr="00E7190E">
        <w:rPr>
          <w:noProof/>
          <w:lang w:val="en-GB"/>
        </w:rPr>
        <w:tab/>
      </w:r>
      <w:r w:rsidR="00850A31">
        <w:rPr>
          <w:noProof/>
        </w:rPr>
        <w:fldChar w:fldCharType="begin"/>
      </w:r>
      <w:r w:rsidR="000B2D7E" w:rsidRPr="00E7190E">
        <w:rPr>
          <w:noProof/>
          <w:lang w:val="en-GB"/>
        </w:rPr>
        <w:instrText xml:space="preserve"> PAGEREF _Toc316550867 \h </w:instrText>
      </w:r>
      <w:r w:rsidR="00850A31">
        <w:rPr>
          <w:noProof/>
        </w:rPr>
      </w:r>
      <w:r w:rsidR="00850A31">
        <w:rPr>
          <w:noProof/>
        </w:rPr>
        <w:fldChar w:fldCharType="separate"/>
      </w:r>
      <w:r w:rsidR="00961045" w:rsidRPr="00E7190E">
        <w:rPr>
          <w:noProof/>
          <w:lang w:val="en-GB"/>
        </w:rPr>
        <w:t>3</w:t>
      </w:r>
      <w:r w:rsidR="00850A31">
        <w:rPr>
          <w:noProof/>
        </w:rPr>
        <w:fldChar w:fldCharType="end"/>
      </w:r>
    </w:p>
    <w:p w:rsidR="00DB3094" w:rsidRPr="00E7190E" w:rsidRDefault="00984F28" w:rsidP="001B74CE">
      <w:pPr>
        <w:pStyle w:val="Spistreci1"/>
        <w:rPr>
          <w:rFonts w:asciiTheme="minorHAnsi" w:hAnsiTheme="minorHAnsi"/>
          <w:noProof/>
          <w:kern w:val="0"/>
          <w:sz w:val="22"/>
          <w:lang w:val="en-GB"/>
        </w:rPr>
      </w:pPr>
      <w:r w:rsidRPr="00E7190E">
        <w:rPr>
          <w:rFonts w:asciiTheme="minorHAnsi" w:hAnsiTheme="minorHAnsi" w:cstheme="minorHAnsi"/>
          <w:noProof/>
          <w:lang w:val="en-GB"/>
        </w:rPr>
        <w:t>Introduction</w:t>
      </w:r>
      <w:r w:rsidR="00DB3094" w:rsidRPr="00E7190E">
        <w:rPr>
          <w:noProof/>
          <w:lang w:val="en-GB"/>
        </w:rPr>
        <w:tab/>
      </w:r>
      <w:r w:rsidR="00850A31">
        <w:rPr>
          <w:noProof/>
        </w:rPr>
        <w:fldChar w:fldCharType="begin"/>
      </w:r>
      <w:r w:rsidR="00DB3094" w:rsidRPr="00E7190E">
        <w:rPr>
          <w:noProof/>
          <w:lang w:val="en-GB"/>
        </w:rPr>
        <w:instrText xml:space="preserve"> PAGEREF _</w:instrText>
      </w:r>
      <w:r w:rsidR="000B2D7E" w:rsidRPr="00E7190E">
        <w:rPr>
          <w:noProof/>
          <w:lang w:val="en-GB"/>
        </w:rPr>
        <w:instrText>Toc316550868</w:instrText>
      </w:r>
      <w:r w:rsidR="00DB3094" w:rsidRPr="00E7190E">
        <w:rPr>
          <w:noProof/>
          <w:lang w:val="en-GB"/>
        </w:rPr>
        <w:instrText xml:space="preserve"> \h </w:instrText>
      </w:r>
      <w:r w:rsidR="00850A31">
        <w:rPr>
          <w:noProof/>
        </w:rPr>
      </w:r>
      <w:r w:rsidR="00850A31">
        <w:rPr>
          <w:noProof/>
        </w:rPr>
        <w:fldChar w:fldCharType="separate"/>
      </w:r>
      <w:r w:rsidR="00961045" w:rsidRPr="00E7190E">
        <w:rPr>
          <w:noProof/>
          <w:lang w:val="en-GB"/>
        </w:rPr>
        <w:t>3</w:t>
      </w:r>
      <w:r w:rsidR="00850A31">
        <w:rPr>
          <w:noProof/>
        </w:rPr>
        <w:fldChar w:fldCharType="end"/>
      </w:r>
    </w:p>
    <w:p w:rsidR="00DB3094" w:rsidRPr="00E7190E" w:rsidRDefault="00984F28" w:rsidP="001B74CE">
      <w:pPr>
        <w:pStyle w:val="Spistreci1"/>
        <w:rPr>
          <w:rFonts w:asciiTheme="minorHAnsi" w:hAnsiTheme="minorHAnsi"/>
          <w:noProof/>
          <w:kern w:val="0"/>
          <w:sz w:val="22"/>
          <w:lang w:val="en-GB"/>
        </w:rPr>
      </w:pPr>
      <w:r w:rsidRPr="00E7190E">
        <w:rPr>
          <w:noProof/>
          <w:lang w:val="en-GB"/>
        </w:rPr>
        <w:t>User authorisation</w:t>
      </w:r>
      <w:r w:rsidR="00DB3094" w:rsidRPr="00E7190E">
        <w:rPr>
          <w:noProof/>
          <w:lang w:val="en-GB"/>
        </w:rPr>
        <w:tab/>
      </w:r>
      <w:r w:rsidR="00850A31">
        <w:rPr>
          <w:noProof/>
        </w:rPr>
        <w:fldChar w:fldCharType="begin"/>
      </w:r>
      <w:r w:rsidR="00DB3094" w:rsidRPr="00E7190E">
        <w:rPr>
          <w:noProof/>
          <w:lang w:val="en-GB"/>
        </w:rPr>
        <w:instrText xml:space="preserve"> PAGEREF _</w:instrText>
      </w:r>
      <w:r w:rsidR="000B2D7E" w:rsidRPr="00E7190E">
        <w:rPr>
          <w:noProof/>
          <w:lang w:val="en-GB"/>
        </w:rPr>
        <w:instrText>Toc316550869</w:instrText>
      </w:r>
      <w:r w:rsidR="00DB3094" w:rsidRPr="00E7190E">
        <w:rPr>
          <w:noProof/>
          <w:lang w:val="en-GB"/>
        </w:rPr>
        <w:instrText xml:space="preserve"> \h </w:instrText>
      </w:r>
      <w:r w:rsidR="00850A31">
        <w:rPr>
          <w:noProof/>
        </w:rPr>
      </w:r>
      <w:r w:rsidR="00850A31">
        <w:rPr>
          <w:noProof/>
        </w:rPr>
        <w:fldChar w:fldCharType="separate"/>
      </w:r>
      <w:r w:rsidR="00961045" w:rsidRPr="00E7190E">
        <w:rPr>
          <w:noProof/>
          <w:lang w:val="en-GB"/>
        </w:rPr>
        <w:t>3</w:t>
      </w:r>
      <w:r w:rsidR="00850A31">
        <w:rPr>
          <w:noProof/>
        </w:rPr>
        <w:fldChar w:fldCharType="end"/>
      </w:r>
    </w:p>
    <w:p w:rsidR="00DB3094" w:rsidRPr="00E7190E" w:rsidRDefault="00984F28" w:rsidP="001B74CE">
      <w:pPr>
        <w:pStyle w:val="Spistreci1"/>
        <w:rPr>
          <w:rFonts w:asciiTheme="minorHAnsi" w:hAnsiTheme="minorHAnsi"/>
          <w:noProof/>
          <w:kern w:val="0"/>
          <w:sz w:val="22"/>
          <w:lang w:val="en-GB"/>
        </w:rPr>
      </w:pPr>
      <w:r w:rsidRPr="00E7190E">
        <w:rPr>
          <w:noProof/>
          <w:lang w:val="en-GB"/>
        </w:rPr>
        <w:t xml:space="preserve">Entrance XML </w:t>
      </w:r>
      <w:r w:rsidR="00DB3094" w:rsidRPr="00E7190E">
        <w:rPr>
          <w:noProof/>
          <w:lang w:val="en-GB"/>
        </w:rPr>
        <w:tab/>
      </w:r>
      <w:r w:rsidR="00850A31">
        <w:rPr>
          <w:noProof/>
        </w:rPr>
        <w:fldChar w:fldCharType="begin"/>
      </w:r>
      <w:r w:rsidR="00DB3094" w:rsidRPr="00E7190E">
        <w:rPr>
          <w:noProof/>
          <w:lang w:val="en-GB"/>
        </w:rPr>
        <w:instrText xml:space="preserve"> PAGEREF _</w:instrText>
      </w:r>
      <w:r w:rsidR="000B2D7E" w:rsidRPr="00E7190E">
        <w:rPr>
          <w:noProof/>
          <w:lang w:val="en-GB"/>
        </w:rPr>
        <w:instrText>Toc316550870</w:instrText>
      </w:r>
      <w:r w:rsidR="00DB3094" w:rsidRPr="00E7190E">
        <w:rPr>
          <w:noProof/>
          <w:lang w:val="en-GB"/>
        </w:rPr>
        <w:instrText xml:space="preserve"> \h </w:instrText>
      </w:r>
      <w:r w:rsidR="00850A31">
        <w:rPr>
          <w:noProof/>
        </w:rPr>
      </w:r>
      <w:r w:rsidR="00850A31">
        <w:rPr>
          <w:noProof/>
        </w:rPr>
        <w:fldChar w:fldCharType="separate"/>
      </w:r>
      <w:r w:rsidR="00961045" w:rsidRPr="00E7190E">
        <w:rPr>
          <w:noProof/>
          <w:lang w:val="en-GB"/>
        </w:rPr>
        <w:t>3</w:t>
      </w:r>
      <w:r w:rsidR="00850A31">
        <w:rPr>
          <w:noProof/>
        </w:rPr>
        <w:fldChar w:fldCharType="end"/>
      </w:r>
    </w:p>
    <w:p w:rsidR="00DB3094" w:rsidRPr="00E7190E" w:rsidRDefault="00984F28" w:rsidP="001B74CE">
      <w:pPr>
        <w:pStyle w:val="Spistreci1"/>
        <w:rPr>
          <w:rFonts w:asciiTheme="minorHAnsi" w:hAnsiTheme="minorHAnsi"/>
          <w:noProof/>
          <w:kern w:val="0"/>
          <w:sz w:val="22"/>
          <w:lang w:val="en-GB"/>
        </w:rPr>
      </w:pPr>
      <w:r w:rsidRPr="00E7190E">
        <w:rPr>
          <w:noProof/>
          <w:lang w:val="en-GB"/>
        </w:rPr>
        <w:t xml:space="preserve">Exit XML </w:t>
      </w:r>
      <w:r w:rsidR="00DB3094" w:rsidRPr="00E7190E">
        <w:rPr>
          <w:noProof/>
          <w:lang w:val="en-GB"/>
        </w:rPr>
        <w:tab/>
      </w:r>
      <w:r w:rsidR="00850A31">
        <w:rPr>
          <w:noProof/>
        </w:rPr>
        <w:fldChar w:fldCharType="begin"/>
      </w:r>
      <w:r w:rsidR="00DB3094" w:rsidRPr="00E7190E">
        <w:rPr>
          <w:noProof/>
          <w:lang w:val="en-GB"/>
        </w:rPr>
        <w:instrText xml:space="preserve"> PAGEREF _</w:instrText>
      </w:r>
      <w:r w:rsidR="000B2D7E" w:rsidRPr="00E7190E">
        <w:rPr>
          <w:noProof/>
          <w:lang w:val="en-GB"/>
        </w:rPr>
        <w:instrText>Toc316550871</w:instrText>
      </w:r>
      <w:r w:rsidR="00DB3094" w:rsidRPr="00E7190E">
        <w:rPr>
          <w:noProof/>
          <w:lang w:val="en-GB"/>
        </w:rPr>
        <w:instrText xml:space="preserve"> \h </w:instrText>
      </w:r>
      <w:r w:rsidR="00850A31">
        <w:rPr>
          <w:noProof/>
        </w:rPr>
      </w:r>
      <w:r w:rsidR="00850A31">
        <w:rPr>
          <w:noProof/>
        </w:rPr>
        <w:fldChar w:fldCharType="separate"/>
      </w:r>
      <w:r w:rsidR="00961045" w:rsidRPr="00E7190E">
        <w:rPr>
          <w:noProof/>
          <w:lang w:val="en-GB"/>
        </w:rPr>
        <w:t>4</w:t>
      </w:r>
      <w:r w:rsidR="00850A31">
        <w:rPr>
          <w:noProof/>
        </w:rPr>
        <w:fldChar w:fldCharType="end"/>
      </w:r>
    </w:p>
    <w:p w:rsidR="00DB3094" w:rsidRPr="00E7190E" w:rsidRDefault="00984F28" w:rsidP="001B74CE">
      <w:pPr>
        <w:pStyle w:val="Spistreci1"/>
        <w:rPr>
          <w:rFonts w:asciiTheme="minorHAnsi" w:hAnsiTheme="minorHAnsi"/>
          <w:noProof/>
          <w:kern w:val="0"/>
          <w:sz w:val="22"/>
          <w:lang w:val="en-GB"/>
        </w:rPr>
      </w:pPr>
      <w:r w:rsidRPr="00E7190E">
        <w:rPr>
          <w:noProof/>
          <w:lang w:val="en-GB"/>
        </w:rPr>
        <w:t>Addition of parcel</w:t>
      </w:r>
      <w:r w:rsidR="00DB3094" w:rsidRPr="00E7190E">
        <w:rPr>
          <w:noProof/>
          <w:lang w:val="en-GB"/>
        </w:rPr>
        <w:tab/>
      </w:r>
      <w:r w:rsidR="00850A31">
        <w:rPr>
          <w:noProof/>
        </w:rPr>
        <w:fldChar w:fldCharType="begin"/>
      </w:r>
      <w:r w:rsidR="00DB3094" w:rsidRPr="00E7190E">
        <w:rPr>
          <w:noProof/>
          <w:lang w:val="en-GB"/>
        </w:rPr>
        <w:instrText xml:space="preserve"> PAGEREF _</w:instrText>
      </w:r>
      <w:r w:rsidR="000B2D7E" w:rsidRPr="00E7190E">
        <w:rPr>
          <w:noProof/>
          <w:lang w:val="en-GB"/>
        </w:rPr>
        <w:instrText>Toc316550872</w:instrText>
      </w:r>
      <w:r w:rsidR="00DB3094" w:rsidRPr="00E7190E">
        <w:rPr>
          <w:noProof/>
          <w:lang w:val="en-GB"/>
        </w:rPr>
        <w:instrText xml:space="preserve"> \h </w:instrText>
      </w:r>
      <w:r w:rsidR="00850A31">
        <w:rPr>
          <w:noProof/>
        </w:rPr>
      </w:r>
      <w:r w:rsidR="00850A31">
        <w:rPr>
          <w:noProof/>
        </w:rPr>
        <w:fldChar w:fldCharType="separate"/>
      </w:r>
      <w:r w:rsidR="00961045" w:rsidRPr="00E7190E">
        <w:rPr>
          <w:noProof/>
          <w:lang w:val="en-GB"/>
        </w:rPr>
        <w:t>5</w:t>
      </w:r>
      <w:r w:rsidR="00850A31">
        <w:rPr>
          <w:noProof/>
        </w:rPr>
        <w:fldChar w:fldCharType="end"/>
      </w:r>
    </w:p>
    <w:p w:rsidR="00DB3094" w:rsidRPr="00E7190E" w:rsidRDefault="00984F28" w:rsidP="001B74CE">
      <w:pPr>
        <w:pStyle w:val="Spistreci1"/>
        <w:rPr>
          <w:rFonts w:asciiTheme="minorHAnsi" w:hAnsiTheme="minorHAnsi"/>
          <w:noProof/>
          <w:kern w:val="0"/>
          <w:sz w:val="22"/>
          <w:lang w:val="en-GB"/>
        </w:rPr>
      </w:pPr>
      <w:r w:rsidRPr="00E7190E">
        <w:rPr>
          <w:noProof/>
          <w:lang w:val="en-GB"/>
        </w:rPr>
        <w:t>Edtion of parcel</w:t>
      </w:r>
      <w:r w:rsidR="00DB3094" w:rsidRPr="00E7190E">
        <w:rPr>
          <w:noProof/>
          <w:lang w:val="en-GB"/>
        </w:rPr>
        <w:tab/>
      </w:r>
      <w:r w:rsidR="00850A31">
        <w:rPr>
          <w:noProof/>
        </w:rPr>
        <w:fldChar w:fldCharType="begin"/>
      </w:r>
      <w:r w:rsidR="00DB3094" w:rsidRPr="00E7190E">
        <w:rPr>
          <w:noProof/>
          <w:lang w:val="en-GB"/>
        </w:rPr>
        <w:instrText xml:space="preserve"> PAGEREF _</w:instrText>
      </w:r>
      <w:r w:rsidR="000B2D7E" w:rsidRPr="00E7190E">
        <w:rPr>
          <w:noProof/>
          <w:lang w:val="en-GB"/>
        </w:rPr>
        <w:instrText>Toc316550873</w:instrText>
      </w:r>
      <w:r w:rsidR="00DB3094" w:rsidRPr="00E7190E">
        <w:rPr>
          <w:noProof/>
          <w:lang w:val="en-GB"/>
        </w:rPr>
        <w:instrText xml:space="preserve"> \h </w:instrText>
      </w:r>
      <w:r w:rsidR="00850A31">
        <w:rPr>
          <w:noProof/>
        </w:rPr>
      </w:r>
      <w:r w:rsidR="00850A31">
        <w:rPr>
          <w:noProof/>
        </w:rPr>
        <w:fldChar w:fldCharType="separate"/>
      </w:r>
      <w:r w:rsidR="00961045" w:rsidRPr="00E7190E">
        <w:rPr>
          <w:noProof/>
          <w:lang w:val="en-GB"/>
        </w:rPr>
        <w:t>11</w:t>
      </w:r>
      <w:r w:rsidR="00850A31">
        <w:rPr>
          <w:noProof/>
        </w:rPr>
        <w:fldChar w:fldCharType="end"/>
      </w:r>
    </w:p>
    <w:p w:rsidR="00DB3094" w:rsidRPr="00E7190E" w:rsidRDefault="00984F28" w:rsidP="001B74CE">
      <w:pPr>
        <w:pStyle w:val="Spistreci1"/>
        <w:rPr>
          <w:rFonts w:asciiTheme="minorHAnsi" w:hAnsiTheme="minorHAnsi"/>
          <w:noProof/>
          <w:kern w:val="0"/>
          <w:sz w:val="22"/>
          <w:lang w:val="en-GB"/>
        </w:rPr>
      </w:pPr>
      <w:r w:rsidRPr="00E7190E">
        <w:rPr>
          <w:noProof/>
          <w:lang w:val="en-GB"/>
        </w:rPr>
        <w:t>Cancelling of parcel</w:t>
      </w:r>
      <w:r w:rsidR="00DB3094" w:rsidRPr="00E7190E">
        <w:rPr>
          <w:noProof/>
          <w:lang w:val="en-GB"/>
        </w:rPr>
        <w:tab/>
      </w:r>
      <w:r w:rsidR="00850A31">
        <w:rPr>
          <w:noProof/>
        </w:rPr>
        <w:fldChar w:fldCharType="begin"/>
      </w:r>
      <w:r w:rsidR="00DB3094" w:rsidRPr="00E7190E">
        <w:rPr>
          <w:noProof/>
          <w:lang w:val="en-GB"/>
        </w:rPr>
        <w:instrText xml:space="preserve"> PAGEREF _</w:instrText>
      </w:r>
      <w:r w:rsidR="000B2D7E" w:rsidRPr="00E7190E">
        <w:rPr>
          <w:noProof/>
          <w:lang w:val="en-GB"/>
        </w:rPr>
        <w:instrText>Toc316550874</w:instrText>
      </w:r>
      <w:r w:rsidR="00DB3094" w:rsidRPr="00E7190E">
        <w:rPr>
          <w:noProof/>
          <w:lang w:val="en-GB"/>
        </w:rPr>
        <w:instrText xml:space="preserve"> \h </w:instrText>
      </w:r>
      <w:r w:rsidR="00850A31">
        <w:rPr>
          <w:noProof/>
        </w:rPr>
      </w:r>
      <w:r w:rsidR="00850A31">
        <w:rPr>
          <w:noProof/>
        </w:rPr>
        <w:fldChar w:fldCharType="separate"/>
      </w:r>
      <w:r w:rsidR="00961045" w:rsidRPr="00E7190E">
        <w:rPr>
          <w:noProof/>
          <w:lang w:val="en-GB"/>
        </w:rPr>
        <w:t>13</w:t>
      </w:r>
      <w:r w:rsidR="00850A31">
        <w:rPr>
          <w:noProof/>
        </w:rPr>
        <w:fldChar w:fldCharType="end"/>
      </w:r>
    </w:p>
    <w:p w:rsidR="00DB3094" w:rsidRPr="00E7190E" w:rsidRDefault="004003EC" w:rsidP="001B74CE">
      <w:pPr>
        <w:pStyle w:val="Spistreci1"/>
        <w:rPr>
          <w:rFonts w:asciiTheme="minorHAnsi" w:hAnsiTheme="minorHAnsi"/>
          <w:noProof/>
          <w:kern w:val="0"/>
          <w:sz w:val="22"/>
          <w:lang w:val="en-GB"/>
        </w:rPr>
      </w:pPr>
      <w:r w:rsidRPr="00E7190E">
        <w:rPr>
          <w:noProof/>
          <w:lang w:val="en-GB"/>
        </w:rPr>
        <w:t>Obtaining</w:t>
      </w:r>
      <w:r w:rsidR="00984F28" w:rsidRPr="00E7190E">
        <w:rPr>
          <w:noProof/>
          <w:lang w:val="en-GB"/>
        </w:rPr>
        <w:t xml:space="preserve"> a</w:t>
      </w:r>
      <w:r w:rsidR="001B74CE">
        <w:rPr>
          <w:noProof/>
          <w:lang w:val="en-GB"/>
        </w:rPr>
        <w:t xml:space="preserve"> list of parcel`s indentifier</w:t>
      </w:r>
      <w:r w:rsidR="00984F28" w:rsidRPr="00E7190E">
        <w:rPr>
          <w:noProof/>
          <w:lang w:val="en-GB"/>
        </w:rPr>
        <w:t>s</w:t>
      </w:r>
      <w:r w:rsidR="00DB3094" w:rsidRPr="00E7190E">
        <w:rPr>
          <w:noProof/>
          <w:lang w:val="en-GB"/>
        </w:rPr>
        <w:tab/>
      </w:r>
      <w:r w:rsidR="00850A31">
        <w:rPr>
          <w:noProof/>
        </w:rPr>
        <w:fldChar w:fldCharType="begin"/>
      </w:r>
      <w:r w:rsidR="00DB3094" w:rsidRPr="00E7190E">
        <w:rPr>
          <w:noProof/>
          <w:lang w:val="en-GB"/>
        </w:rPr>
        <w:instrText xml:space="preserve"> PAGEREF _</w:instrText>
      </w:r>
      <w:r w:rsidR="000B2D7E" w:rsidRPr="00E7190E">
        <w:rPr>
          <w:noProof/>
          <w:lang w:val="en-GB"/>
        </w:rPr>
        <w:instrText>Toc316550875</w:instrText>
      </w:r>
      <w:r w:rsidR="00DB3094" w:rsidRPr="00E7190E">
        <w:rPr>
          <w:noProof/>
          <w:lang w:val="en-GB"/>
        </w:rPr>
        <w:instrText xml:space="preserve"> \h </w:instrText>
      </w:r>
      <w:r w:rsidR="00850A31">
        <w:rPr>
          <w:noProof/>
        </w:rPr>
      </w:r>
      <w:r w:rsidR="00850A31">
        <w:rPr>
          <w:noProof/>
        </w:rPr>
        <w:fldChar w:fldCharType="separate"/>
      </w:r>
      <w:r w:rsidR="00961045" w:rsidRPr="00E7190E">
        <w:rPr>
          <w:noProof/>
          <w:lang w:val="en-GB"/>
        </w:rPr>
        <w:t>14</w:t>
      </w:r>
      <w:r w:rsidR="00850A31">
        <w:rPr>
          <w:noProof/>
        </w:rPr>
        <w:fldChar w:fldCharType="end"/>
      </w:r>
    </w:p>
    <w:p w:rsidR="00DB3094" w:rsidRPr="00E7190E" w:rsidRDefault="004003EC" w:rsidP="001B74CE">
      <w:pPr>
        <w:pStyle w:val="Spistreci1"/>
        <w:rPr>
          <w:rFonts w:asciiTheme="minorHAnsi" w:hAnsiTheme="minorHAnsi"/>
          <w:noProof/>
          <w:kern w:val="0"/>
          <w:sz w:val="22"/>
          <w:lang w:val="en-GB"/>
        </w:rPr>
      </w:pPr>
      <w:r w:rsidRPr="00E7190E">
        <w:rPr>
          <w:noProof/>
          <w:lang w:val="en-GB"/>
        </w:rPr>
        <w:t>Obtaining</w:t>
      </w:r>
      <w:r w:rsidR="000C3456" w:rsidRPr="00E7190E">
        <w:rPr>
          <w:noProof/>
          <w:lang w:val="en-GB"/>
        </w:rPr>
        <w:t xml:space="preserve"> parcel`s status</w:t>
      </w:r>
      <w:r w:rsidR="00DB3094" w:rsidRPr="00E7190E">
        <w:rPr>
          <w:noProof/>
          <w:lang w:val="en-GB"/>
        </w:rPr>
        <w:tab/>
      </w:r>
      <w:r w:rsidR="00850A31">
        <w:rPr>
          <w:noProof/>
        </w:rPr>
        <w:fldChar w:fldCharType="begin"/>
      </w:r>
      <w:r w:rsidR="00DB3094" w:rsidRPr="00E7190E">
        <w:rPr>
          <w:noProof/>
          <w:lang w:val="en-GB"/>
        </w:rPr>
        <w:instrText xml:space="preserve"> PAGEREF _</w:instrText>
      </w:r>
      <w:r w:rsidR="000B2D7E" w:rsidRPr="00E7190E">
        <w:rPr>
          <w:noProof/>
          <w:lang w:val="en-GB"/>
        </w:rPr>
        <w:instrText>Toc316550876</w:instrText>
      </w:r>
      <w:r w:rsidR="00DB3094" w:rsidRPr="00E7190E">
        <w:rPr>
          <w:noProof/>
          <w:lang w:val="en-GB"/>
        </w:rPr>
        <w:instrText xml:space="preserve"> \h </w:instrText>
      </w:r>
      <w:r w:rsidR="00850A31">
        <w:rPr>
          <w:noProof/>
        </w:rPr>
      </w:r>
      <w:r w:rsidR="00850A31">
        <w:rPr>
          <w:noProof/>
        </w:rPr>
        <w:fldChar w:fldCharType="separate"/>
      </w:r>
      <w:r w:rsidR="00961045" w:rsidRPr="00E7190E">
        <w:rPr>
          <w:noProof/>
          <w:lang w:val="en-GB"/>
        </w:rPr>
        <w:t>16</w:t>
      </w:r>
      <w:r w:rsidR="00850A31">
        <w:rPr>
          <w:noProof/>
        </w:rPr>
        <w:fldChar w:fldCharType="end"/>
      </w:r>
    </w:p>
    <w:p w:rsidR="00DB3094" w:rsidRPr="00E7190E" w:rsidRDefault="004003EC" w:rsidP="001B74CE">
      <w:pPr>
        <w:pStyle w:val="Spistreci1"/>
        <w:rPr>
          <w:rFonts w:asciiTheme="minorHAnsi" w:hAnsiTheme="minorHAnsi"/>
          <w:noProof/>
          <w:kern w:val="0"/>
          <w:sz w:val="22"/>
          <w:lang w:val="en-GB"/>
        </w:rPr>
      </w:pPr>
      <w:r w:rsidRPr="00E7190E">
        <w:rPr>
          <w:noProof/>
          <w:lang w:val="en-GB"/>
        </w:rPr>
        <w:t xml:space="preserve">Obtaining </w:t>
      </w:r>
      <w:r w:rsidR="000C3456" w:rsidRPr="00E7190E">
        <w:rPr>
          <w:noProof/>
          <w:lang w:val="en-GB"/>
        </w:rPr>
        <w:t>tracking data</w:t>
      </w:r>
      <w:r w:rsidR="00DB3094" w:rsidRPr="00E7190E">
        <w:rPr>
          <w:noProof/>
          <w:lang w:val="en-GB"/>
        </w:rPr>
        <w:tab/>
      </w:r>
      <w:r w:rsidR="00850A31">
        <w:rPr>
          <w:noProof/>
        </w:rPr>
        <w:fldChar w:fldCharType="begin"/>
      </w:r>
      <w:r w:rsidR="00DB3094" w:rsidRPr="00E7190E">
        <w:rPr>
          <w:noProof/>
          <w:lang w:val="en-GB"/>
        </w:rPr>
        <w:instrText xml:space="preserve"> PAGEREF _</w:instrText>
      </w:r>
      <w:r w:rsidR="000B2D7E" w:rsidRPr="00E7190E">
        <w:rPr>
          <w:noProof/>
          <w:lang w:val="en-GB"/>
        </w:rPr>
        <w:instrText>Toc316550877</w:instrText>
      </w:r>
      <w:r w:rsidR="00DB3094" w:rsidRPr="00E7190E">
        <w:rPr>
          <w:noProof/>
          <w:lang w:val="en-GB"/>
        </w:rPr>
        <w:instrText xml:space="preserve"> \h </w:instrText>
      </w:r>
      <w:r w:rsidR="00850A31">
        <w:rPr>
          <w:noProof/>
        </w:rPr>
      </w:r>
      <w:r w:rsidR="00850A31">
        <w:rPr>
          <w:noProof/>
        </w:rPr>
        <w:fldChar w:fldCharType="separate"/>
      </w:r>
      <w:r w:rsidR="00961045" w:rsidRPr="00E7190E">
        <w:rPr>
          <w:noProof/>
          <w:lang w:val="en-GB"/>
        </w:rPr>
        <w:t>18</w:t>
      </w:r>
      <w:r w:rsidR="00850A31">
        <w:rPr>
          <w:noProof/>
        </w:rPr>
        <w:fldChar w:fldCharType="end"/>
      </w:r>
    </w:p>
    <w:p w:rsidR="00DB3094" w:rsidRPr="00E7190E" w:rsidRDefault="00EC18C7" w:rsidP="001B74CE">
      <w:pPr>
        <w:pStyle w:val="Spistreci1"/>
        <w:rPr>
          <w:rFonts w:asciiTheme="minorHAnsi" w:hAnsiTheme="minorHAnsi"/>
          <w:noProof/>
          <w:kern w:val="0"/>
          <w:sz w:val="22"/>
          <w:lang w:val="en-GB"/>
        </w:rPr>
      </w:pPr>
      <w:r w:rsidRPr="00E7190E">
        <w:rPr>
          <w:noProof/>
          <w:lang w:val="en-GB"/>
        </w:rPr>
        <w:t xml:space="preserve">Collecting print out`s </w:t>
      </w:r>
      <w:r w:rsidR="003B7DA5" w:rsidRPr="00E7190E">
        <w:rPr>
          <w:noProof/>
          <w:lang w:val="en-GB"/>
        </w:rPr>
        <w:t xml:space="preserve"> of parcels labels </w:t>
      </w:r>
      <w:r w:rsidR="00DB3094" w:rsidRPr="00E7190E">
        <w:rPr>
          <w:noProof/>
          <w:lang w:val="en-GB"/>
        </w:rPr>
        <w:tab/>
      </w:r>
      <w:r w:rsidR="00850A31">
        <w:rPr>
          <w:noProof/>
        </w:rPr>
        <w:fldChar w:fldCharType="begin"/>
      </w:r>
      <w:r w:rsidR="00DB3094" w:rsidRPr="00E7190E">
        <w:rPr>
          <w:noProof/>
          <w:lang w:val="en-GB"/>
        </w:rPr>
        <w:instrText xml:space="preserve"> PAGEREF _</w:instrText>
      </w:r>
      <w:r w:rsidR="000B2D7E" w:rsidRPr="00E7190E">
        <w:rPr>
          <w:noProof/>
          <w:lang w:val="en-GB"/>
        </w:rPr>
        <w:instrText>Toc316550878</w:instrText>
      </w:r>
      <w:r w:rsidR="00DB3094" w:rsidRPr="00E7190E">
        <w:rPr>
          <w:noProof/>
          <w:lang w:val="en-GB"/>
        </w:rPr>
        <w:instrText xml:space="preserve"> \h </w:instrText>
      </w:r>
      <w:r w:rsidR="00850A31">
        <w:rPr>
          <w:noProof/>
        </w:rPr>
      </w:r>
      <w:r w:rsidR="00850A31">
        <w:rPr>
          <w:noProof/>
        </w:rPr>
        <w:fldChar w:fldCharType="separate"/>
      </w:r>
      <w:r w:rsidR="00961045" w:rsidRPr="00E7190E">
        <w:rPr>
          <w:noProof/>
          <w:lang w:val="en-GB"/>
        </w:rPr>
        <w:t>20</w:t>
      </w:r>
      <w:r w:rsidR="00850A31">
        <w:rPr>
          <w:noProof/>
        </w:rPr>
        <w:fldChar w:fldCharType="end"/>
      </w:r>
    </w:p>
    <w:p w:rsidR="00DB3094" w:rsidRPr="00E7190E" w:rsidRDefault="003B7DA5" w:rsidP="001B74CE">
      <w:pPr>
        <w:pStyle w:val="Spistreci1"/>
        <w:rPr>
          <w:rFonts w:asciiTheme="minorHAnsi" w:hAnsiTheme="minorHAnsi"/>
          <w:noProof/>
          <w:kern w:val="0"/>
          <w:sz w:val="22"/>
          <w:lang w:val="en-GB"/>
        </w:rPr>
      </w:pPr>
      <w:r w:rsidRPr="00E7190E">
        <w:rPr>
          <w:noProof/>
          <w:lang w:val="en-GB"/>
        </w:rPr>
        <w:t xml:space="preserve">Collecting print out`s of parcels </w:t>
      </w:r>
      <w:r w:rsidR="001B74CE">
        <w:rPr>
          <w:noProof/>
          <w:lang w:val="en-GB"/>
        </w:rPr>
        <w:t>consignment notes</w:t>
      </w:r>
      <w:r w:rsidR="00DB3094" w:rsidRPr="00E7190E">
        <w:rPr>
          <w:noProof/>
          <w:lang w:val="en-GB"/>
        </w:rPr>
        <w:tab/>
      </w:r>
      <w:r w:rsidR="00850A31">
        <w:rPr>
          <w:noProof/>
        </w:rPr>
        <w:fldChar w:fldCharType="begin"/>
      </w:r>
      <w:r w:rsidR="00DB3094" w:rsidRPr="00E7190E">
        <w:rPr>
          <w:noProof/>
          <w:lang w:val="en-GB"/>
        </w:rPr>
        <w:instrText xml:space="preserve"> PAGEREF _</w:instrText>
      </w:r>
      <w:r w:rsidR="000B2D7E" w:rsidRPr="00E7190E">
        <w:rPr>
          <w:noProof/>
          <w:lang w:val="en-GB"/>
        </w:rPr>
        <w:instrText>Toc316550879</w:instrText>
      </w:r>
      <w:r w:rsidR="00DB3094" w:rsidRPr="00E7190E">
        <w:rPr>
          <w:noProof/>
          <w:lang w:val="en-GB"/>
        </w:rPr>
        <w:instrText xml:space="preserve"> \h </w:instrText>
      </w:r>
      <w:r w:rsidR="00850A31">
        <w:rPr>
          <w:noProof/>
        </w:rPr>
      </w:r>
      <w:r w:rsidR="00850A31">
        <w:rPr>
          <w:noProof/>
        </w:rPr>
        <w:fldChar w:fldCharType="separate"/>
      </w:r>
      <w:r w:rsidR="00961045" w:rsidRPr="00E7190E">
        <w:rPr>
          <w:noProof/>
          <w:lang w:val="en-GB"/>
        </w:rPr>
        <w:t>21</w:t>
      </w:r>
      <w:r w:rsidR="00850A31">
        <w:rPr>
          <w:noProof/>
        </w:rPr>
        <w:fldChar w:fldCharType="end"/>
      </w:r>
    </w:p>
    <w:p w:rsidR="00DB3094" w:rsidRPr="00E7190E" w:rsidRDefault="00850A31" w:rsidP="00764B7C">
      <w:pPr>
        <w:pStyle w:val="Nagwek1"/>
        <w:rPr>
          <w:lang w:val="en-GB"/>
        </w:rPr>
      </w:pPr>
      <w:r>
        <w:fldChar w:fldCharType="end"/>
      </w:r>
    </w:p>
    <w:p w:rsidR="00DB3094" w:rsidRPr="001B74CE" w:rsidRDefault="00DB3094">
      <w:pPr>
        <w:spacing w:after="0"/>
        <w:ind w:firstLine="0"/>
        <w:jc w:val="left"/>
        <w:rPr>
          <w:b/>
          <w:bCs/>
          <w:sz w:val="32"/>
          <w:szCs w:val="28"/>
          <w:lang w:val="en-GB"/>
        </w:rPr>
      </w:pPr>
      <w:r w:rsidRPr="00E7190E">
        <w:rPr>
          <w:lang w:val="en-GB"/>
        </w:rPr>
        <w:br w:type="page"/>
      </w:r>
    </w:p>
    <w:p w:rsidR="000B2D7E" w:rsidRDefault="003B7DA5" w:rsidP="000B2D7E">
      <w:pPr>
        <w:pStyle w:val="Nagwek1"/>
        <w:rPr>
          <w:rFonts w:asciiTheme="minorHAnsi" w:hAnsiTheme="minorHAnsi" w:cstheme="minorHAnsi"/>
        </w:rPr>
      </w:pPr>
      <w:bookmarkStart w:id="0" w:name="_Toc305654200"/>
      <w:r w:rsidRPr="001B74CE">
        <w:rPr>
          <w:rFonts w:asciiTheme="minorHAnsi" w:hAnsiTheme="minorHAnsi" w:cstheme="minorHAnsi"/>
          <w:lang w:val="en-GB"/>
        </w:rPr>
        <w:lastRenderedPageBreak/>
        <w:t>Changes</w:t>
      </w:r>
    </w:p>
    <w:p w:rsidR="003B7DA5" w:rsidRPr="00E7190E" w:rsidRDefault="003B7DA5" w:rsidP="000C601E">
      <w:pPr>
        <w:pStyle w:val="Textbody"/>
        <w:numPr>
          <w:ilvl w:val="0"/>
          <w:numId w:val="9"/>
        </w:numPr>
        <w:rPr>
          <w:lang w:val="en-GB"/>
        </w:rPr>
      </w:pPr>
      <w:r w:rsidRPr="00E7190E">
        <w:rPr>
          <w:lang w:val="en-GB"/>
        </w:rPr>
        <w:t xml:space="preserve">In version 1.3 </w:t>
      </w:r>
      <w:r w:rsidR="004003EC" w:rsidRPr="00E7190E">
        <w:rPr>
          <w:lang w:val="en-GB"/>
        </w:rPr>
        <w:t xml:space="preserve">there was enabled </w:t>
      </w:r>
      <w:r w:rsidRPr="00E7190E">
        <w:rPr>
          <w:lang w:val="en-GB"/>
        </w:rPr>
        <w:t>API through SOAP protocol</w:t>
      </w:r>
    </w:p>
    <w:p w:rsidR="004003EC" w:rsidRPr="00E7190E" w:rsidRDefault="004003EC" w:rsidP="000C601E">
      <w:pPr>
        <w:pStyle w:val="Textbody"/>
        <w:numPr>
          <w:ilvl w:val="0"/>
          <w:numId w:val="9"/>
        </w:numPr>
        <w:rPr>
          <w:lang w:val="en-GB"/>
        </w:rPr>
      </w:pPr>
      <w:r w:rsidRPr="00E7190E">
        <w:rPr>
          <w:lang w:val="en-GB"/>
        </w:rPr>
        <w:t>In version 1.3 there was enabled API through SOAP protocol available on web http://kurier.k-ex.pl/api/ws.php?wsdl</w:t>
      </w:r>
    </w:p>
    <w:p w:rsidR="004003EC" w:rsidRPr="00E7190E" w:rsidRDefault="004003EC" w:rsidP="004003EC">
      <w:pPr>
        <w:pStyle w:val="Textbody"/>
        <w:numPr>
          <w:ilvl w:val="0"/>
          <w:numId w:val="9"/>
        </w:numPr>
        <w:rPr>
          <w:lang w:val="en-GB"/>
        </w:rPr>
      </w:pPr>
      <w:r w:rsidRPr="00E7190E">
        <w:rPr>
          <w:lang w:val="en-GB"/>
        </w:rPr>
        <w:t>In version 1.2.2 there was introduced optional parameter&lt;Format&gt;format&lt;/Format&gt; for the method of obtaining print out`s of the labels „</w:t>
      </w:r>
      <w:r w:rsidRPr="006D25E2">
        <w:rPr>
          <w:lang w:val="en-GB"/>
        </w:rPr>
        <w:t>ObtainPrint-outoftheLabels”</w:t>
      </w:r>
      <w:r w:rsidRPr="00E7190E">
        <w:rPr>
          <w:lang w:val="en-GB"/>
        </w:rPr>
        <w:t xml:space="preserve"> determining if return data are supposed to be formated for normal printer or for type „Zebra”, „Z”- Zebra, „N” or if</w:t>
      </w:r>
      <w:r w:rsidR="00DE32BF">
        <w:rPr>
          <w:lang w:val="en-GB"/>
        </w:rPr>
        <w:t xml:space="preserve"> the </w:t>
      </w:r>
      <w:r w:rsidRPr="00E7190E">
        <w:rPr>
          <w:lang w:val="en-GB"/>
        </w:rPr>
        <w:t>lack of the parameter means normal print.</w:t>
      </w:r>
    </w:p>
    <w:p w:rsidR="004003EC" w:rsidRPr="00E7190E" w:rsidRDefault="004003EC" w:rsidP="000C601E">
      <w:pPr>
        <w:pStyle w:val="Textbody"/>
        <w:numPr>
          <w:ilvl w:val="0"/>
          <w:numId w:val="9"/>
        </w:numPr>
        <w:rPr>
          <w:lang w:val="en-GB"/>
        </w:rPr>
      </w:pPr>
      <w:r w:rsidRPr="00E7190E">
        <w:rPr>
          <w:lang w:val="en-GB"/>
        </w:rPr>
        <w:t xml:space="preserve">In version 1.2.1 </w:t>
      </w:r>
      <w:r w:rsidR="008B4800" w:rsidRPr="00E7190E">
        <w:rPr>
          <w:lang w:val="en-GB"/>
        </w:rPr>
        <w:t xml:space="preserve">correction to a EPLUS service symbol, </w:t>
      </w:r>
      <w:r w:rsidR="001B74CE" w:rsidRPr="00E7190E">
        <w:rPr>
          <w:lang w:val="en-GB"/>
        </w:rPr>
        <w:t>proper</w:t>
      </w:r>
      <w:r w:rsidR="008B4800" w:rsidRPr="00E7190E">
        <w:rPr>
          <w:lang w:val="en-GB"/>
        </w:rPr>
        <w:t xml:space="preserve"> form U_EPLUS</w:t>
      </w:r>
    </w:p>
    <w:p w:rsidR="008B4800" w:rsidRPr="00E7190E" w:rsidRDefault="008B4800" w:rsidP="000C601E">
      <w:pPr>
        <w:pStyle w:val="Textbody"/>
        <w:numPr>
          <w:ilvl w:val="0"/>
          <w:numId w:val="9"/>
        </w:numPr>
        <w:rPr>
          <w:highlight w:val="yellow"/>
          <w:lang w:val="en-GB"/>
        </w:rPr>
      </w:pPr>
      <w:r w:rsidRPr="00E7190E">
        <w:rPr>
          <w:lang w:val="en-GB"/>
        </w:rPr>
        <w:t>In version 1.2.1 there was introduced service „Long Parcel”. In a field dedicated to U_DLUZYCA_ILOSC there s</w:t>
      </w:r>
      <w:bookmarkStart w:id="1" w:name="_GoBack"/>
      <w:bookmarkEnd w:id="1"/>
      <w:r w:rsidRPr="00E7190E">
        <w:rPr>
          <w:lang w:val="en-GB"/>
        </w:rPr>
        <w:t xml:space="preserve">hould be specified amount of „Long Parcels” </w:t>
      </w:r>
      <w:r w:rsidR="001B74CE" w:rsidRPr="00E7190E">
        <w:rPr>
          <w:lang w:val="en-GB"/>
        </w:rPr>
        <w:t>(Amount</w:t>
      </w:r>
      <w:r w:rsidRPr="00E7190E">
        <w:rPr>
          <w:lang w:val="en-GB"/>
        </w:rPr>
        <w:t xml:space="preserve"> should not exceed amount of packages in a parcel) as </w:t>
      </w:r>
      <w:r w:rsidR="001B74CE" w:rsidRPr="00E7190E">
        <w:rPr>
          <w:lang w:val="en-GB"/>
        </w:rPr>
        <w:t>an</w:t>
      </w:r>
      <w:r w:rsidRPr="00E7190E">
        <w:rPr>
          <w:lang w:val="en-GB"/>
        </w:rPr>
        <w:t xml:space="preserve"> integer. Also there was added service of field „Service Express Plus” U_EPLUS. New field gets </w:t>
      </w:r>
      <w:r w:rsidR="000B6799" w:rsidRPr="00E7190E">
        <w:rPr>
          <w:lang w:val="en-GB"/>
        </w:rPr>
        <w:t xml:space="preserve">values Y/N ( Yes/No) </w:t>
      </w:r>
      <w:r w:rsidR="000B6799" w:rsidRPr="006D25E2">
        <w:rPr>
          <w:lang w:val="en-GB"/>
        </w:rPr>
        <w:t xml:space="preserve">if </w:t>
      </w:r>
      <w:r w:rsidR="001B74CE" w:rsidRPr="006D25E2">
        <w:rPr>
          <w:lang w:val="en-GB"/>
        </w:rPr>
        <w:t>empty</w:t>
      </w:r>
      <w:r w:rsidR="000B6799" w:rsidRPr="006D25E2">
        <w:rPr>
          <w:lang w:val="en-GB"/>
        </w:rPr>
        <w:t xml:space="preserve"> field gets value N ( No)</w:t>
      </w:r>
    </w:p>
    <w:p w:rsidR="000B2D7E" w:rsidRPr="00E7190E" w:rsidRDefault="000B2D7E" w:rsidP="000B2D7E">
      <w:pPr>
        <w:pStyle w:val="Textbody"/>
        <w:rPr>
          <w:lang w:val="en-GB"/>
        </w:rPr>
      </w:pPr>
    </w:p>
    <w:bookmarkEnd w:id="0"/>
    <w:p w:rsidR="00BD5BE7" w:rsidRPr="00C74305" w:rsidRDefault="00621A04" w:rsidP="00764B7C">
      <w:pPr>
        <w:pStyle w:val="Nagwek1"/>
        <w:rPr>
          <w:rFonts w:asciiTheme="minorHAnsi" w:hAnsiTheme="minorHAnsi" w:cstheme="minorHAnsi"/>
          <w:lang w:val="en-GB"/>
        </w:rPr>
      </w:pPr>
      <w:r w:rsidRPr="00C74305">
        <w:rPr>
          <w:rFonts w:asciiTheme="minorHAnsi" w:hAnsiTheme="minorHAnsi" w:cstheme="minorHAnsi"/>
          <w:lang w:val="en-GB"/>
        </w:rPr>
        <w:t>Introduction</w:t>
      </w:r>
    </w:p>
    <w:p w:rsidR="00E7190E" w:rsidRPr="00C74305" w:rsidRDefault="007D1AC8" w:rsidP="00764B7C">
      <w:pPr>
        <w:rPr>
          <w:lang w:val="en-GB"/>
        </w:rPr>
      </w:pPr>
      <w:r w:rsidRPr="00C74305">
        <w:rPr>
          <w:lang w:val="en-GB"/>
        </w:rPr>
        <w:t>K-EX WebAPI (</w:t>
      </w:r>
      <w:r w:rsidR="00621A04" w:rsidRPr="00C74305">
        <w:rPr>
          <w:lang w:val="en-GB"/>
        </w:rPr>
        <w:t>so called</w:t>
      </w:r>
      <w:r w:rsidRPr="00C74305">
        <w:rPr>
          <w:lang w:val="en-GB"/>
        </w:rPr>
        <w:t xml:space="preserve"> API) </w:t>
      </w:r>
      <w:r w:rsidR="00621A04" w:rsidRPr="00C74305">
        <w:rPr>
          <w:lang w:val="en-GB"/>
        </w:rPr>
        <w:t>allows to perform basic operations concerning</w:t>
      </w:r>
      <w:r w:rsidR="00E7190E" w:rsidRPr="00C74305">
        <w:rPr>
          <w:lang w:val="en-GB"/>
        </w:rPr>
        <w:t xml:space="preserve"> placing an order and edition of order in K-EX system as well as obtaining information about order.</w:t>
      </w:r>
    </w:p>
    <w:p w:rsidR="001538AB" w:rsidRPr="00E7190E" w:rsidRDefault="00E7190E" w:rsidP="00764B7C">
      <w:pPr>
        <w:rPr>
          <w:lang w:val="en-GB"/>
        </w:rPr>
      </w:pPr>
      <w:r w:rsidRPr="00E7190E">
        <w:rPr>
          <w:lang w:val="en-GB"/>
        </w:rPr>
        <w:t xml:space="preserve">User may choose from two interfaces </w:t>
      </w:r>
      <w:r w:rsidR="00085080" w:rsidRPr="00E7190E">
        <w:rPr>
          <w:lang w:val="en-GB"/>
        </w:rPr>
        <w:t xml:space="preserve">API – POST/GET </w:t>
      </w:r>
      <w:r>
        <w:rPr>
          <w:lang w:val="en-GB"/>
        </w:rPr>
        <w:t>and</w:t>
      </w:r>
      <w:r w:rsidR="00085080" w:rsidRPr="00E7190E">
        <w:rPr>
          <w:lang w:val="en-GB"/>
        </w:rPr>
        <w:t xml:space="preserve"> SOAP. </w:t>
      </w:r>
    </w:p>
    <w:p w:rsidR="001538AB" w:rsidRPr="00C74305" w:rsidRDefault="001538AB" w:rsidP="001538AB">
      <w:pPr>
        <w:pStyle w:val="Nagwek1"/>
        <w:rPr>
          <w:rFonts w:asciiTheme="minorHAnsi" w:hAnsiTheme="minorHAnsi" w:cstheme="minorHAnsi"/>
          <w:lang w:val="en-GB"/>
        </w:rPr>
      </w:pPr>
      <w:r w:rsidRPr="00C74305">
        <w:rPr>
          <w:rFonts w:asciiTheme="minorHAnsi" w:hAnsiTheme="minorHAnsi" w:cstheme="minorHAnsi"/>
          <w:lang w:val="en-GB"/>
        </w:rPr>
        <w:t>API POST/GET</w:t>
      </w:r>
    </w:p>
    <w:p w:rsidR="001538AB" w:rsidRPr="00E7190E" w:rsidRDefault="00E7190E" w:rsidP="00764B7C">
      <w:pPr>
        <w:rPr>
          <w:lang w:val="en-GB"/>
        </w:rPr>
      </w:pPr>
      <w:r w:rsidRPr="00E7190E">
        <w:rPr>
          <w:lang w:val="en-GB"/>
        </w:rPr>
        <w:t xml:space="preserve">This solution allows user to </w:t>
      </w:r>
      <w:r w:rsidR="001B74CE" w:rsidRPr="00E7190E">
        <w:rPr>
          <w:lang w:val="en-GB"/>
        </w:rPr>
        <w:t>communicate with</w:t>
      </w:r>
      <w:r w:rsidRPr="00E7190E">
        <w:rPr>
          <w:lang w:val="en-GB"/>
        </w:rPr>
        <w:t xml:space="preserve"> system by ap1.php script.</w:t>
      </w:r>
      <w:r w:rsidR="00DE32BF">
        <w:rPr>
          <w:lang w:val="en-GB"/>
        </w:rPr>
        <w:t>By p</w:t>
      </w:r>
      <w:r>
        <w:rPr>
          <w:lang w:val="en-GB"/>
        </w:rPr>
        <w:t xml:space="preserve">roperly </w:t>
      </w:r>
      <w:r w:rsidR="00B440D5">
        <w:rPr>
          <w:lang w:val="en-GB"/>
        </w:rPr>
        <w:t>inducing</w:t>
      </w:r>
      <w:r>
        <w:rPr>
          <w:lang w:val="en-GB"/>
        </w:rPr>
        <w:t xml:space="preserve"> script</w:t>
      </w:r>
      <w:r w:rsidR="00DE32BF">
        <w:rPr>
          <w:lang w:val="en-GB"/>
        </w:rPr>
        <w:t>,</w:t>
      </w:r>
      <w:r>
        <w:rPr>
          <w:lang w:val="en-GB"/>
        </w:rPr>
        <w:t xml:space="preserve"> user performs indicated operation. As a result of </w:t>
      </w:r>
      <w:r w:rsidR="00B440D5">
        <w:rPr>
          <w:lang w:val="en-GB"/>
        </w:rPr>
        <w:t>inducing</w:t>
      </w:r>
      <w:r>
        <w:rPr>
          <w:lang w:val="en-GB"/>
        </w:rPr>
        <w:t xml:space="preserve"> api.php  user gets XML file informing about completed task or possible errors. Scrip api.php is available on web </w:t>
      </w:r>
      <w:r w:rsidRPr="00E7190E">
        <w:rPr>
          <w:b/>
          <w:lang w:val="en-GB"/>
        </w:rPr>
        <w:t>kurier.k-ex.pl/api/api.php</w:t>
      </w:r>
      <w:r w:rsidRPr="00E7190E">
        <w:rPr>
          <w:lang w:val="en-GB"/>
        </w:rPr>
        <w:t>.</w:t>
      </w:r>
    </w:p>
    <w:p w:rsidR="00E7190E" w:rsidRPr="00E7190E" w:rsidRDefault="00E7190E" w:rsidP="00764B7C">
      <w:pPr>
        <w:ind w:firstLine="0"/>
        <w:rPr>
          <w:lang w:val="en-GB"/>
        </w:rPr>
      </w:pPr>
      <w:r w:rsidRPr="00E7190E">
        <w:rPr>
          <w:lang w:val="en-GB"/>
        </w:rPr>
        <w:t xml:space="preserve">Entrance data may be </w:t>
      </w:r>
      <w:r w:rsidR="001B74CE" w:rsidRPr="00E7190E">
        <w:rPr>
          <w:lang w:val="en-GB"/>
        </w:rPr>
        <w:t>transferred</w:t>
      </w:r>
      <w:r w:rsidRPr="00E7190E">
        <w:rPr>
          <w:lang w:val="en-GB"/>
        </w:rPr>
        <w:t xml:space="preserve"> to the script api.php. by GET </w:t>
      </w:r>
      <w:r w:rsidR="001B74CE" w:rsidRPr="00E7190E">
        <w:rPr>
          <w:lang w:val="en-GB"/>
        </w:rPr>
        <w:t>or</w:t>
      </w:r>
      <w:r w:rsidRPr="00E7190E">
        <w:rPr>
          <w:lang w:val="en-GB"/>
        </w:rPr>
        <w:t xml:space="preserve"> POST method.</w:t>
      </w:r>
    </w:p>
    <w:p w:rsidR="00BD5BE7" w:rsidRPr="00E7190E" w:rsidRDefault="00E7190E" w:rsidP="00764B7C">
      <w:pPr>
        <w:ind w:firstLine="0"/>
        <w:rPr>
          <w:lang w:val="en-GB"/>
        </w:rPr>
      </w:pPr>
      <w:r w:rsidRPr="00E7190E">
        <w:rPr>
          <w:lang w:val="en-GB"/>
        </w:rPr>
        <w:t xml:space="preserve">Two basic </w:t>
      </w:r>
      <w:r w:rsidR="001B74CE" w:rsidRPr="00E7190E">
        <w:rPr>
          <w:lang w:val="en-GB"/>
        </w:rPr>
        <w:t>entrance parameters</w:t>
      </w:r>
      <w:r>
        <w:rPr>
          <w:lang w:val="en-GB"/>
        </w:rPr>
        <w:t xml:space="preserve"> are used</w:t>
      </w:r>
      <w:r w:rsidR="007D1AC8" w:rsidRPr="00E7190E">
        <w:rPr>
          <w:lang w:val="en-GB"/>
        </w:rPr>
        <w:t>:</w:t>
      </w:r>
    </w:p>
    <w:p w:rsidR="00BD5BE7" w:rsidRPr="008A4AC6" w:rsidRDefault="008A4AC6" w:rsidP="00764B7C">
      <w:pPr>
        <w:pStyle w:val="Akapitzlist"/>
        <w:numPr>
          <w:ilvl w:val="0"/>
          <w:numId w:val="3"/>
        </w:numPr>
        <w:rPr>
          <w:lang w:val="en-GB"/>
        </w:rPr>
      </w:pPr>
      <w:r>
        <w:rPr>
          <w:i/>
          <w:iCs/>
          <w:lang w:val="en-GB"/>
        </w:rPr>
        <w:t>key</w:t>
      </w:r>
      <w:r w:rsidR="007D1AC8" w:rsidRPr="008A4AC6">
        <w:rPr>
          <w:i/>
          <w:iCs/>
          <w:lang w:val="en-GB"/>
        </w:rPr>
        <w:t>API</w:t>
      </w:r>
      <w:r w:rsidR="007D1AC8" w:rsidRPr="008A4AC6">
        <w:rPr>
          <w:lang w:val="en-GB"/>
        </w:rPr>
        <w:t xml:space="preserve"> – </w:t>
      </w:r>
      <w:r>
        <w:rPr>
          <w:lang w:val="en-GB"/>
        </w:rPr>
        <w:t>unique c</w:t>
      </w:r>
      <w:r w:rsidR="00E7190E" w:rsidRPr="008A4AC6">
        <w:rPr>
          <w:lang w:val="en-GB"/>
        </w:rPr>
        <w:t xml:space="preserve">lient`s </w:t>
      </w:r>
      <w:r w:rsidR="005608C6">
        <w:rPr>
          <w:lang w:val="en-GB"/>
        </w:rPr>
        <w:t>identifier</w:t>
      </w:r>
      <w:r w:rsidR="007D1AC8" w:rsidRPr="008A4AC6">
        <w:rPr>
          <w:lang w:val="en-GB"/>
        </w:rPr>
        <w:t>(</w:t>
      </w:r>
      <w:r>
        <w:rPr>
          <w:lang w:val="en-GB"/>
        </w:rPr>
        <w:t xml:space="preserve">line </w:t>
      </w:r>
      <w:r w:rsidRPr="008A4AC6">
        <w:rPr>
          <w:lang w:val="en-GB"/>
        </w:rPr>
        <w:t>of signs</w:t>
      </w:r>
      <w:r w:rsidR="007D1AC8" w:rsidRPr="008A4AC6">
        <w:rPr>
          <w:lang w:val="en-GB"/>
        </w:rPr>
        <w:t>)</w:t>
      </w:r>
    </w:p>
    <w:p w:rsidR="00BD5BE7" w:rsidRPr="008A4AC6" w:rsidRDefault="008A4AC6" w:rsidP="00764B7C">
      <w:pPr>
        <w:pStyle w:val="Akapitzlist"/>
        <w:numPr>
          <w:ilvl w:val="0"/>
          <w:numId w:val="3"/>
        </w:numPr>
        <w:rPr>
          <w:lang w:val="en-GB"/>
        </w:rPr>
      </w:pPr>
      <w:r w:rsidRPr="008A4AC6">
        <w:rPr>
          <w:i/>
          <w:iCs/>
          <w:lang w:val="en-GB"/>
        </w:rPr>
        <w:t>data</w:t>
      </w:r>
      <w:r w:rsidR="007D1AC8" w:rsidRPr="008A4AC6">
        <w:rPr>
          <w:lang w:val="en-GB"/>
        </w:rPr>
        <w:t xml:space="preserve">– XML </w:t>
      </w:r>
      <w:r w:rsidRPr="008A4AC6">
        <w:rPr>
          <w:lang w:val="en-GB"/>
        </w:rPr>
        <w:t xml:space="preserve">including name of </w:t>
      </w:r>
      <w:r w:rsidR="00B440D5">
        <w:rPr>
          <w:lang w:val="en-GB"/>
        </w:rPr>
        <w:t>induced</w:t>
      </w:r>
      <w:r w:rsidRPr="008A4AC6">
        <w:rPr>
          <w:lang w:val="en-GB"/>
        </w:rPr>
        <w:t xml:space="preserve"> API method and parameters of </w:t>
      </w:r>
      <w:r w:rsidR="00B440D5">
        <w:rPr>
          <w:lang w:val="en-GB"/>
        </w:rPr>
        <w:t>inducing</w:t>
      </w:r>
      <w:r w:rsidRPr="008A4AC6">
        <w:rPr>
          <w:lang w:val="en-GB"/>
        </w:rPr>
        <w:t xml:space="preserve"> such method. </w:t>
      </w:r>
    </w:p>
    <w:p w:rsidR="008A4AC6" w:rsidRPr="008A4AC6" w:rsidRDefault="008A4AC6" w:rsidP="00764B7C">
      <w:pPr>
        <w:rPr>
          <w:lang w:val="en-GB"/>
        </w:rPr>
      </w:pPr>
      <w:r w:rsidRPr="008A4AC6">
        <w:rPr>
          <w:lang w:val="en-GB"/>
        </w:rPr>
        <w:t>In examples of XML code elem</w:t>
      </w:r>
      <w:r>
        <w:rPr>
          <w:lang w:val="en-GB"/>
        </w:rPr>
        <w:t>e</w:t>
      </w:r>
      <w:r w:rsidRPr="008A4AC6">
        <w:rPr>
          <w:lang w:val="en-GB"/>
        </w:rPr>
        <w:t xml:space="preserve">nts in square </w:t>
      </w:r>
      <w:r>
        <w:rPr>
          <w:lang w:val="en-GB"/>
        </w:rPr>
        <w:t xml:space="preserve">brackets </w:t>
      </w:r>
      <w:r w:rsidRPr="008A4AC6">
        <w:rPr>
          <w:lang w:val="en-GB"/>
        </w:rPr>
        <w:t>(</w:t>
      </w:r>
      <w:r w:rsidRPr="008A4AC6">
        <w:rPr>
          <w:u w:val="single"/>
          <w:lang w:val="en-GB"/>
        </w:rPr>
        <w:t>[ ]</w:t>
      </w:r>
      <w:r w:rsidR="001B74CE" w:rsidRPr="008A4AC6">
        <w:rPr>
          <w:lang w:val="en-GB"/>
        </w:rPr>
        <w:t xml:space="preserve">) </w:t>
      </w:r>
      <w:r w:rsidR="001B74CE">
        <w:rPr>
          <w:lang w:val="en-GB"/>
        </w:rPr>
        <w:t>refer</w:t>
      </w:r>
      <w:r>
        <w:rPr>
          <w:lang w:val="en-GB"/>
        </w:rPr>
        <w:t xml:space="preserve"> to optional elements.</w:t>
      </w:r>
    </w:p>
    <w:p w:rsidR="008E3BDD" w:rsidRPr="00C74305" w:rsidRDefault="008E3BDD" w:rsidP="00764B7C">
      <w:pPr>
        <w:rPr>
          <w:ins w:id="2" w:author="TomekJ" w:date="2013-01-04T11:49:00Z"/>
          <w:sz w:val="14"/>
          <w:lang w:val="en-GB"/>
        </w:rPr>
      </w:pPr>
    </w:p>
    <w:p w:rsidR="001538AB" w:rsidRPr="008A4AC6" w:rsidRDefault="001538AB" w:rsidP="001538AB">
      <w:pPr>
        <w:pStyle w:val="Nagwek1"/>
        <w:rPr>
          <w:rFonts w:asciiTheme="minorHAnsi" w:hAnsiTheme="minorHAnsi" w:cstheme="minorHAnsi"/>
          <w:lang w:val="en-GB"/>
        </w:rPr>
      </w:pPr>
      <w:r w:rsidRPr="008A4AC6">
        <w:rPr>
          <w:rFonts w:asciiTheme="minorHAnsi" w:hAnsiTheme="minorHAnsi" w:cstheme="minorHAnsi"/>
          <w:lang w:val="en-GB"/>
        </w:rPr>
        <w:t>API SOAP</w:t>
      </w:r>
    </w:p>
    <w:p w:rsidR="008A4AC6" w:rsidRPr="008A4AC6" w:rsidRDefault="008A4AC6" w:rsidP="00085080">
      <w:pPr>
        <w:pStyle w:val="Textbody"/>
        <w:ind w:firstLine="709"/>
        <w:rPr>
          <w:rFonts w:ascii="Calibri" w:hAnsi="Calibri"/>
          <w:lang w:val="en-GB"/>
        </w:rPr>
      </w:pPr>
      <w:r w:rsidRPr="008A4AC6">
        <w:rPr>
          <w:rFonts w:ascii="Calibri" w:hAnsi="Calibri"/>
          <w:lang w:val="en-GB"/>
        </w:rPr>
        <w:t xml:space="preserve">This solution is based on </w:t>
      </w:r>
      <w:r>
        <w:rPr>
          <w:rFonts w:ascii="Calibri" w:hAnsi="Calibri"/>
          <w:lang w:val="en-GB"/>
        </w:rPr>
        <w:t xml:space="preserve">communication through SOAP protocol. Description of the service is defined by WSDL language and it is available on web </w:t>
      </w:r>
      <w:r w:rsidRPr="008A4AC6">
        <w:rPr>
          <w:b/>
          <w:lang w:val="en-GB"/>
        </w:rPr>
        <w:t>kurier.k-ex.pl/api/ws.php?wsdl</w:t>
      </w:r>
    </w:p>
    <w:p w:rsidR="008A4AC6" w:rsidRPr="008A4AC6" w:rsidRDefault="008A4AC6" w:rsidP="00085080">
      <w:pPr>
        <w:pStyle w:val="Textbody"/>
        <w:ind w:firstLine="709"/>
        <w:rPr>
          <w:lang w:val="en-GB"/>
        </w:rPr>
      </w:pPr>
      <w:r w:rsidRPr="008A4AC6">
        <w:rPr>
          <w:lang w:val="en-GB"/>
        </w:rPr>
        <w:t xml:space="preserve">API SOAP presents CallMethod method which consists of two basic </w:t>
      </w:r>
      <w:r>
        <w:rPr>
          <w:lang w:val="en-GB"/>
        </w:rPr>
        <w:t xml:space="preserve">entrance </w:t>
      </w:r>
      <w:r w:rsidRPr="008A4AC6">
        <w:rPr>
          <w:lang w:val="en-GB"/>
        </w:rPr>
        <w:t>parameters</w:t>
      </w:r>
      <w:r>
        <w:rPr>
          <w:lang w:val="en-GB"/>
        </w:rPr>
        <w:t>: keyAPI and data (analogic to the API POST/GET) and one exit parameter – text type. Result as XML.</w:t>
      </w:r>
    </w:p>
    <w:p w:rsidR="003C7BB0" w:rsidRPr="008A4AC6" w:rsidRDefault="008A4AC6" w:rsidP="00085080">
      <w:pPr>
        <w:pStyle w:val="Textbody"/>
        <w:ind w:firstLine="709"/>
        <w:rPr>
          <w:b/>
          <w:lang w:val="en-GB"/>
        </w:rPr>
      </w:pPr>
      <w:r w:rsidRPr="008A4AC6">
        <w:rPr>
          <w:b/>
          <w:lang w:val="en-GB"/>
        </w:rPr>
        <w:t>Example script API client in PHP language</w:t>
      </w:r>
    </w:p>
    <w:p w:rsidR="00085080" w:rsidRPr="008A4AC6" w:rsidRDefault="00085080" w:rsidP="005D3955">
      <w:pPr>
        <w:rPr>
          <w:rFonts w:ascii="Courier New" w:hAnsi="Courier New" w:cs="Courier New"/>
          <w:i/>
          <w:color w:val="0070C0"/>
          <w:sz w:val="20"/>
          <w:lang w:val="en-GB"/>
        </w:rPr>
      </w:pPr>
      <w:r w:rsidRPr="008A4AC6">
        <w:rPr>
          <w:rFonts w:ascii="Courier New" w:hAnsi="Courier New" w:cs="Courier New"/>
          <w:i/>
          <w:color w:val="0070C0"/>
          <w:sz w:val="20"/>
          <w:lang w:val="en-GB"/>
        </w:rPr>
        <w:t>$wsdl = 'http:// kurier.k-ex.pl/api/ws.php?wsdl';</w:t>
      </w:r>
    </w:p>
    <w:p w:rsidR="00085080" w:rsidRPr="00C74305" w:rsidRDefault="00085080" w:rsidP="005D3955">
      <w:pPr>
        <w:rPr>
          <w:rFonts w:ascii="Courier New" w:hAnsi="Courier New" w:cs="Courier New"/>
          <w:i/>
          <w:color w:val="0070C0"/>
          <w:sz w:val="20"/>
          <w:lang w:val="en-GB"/>
        </w:rPr>
      </w:pPr>
      <w:r w:rsidRPr="00C74305">
        <w:rPr>
          <w:rFonts w:ascii="Courier New" w:hAnsi="Courier New" w:cs="Courier New"/>
          <w:i/>
          <w:color w:val="0070C0"/>
          <w:sz w:val="20"/>
          <w:lang w:val="en-GB"/>
        </w:rPr>
        <w:t>$</w:t>
      </w:r>
      <w:r w:rsidR="00B768A3" w:rsidRPr="00C74305">
        <w:rPr>
          <w:rFonts w:ascii="Courier New" w:hAnsi="Courier New" w:cs="Courier New"/>
          <w:i/>
          <w:color w:val="0070C0"/>
          <w:sz w:val="20"/>
          <w:lang w:val="en-GB"/>
        </w:rPr>
        <w:t>kluc</w:t>
      </w:r>
      <w:r w:rsidR="003C7BB0" w:rsidRPr="00C74305">
        <w:rPr>
          <w:rFonts w:ascii="Courier New" w:hAnsi="Courier New" w:cs="Courier New"/>
          <w:i/>
          <w:color w:val="0070C0"/>
          <w:sz w:val="20"/>
          <w:lang w:val="en-GB"/>
        </w:rPr>
        <w:t>zAPI</w:t>
      </w:r>
      <w:r w:rsidRPr="00C74305">
        <w:rPr>
          <w:rFonts w:ascii="Courier New" w:hAnsi="Courier New" w:cs="Courier New"/>
          <w:i/>
          <w:color w:val="0070C0"/>
          <w:sz w:val="20"/>
          <w:lang w:val="en-GB"/>
        </w:rPr>
        <w:t xml:space="preserve"> = '</w:t>
      </w:r>
      <w:r w:rsidR="004D387B" w:rsidRPr="00C74305">
        <w:rPr>
          <w:rFonts w:ascii="Courier New" w:hAnsi="Courier New" w:cs="Courier New"/>
          <w:i/>
          <w:color w:val="0070C0"/>
          <w:sz w:val="20"/>
          <w:lang w:val="en-GB"/>
        </w:rPr>
        <w:t>aabbccdd</w:t>
      </w:r>
      <w:r w:rsidRPr="00C74305">
        <w:rPr>
          <w:rFonts w:ascii="Courier New" w:hAnsi="Courier New" w:cs="Courier New"/>
          <w:i/>
          <w:color w:val="0070C0"/>
          <w:sz w:val="20"/>
          <w:lang w:val="en-GB"/>
        </w:rPr>
        <w:t>-</w:t>
      </w:r>
      <w:r w:rsidR="004D387B" w:rsidRPr="00C74305">
        <w:rPr>
          <w:rFonts w:ascii="Courier New" w:hAnsi="Courier New" w:cs="Courier New"/>
          <w:i/>
          <w:color w:val="0070C0"/>
          <w:sz w:val="20"/>
          <w:lang w:val="en-GB"/>
        </w:rPr>
        <w:t>eeff</w:t>
      </w:r>
      <w:r w:rsidRPr="00C74305">
        <w:rPr>
          <w:rFonts w:ascii="Courier New" w:hAnsi="Courier New" w:cs="Courier New"/>
          <w:i/>
          <w:color w:val="0070C0"/>
          <w:sz w:val="20"/>
          <w:lang w:val="en-GB"/>
        </w:rPr>
        <w:t>-</w:t>
      </w:r>
      <w:r w:rsidR="004D387B" w:rsidRPr="00C74305">
        <w:rPr>
          <w:rFonts w:ascii="Courier New" w:hAnsi="Courier New" w:cs="Courier New"/>
          <w:i/>
          <w:color w:val="0070C0"/>
          <w:sz w:val="20"/>
          <w:lang w:val="en-GB"/>
        </w:rPr>
        <w:t>gggg</w:t>
      </w:r>
      <w:r w:rsidRPr="00C74305">
        <w:rPr>
          <w:rFonts w:ascii="Courier New" w:hAnsi="Courier New" w:cs="Courier New"/>
          <w:i/>
          <w:color w:val="0070C0"/>
          <w:sz w:val="20"/>
          <w:lang w:val="en-GB"/>
        </w:rPr>
        <w:t>-</w:t>
      </w:r>
      <w:r w:rsidR="004D387B" w:rsidRPr="00C74305">
        <w:rPr>
          <w:rFonts w:ascii="Courier New" w:hAnsi="Courier New" w:cs="Courier New"/>
          <w:i/>
          <w:color w:val="0070C0"/>
          <w:sz w:val="20"/>
          <w:lang w:val="en-GB"/>
        </w:rPr>
        <w:t>ii</w:t>
      </w:r>
      <w:r w:rsidR="005D3955" w:rsidRPr="00C74305">
        <w:rPr>
          <w:rFonts w:ascii="Courier New" w:hAnsi="Courier New" w:cs="Courier New"/>
          <w:i/>
          <w:color w:val="0070C0"/>
          <w:sz w:val="20"/>
          <w:lang w:val="en-GB"/>
        </w:rPr>
        <w:t>jj</w:t>
      </w:r>
      <w:r w:rsidRPr="00C74305">
        <w:rPr>
          <w:rFonts w:ascii="Courier New" w:hAnsi="Courier New" w:cs="Courier New"/>
          <w:i/>
          <w:color w:val="0070C0"/>
          <w:sz w:val="20"/>
          <w:lang w:val="en-GB"/>
        </w:rPr>
        <w:t>-</w:t>
      </w:r>
      <w:r w:rsidR="005D3955" w:rsidRPr="00C74305">
        <w:rPr>
          <w:rFonts w:ascii="Courier New" w:hAnsi="Courier New" w:cs="Courier New"/>
          <w:i/>
          <w:color w:val="0070C0"/>
          <w:sz w:val="20"/>
          <w:lang w:val="en-GB"/>
        </w:rPr>
        <w:t>kkllmmnnoopp</w:t>
      </w:r>
      <w:r w:rsidRPr="00C74305">
        <w:rPr>
          <w:rFonts w:ascii="Courier New" w:hAnsi="Courier New" w:cs="Courier New"/>
          <w:i/>
          <w:color w:val="0070C0"/>
          <w:sz w:val="20"/>
          <w:lang w:val="en-GB"/>
        </w:rPr>
        <w:t>';</w:t>
      </w:r>
    </w:p>
    <w:p w:rsidR="005D3955" w:rsidRPr="005D3955" w:rsidRDefault="005D3955" w:rsidP="005D3955">
      <w:pPr>
        <w:rPr>
          <w:rFonts w:ascii="Courier New" w:hAnsi="Courier New" w:cs="Courier New"/>
          <w:i/>
          <w:color w:val="0070C0"/>
          <w:sz w:val="20"/>
        </w:rPr>
      </w:pPr>
      <w:r w:rsidRPr="005D3955">
        <w:rPr>
          <w:rFonts w:ascii="Courier New" w:hAnsi="Courier New" w:cs="Courier New"/>
          <w:i/>
          <w:color w:val="0070C0"/>
          <w:sz w:val="20"/>
        </w:rPr>
        <w:lastRenderedPageBreak/>
        <w:t>$</w:t>
      </w:r>
      <w:r w:rsidR="00B768A3">
        <w:rPr>
          <w:rFonts w:ascii="Courier New" w:hAnsi="Courier New" w:cs="Courier New"/>
          <w:i/>
          <w:color w:val="0070C0"/>
          <w:sz w:val="20"/>
        </w:rPr>
        <w:t>dane</w:t>
      </w:r>
      <w:r w:rsidRPr="005D3955">
        <w:rPr>
          <w:rFonts w:ascii="Courier New" w:hAnsi="Courier New" w:cs="Courier New"/>
          <w:i/>
          <w:color w:val="0070C0"/>
          <w:sz w:val="20"/>
        </w:rPr>
        <w:t>= " &lt;Dane&gt;</w:t>
      </w:r>
    </w:p>
    <w:p w:rsidR="005D3955" w:rsidRPr="005D3955" w:rsidRDefault="005D3955" w:rsidP="005D3955">
      <w:pPr>
        <w:rPr>
          <w:rFonts w:ascii="Courier New" w:hAnsi="Courier New" w:cs="Courier New"/>
          <w:i/>
          <w:color w:val="0070C0"/>
          <w:sz w:val="20"/>
        </w:rPr>
      </w:pPr>
      <w:r w:rsidRPr="005D3955">
        <w:rPr>
          <w:rFonts w:ascii="Courier New" w:hAnsi="Courier New" w:cs="Courier New"/>
          <w:i/>
          <w:color w:val="0070C0"/>
          <w:sz w:val="20"/>
        </w:rPr>
        <w:t>&lt;NazwaMetody&gt;PobierzListeIndendtyfikatorowPrzesylek&lt;/NazwaMetody&gt;</w:t>
      </w:r>
    </w:p>
    <w:p w:rsidR="005D3955" w:rsidRPr="005D3955" w:rsidRDefault="005D3955" w:rsidP="005D3955">
      <w:pPr>
        <w:rPr>
          <w:rFonts w:ascii="Courier New" w:hAnsi="Courier New" w:cs="Courier New"/>
          <w:i/>
          <w:color w:val="0070C0"/>
          <w:sz w:val="20"/>
        </w:rPr>
      </w:pPr>
      <w:r w:rsidRPr="005D3955">
        <w:rPr>
          <w:rFonts w:ascii="Courier New" w:hAnsi="Courier New" w:cs="Courier New"/>
          <w:i/>
          <w:color w:val="0070C0"/>
          <w:sz w:val="20"/>
        </w:rPr>
        <w:t>&lt;Parametry&gt;</w:t>
      </w:r>
    </w:p>
    <w:p w:rsidR="005D3955" w:rsidRPr="005D3955" w:rsidRDefault="005D3955" w:rsidP="005D3955">
      <w:pPr>
        <w:rPr>
          <w:rFonts w:ascii="Courier New" w:hAnsi="Courier New" w:cs="Courier New"/>
          <w:i/>
          <w:color w:val="0070C0"/>
          <w:sz w:val="20"/>
        </w:rPr>
      </w:pPr>
      <w:r w:rsidRPr="005D3955">
        <w:rPr>
          <w:rFonts w:ascii="Courier New" w:hAnsi="Courier New" w:cs="Courier New"/>
          <w:i/>
          <w:color w:val="0070C0"/>
          <w:sz w:val="20"/>
        </w:rPr>
        <w:t>&lt;DataUtworzenia&gt;2012-12-10&lt;/DataUtworzenia&gt;</w:t>
      </w:r>
    </w:p>
    <w:p w:rsidR="005D3955" w:rsidRPr="005D3955" w:rsidRDefault="005D3955" w:rsidP="005D3955">
      <w:pPr>
        <w:rPr>
          <w:rFonts w:ascii="Courier New" w:hAnsi="Courier New" w:cs="Courier New"/>
          <w:i/>
          <w:color w:val="0070C0"/>
          <w:sz w:val="20"/>
        </w:rPr>
      </w:pPr>
      <w:r w:rsidRPr="005D3955">
        <w:rPr>
          <w:rFonts w:ascii="Courier New" w:hAnsi="Courier New" w:cs="Courier New"/>
          <w:i/>
          <w:color w:val="0070C0"/>
          <w:sz w:val="20"/>
        </w:rPr>
        <w:t>&lt;IdentyfikatorXmlPrzesylki&gt;&lt;/IdentyfikatorXmlPrzesylki&gt;</w:t>
      </w:r>
    </w:p>
    <w:p w:rsidR="005D3955" w:rsidRPr="009E6173" w:rsidRDefault="005D3955" w:rsidP="005D3955">
      <w:pPr>
        <w:rPr>
          <w:rFonts w:ascii="Courier New" w:hAnsi="Courier New" w:cs="Courier New"/>
          <w:i/>
          <w:color w:val="0070C0"/>
          <w:sz w:val="20"/>
          <w:lang w:val="en-US"/>
        </w:rPr>
      </w:pPr>
      <w:r w:rsidRPr="009E6173">
        <w:rPr>
          <w:rFonts w:ascii="Courier New" w:hAnsi="Courier New" w:cs="Courier New"/>
          <w:i/>
          <w:color w:val="0070C0"/>
          <w:sz w:val="20"/>
          <w:lang w:val="en-US"/>
        </w:rPr>
        <w:t>&lt;/Parametry&gt;</w:t>
      </w:r>
    </w:p>
    <w:p w:rsidR="005D3955" w:rsidRDefault="005D3955" w:rsidP="005D3955">
      <w:pPr>
        <w:rPr>
          <w:rFonts w:ascii="Courier New" w:hAnsi="Courier New" w:cs="Courier New"/>
          <w:i/>
          <w:color w:val="0070C0"/>
          <w:sz w:val="20"/>
          <w:lang w:val="en-US"/>
        </w:rPr>
      </w:pPr>
      <w:r w:rsidRPr="005D3955">
        <w:rPr>
          <w:rFonts w:ascii="Courier New" w:hAnsi="Courier New" w:cs="Courier New"/>
          <w:i/>
          <w:color w:val="0070C0"/>
          <w:sz w:val="20"/>
          <w:lang w:val="en-US"/>
        </w:rPr>
        <w:t>&lt;/Dane&gt;";</w:t>
      </w:r>
    </w:p>
    <w:p w:rsidR="005D3955" w:rsidRPr="005D3955" w:rsidRDefault="005D3955" w:rsidP="005D3955">
      <w:pPr>
        <w:rPr>
          <w:rFonts w:ascii="Courier New" w:hAnsi="Courier New" w:cs="Courier New"/>
          <w:i/>
          <w:color w:val="0070C0"/>
          <w:sz w:val="20"/>
          <w:lang w:val="en-US"/>
        </w:rPr>
      </w:pPr>
      <w:r w:rsidRPr="005D3955">
        <w:rPr>
          <w:rFonts w:ascii="Courier New" w:hAnsi="Courier New" w:cs="Courier New"/>
          <w:i/>
          <w:color w:val="0070C0"/>
          <w:sz w:val="20"/>
          <w:lang w:val="en-US"/>
        </w:rPr>
        <w:t>$client = new SoapClient($wsdl);</w:t>
      </w:r>
    </w:p>
    <w:p w:rsidR="00085080" w:rsidRPr="005D3955" w:rsidRDefault="00085080" w:rsidP="005D3955">
      <w:pPr>
        <w:rPr>
          <w:rFonts w:ascii="Courier New" w:hAnsi="Courier New" w:cs="Courier New"/>
          <w:i/>
          <w:color w:val="0070C0"/>
          <w:sz w:val="20"/>
          <w:lang w:val="en-US"/>
        </w:rPr>
      </w:pPr>
      <w:r w:rsidRPr="005D3955">
        <w:rPr>
          <w:rFonts w:ascii="Courier New" w:hAnsi="Courier New" w:cs="Courier New"/>
          <w:i/>
          <w:color w:val="0070C0"/>
          <w:sz w:val="20"/>
          <w:lang w:val="en-US"/>
        </w:rPr>
        <w:t>$result = $client-&gt;__soapCall("CallMethod", array($</w:t>
      </w:r>
      <w:r w:rsidR="00B768A3" w:rsidRPr="00B768A3">
        <w:rPr>
          <w:rFonts w:ascii="Courier New" w:hAnsi="Courier New" w:cs="Courier New"/>
          <w:i/>
          <w:color w:val="0070C0"/>
          <w:sz w:val="20"/>
          <w:lang w:val="en-US"/>
        </w:rPr>
        <w:t>klucz</w:t>
      </w:r>
      <w:r w:rsidR="003C7BB0">
        <w:rPr>
          <w:rFonts w:ascii="Courier New" w:hAnsi="Courier New" w:cs="Courier New"/>
          <w:i/>
          <w:color w:val="0070C0"/>
          <w:sz w:val="20"/>
          <w:lang w:val="en-US"/>
        </w:rPr>
        <w:t>API</w:t>
      </w:r>
      <w:r w:rsidRPr="005D3955">
        <w:rPr>
          <w:rFonts w:ascii="Courier New" w:hAnsi="Courier New" w:cs="Courier New"/>
          <w:i/>
          <w:color w:val="0070C0"/>
          <w:sz w:val="20"/>
          <w:lang w:val="en-US"/>
        </w:rPr>
        <w:t>, $</w:t>
      </w:r>
      <w:r w:rsidR="00B768A3" w:rsidRPr="00B768A3">
        <w:rPr>
          <w:rFonts w:ascii="Courier New" w:hAnsi="Courier New" w:cs="Courier New"/>
          <w:i/>
          <w:color w:val="0070C0"/>
          <w:sz w:val="20"/>
          <w:lang w:val="en-US"/>
        </w:rPr>
        <w:t>dane</w:t>
      </w:r>
      <w:r w:rsidRPr="005D3955">
        <w:rPr>
          <w:rFonts w:ascii="Courier New" w:hAnsi="Courier New" w:cs="Courier New"/>
          <w:i/>
          <w:color w:val="0070C0"/>
          <w:sz w:val="20"/>
          <w:lang w:val="en-US"/>
        </w:rPr>
        <w:t>));</w:t>
      </w:r>
    </w:p>
    <w:p w:rsidR="001538AB" w:rsidRPr="00085080" w:rsidRDefault="001538AB" w:rsidP="00764B7C">
      <w:pPr>
        <w:rPr>
          <w:sz w:val="14"/>
          <w:lang w:val="en-US"/>
        </w:rPr>
      </w:pPr>
    </w:p>
    <w:p w:rsidR="00BD5BE7" w:rsidRPr="008A4AC6" w:rsidRDefault="008A4AC6" w:rsidP="008E3BDD">
      <w:pPr>
        <w:pStyle w:val="Nagwek1"/>
        <w:rPr>
          <w:lang w:val="en-US"/>
        </w:rPr>
      </w:pPr>
      <w:r w:rsidRPr="008A4AC6">
        <w:rPr>
          <w:lang w:val="en-US"/>
        </w:rPr>
        <w:t xml:space="preserve">User`s </w:t>
      </w:r>
      <w:r w:rsidR="001B74CE" w:rsidRPr="008A4AC6">
        <w:rPr>
          <w:lang w:val="en-US"/>
        </w:rPr>
        <w:t>authorization</w:t>
      </w:r>
    </w:p>
    <w:p w:rsidR="00CA4F81" w:rsidRDefault="008A4AC6" w:rsidP="008E3BDD">
      <w:pPr>
        <w:rPr>
          <w:lang w:val="en-GB"/>
        </w:rPr>
      </w:pPr>
      <w:r w:rsidRPr="008A4AC6">
        <w:rPr>
          <w:lang w:val="en-US"/>
        </w:rPr>
        <w:t xml:space="preserve">User`s </w:t>
      </w:r>
      <w:r w:rsidR="001B74CE" w:rsidRPr="008A4AC6">
        <w:rPr>
          <w:lang w:val="en-US"/>
        </w:rPr>
        <w:t>authorizationis essential</w:t>
      </w:r>
      <w:r w:rsidRPr="008A4AC6">
        <w:rPr>
          <w:lang w:val="en-US"/>
        </w:rPr>
        <w:t xml:space="preserve"> and it is based on unique key (line of signs) transferred </w:t>
      </w:r>
      <w:r>
        <w:rPr>
          <w:lang w:val="en-US"/>
        </w:rPr>
        <w:t>in keyAPI p</w:t>
      </w:r>
      <w:r w:rsidRPr="008A4AC6">
        <w:rPr>
          <w:lang w:val="en-US"/>
        </w:rPr>
        <w:t>ar</w:t>
      </w:r>
      <w:r>
        <w:rPr>
          <w:lang w:val="en-US"/>
        </w:rPr>
        <w:t>a</w:t>
      </w:r>
      <w:r w:rsidRPr="008A4AC6">
        <w:rPr>
          <w:lang w:val="en-US"/>
        </w:rPr>
        <w:t>meter</w:t>
      </w:r>
      <w:r>
        <w:rPr>
          <w:lang w:val="en-US"/>
        </w:rPr>
        <w:t xml:space="preserve">. </w:t>
      </w:r>
      <w:r w:rsidR="00CA4F81" w:rsidRPr="00CA4F81">
        <w:rPr>
          <w:lang w:val="en-GB"/>
        </w:rPr>
        <w:t>Pursuant to above user (client) is verified in the system and gets proper rights</w:t>
      </w:r>
      <w:r w:rsidR="00CA4F81">
        <w:rPr>
          <w:lang w:val="en-GB"/>
        </w:rPr>
        <w:t xml:space="preserve"> to perform operation</w:t>
      </w:r>
      <w:r w:rsidR="00CA4F81" w:rsidRPr="00CA4F81">
        <w:rPr>
          <w:lang w:val="en-GB"/>
        </w:rPr>
        <w:t>.</w:t>
      </w:r>
    </w:p>
    <w:p w:rsidR="00BD5BE7" w:rsidRPr="00CA4F81" w:rsidRDefault="008E3BDD" w:rsidP="008E3BDD">
      <w:pPr>
        <w:rPr>
          <w:lang w:val="en-GB"/>
        </w:rPr>
      </w:pPr>
      <w:r w:rsidRPr="00CA4F81">
        <w:rPr>
          <w:lang w:val="en-GB"/>
        </w:rPr>
        <w:t>.</w:t>
      </w:r>
    </w:p>
    <w:p w:rsidR="00B34631" w:rsidRPr="00CA4F81" w:rsidRDefault="00B34631" w:rsidP="008E3BDD">
      <w:pPr>
        <w:rPr>
          <w:sz w:val="14"/>
          <w:lang w:val="en-GB"/>
        </w:rPr>
      </w:pPr>
    </w:p>
    <w:p w:rsidR="00BD5BE7" w:rsidRPr="00CA4F81" w:rsidRDefault="00CA4F81" w:rsidP="008E3BDD">
      <w:pPr>
        <w:pStyle w:val="Nagwek1"/>
        <w:rPr>
          <w:lang w:val="en-GB"/>
        </w:rPr>
      </w:pPr>
      <w:bookmarkStart w:id="3" w:name="_Toc305654202"/>
      <w:bookmarkStart w:id="4" w:name="_Toc316550870"/>
      <w:r w:rsidRPr="00CA4F81">
        <w:rPr>
          <w:lang w:val="en-GB"/>
        </w:rPr>
        <w:t xml:space="preserve">Entrance </w:t>
      </w:r>
      <w:r w:rsidR="007D1AC8" w:rsidRPr="00CA4F81">
        <w:rPr>
          <w:lang w:val="en-GB"/>
        </w:rPr>
        <w:t xml:space="preserve">XML </w:t>
      </w:r>
      <w:bookmarkEnd w:id="3"/>
      <w:bookmarkEnd w:id="4"/>
    </w:p>
    <w:p w:rsidR="00CA4F81" w:rsidRPr="00CA4F81" w:rsidRDefault="00CA4F81" w:rsidP="008E3BDD">
      <w:pPr>
        <w:rPr>
          <w:i/>
          <w:lang w:val="en-GB"/>
        </w:rPr>
      </w:pPr>
      <w:r w:rsidRPr="00CA4F81">
        <w:rPr>
          <w:lang w:val="en-GB"/>
        </w:rPr>
        <w:t xml:space="preserve">XML data (line of signs in XML standard) describing name of </w:t>
      </w:r>
      <w:r w:rsidR="00B440D5">
        <w:rPr>
          <w:lang w:val="en-GB"/>
        </w:rPr>
        <w:t>induced</w:t>
      </w:r>
      <w:r>
        <w:rPr>
          <w:lang w:val="en-GB"/>
        </w:rPr>
        <w:t xml:space="preserve">API </w:t>
      </w:r>
      <w:r w:rsidRPr="00CA4F81">
        <w:rPr>
          <w:lang w:val="en-GB"/>
        </w:rPr>
        <w:t>method</w:t>
      </w:r>
      <w:r>
        <w:rPr>
          <w:lang w:val="en-GB"/>
        </w:rPr>
        <w:t xml:space="preserve"> and it`s parameters are transferred by parameter </w:t>
      </w:r>
      <w:r w:rsidRPr="00CA4F81">
        <w:rPr>
          <w:i/>
          <w:lang w:val="en-GB"/>
        </w:rPr>
        <w:t>data</w:t>
      </w:r>
    </w:p>
    <w:p w:rsidR="00CA4F81" w:rsidRPr="00CA4F81" w:rsidRDefault="00CA4F81" w:rsidP="00D12A19">
      <w:pPr>
        <w:ind w:firstLine="0"/>
        <w:rPr>
          <w:lang w:val="en-GB"/>
        </w:rPr>
      </w:pPr>
      <w:r w:rsidRPr="00CA4F81">
        <w:rPr>
          <w:lang w:val="en-GB"/>
        </w:rPr>
        <w:t>K-EX Web APi interface is case sensitive and special attention should be paid to capital letters in particular XML fields transferred to the system.</w:t>
      </w:r>
    </w:p>
    <w:p w:rsidR="00DB3094" w:rsidRPr="00C55CD0" w:rsidRDefault="00DB3094" w:rsidP="00DB3094">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18"/>
          <w:lang w:bidi="ar-SA"/>
        </w:rPr>
      </w:pPr>
      <w:r w:rsidRPr="00C55CD0">
        <w:rPr>
          <w:rFonts w:ascii="Courier New" w:hAnsi="Courier New" w:cs="Courier New"/>
          <w:noProof/>
          <w:color w:val="0000FF"/>
          <w:kern w:val="0"/>
          <w:sz w:val="20"/>
          <w:szCs w:val="18"/>
          <w:lang w:bidi="ar-SA"/>
        </w:rPr>
        <w:t>&lt;</w:t>
      </w:r>
      <w:r w:rsidRPr="00C55CD0">
        <w:rPr>
          <w:rFonts w:ascii="Courier New" w:hAnsi="Courier New" w:cs="Courier New"/>
          <w:noProof/>
          <w:color w:val="A31515"/>
          <w:kern w:val="0"/>
          <w:sz w:val="20"/>
          <w:szCs w:val="18"/>
          <w:lang w:bidi="ar-SA"/>
        </w:rPr>
        <w:t>Dane</w:t>
      </w:r>
      <w:r w:rsidRPr="00C55CD0">
        <w:rPr>
          <w:rFonts w:ascii="Courier New" w:hAnsi="Courier New" w:cs="Courier New"/>
          <w:noProof/>
          <w:color w:val="0000FF"/>
          <w:kern w:val="0"/>
          <w:sz w:val="20"/>
          <w:szCs w:val="18"/>
          <w:lang w:bidi="ar-SA"/>
        </w:rPr>
        <w:t>&gt;</w:t>
      </w:r>
    </w:p>
    <w:p w:rsidR="00DB3094" w:rsidRPr="00C55CD0" w:rsidRDefault="00DB3094" w:rsidP="00DB3094">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18"/>
          <w:lang w:bidi="ar-SA"/>
        </w:rPr>
      </w:pPr>
      <w:r w:rsidRPr="00C55CD0">
        <w:rPr>
          <w:rFonts w:ascii="Courier New" w:hAnsi="Courier New" w:cs="Courier New"/>
          <w:noProof/>
          <w:color w:val="0000FF"/>
          <w:kern w:val="0"/>
          <w:sz w:val="20"/>
          <w:szCs w:val="18"/>
          <w:lang w:bidi="ar-SA"/>
        </w:rPr>
        <w:t>&lt;</w:t>
      </w:r>
      <w:r w:rsidRPr="00C55CD0">
        <w:rPr>
          <w:rFonts w:ascii="Courier New" w:hAnsi="Courier New" w:cs="Courier New"/>
          <w:noProof/>
          <w:color w:val="A31515"/>
          <w:kern w:val="0"/>
          <w:sz w:val="20"/>
          <w:szCs w:val="18"/>
          <w:lang w:bidi="ar-SA"/>
        </w:rPr>
        <w:t>NazwaMetody</w:t>
      </w:r>
      <w:r w:rsidRPr="00C55CD0">
        <w:rPr>
          <w:rFonts w:ascii="Courier New" w:hAnsi="Courier New" w:cs="Courier New"/>
          <w:noProof/>
          <w:color w:val="0000FF"/>
          <w:kern w:val="0"/>
          <w:sz w:val="20"/>
          <w:szCs w:val="18"/>
          <w:lang w:bidi="ar-SA"/>
        </w:rPr>
        <w:t>&gt;</w:t>
      </w:r>
      <w:r w:rsidRPr="00C55CD0">
        <w:rPr>
          <w:rFonts w:ascii="Courier New" w:hAnsi="Courier New" w:cs="Courier New"/>
          <w:noProof/>
          <w:kern w:val="0"/>
          <w:sz w:val="20"/>
          <w:szCs w:val="18"/>
          <w:lang w:bidi="ar-SA"/>
        </w:rPr>
        <w:t>...</w:t>
      </w:r>
      <w:r w:rsidRPr="00C55CD0">
        <w:rPr>
          <w:rFonts w:ascii="Courier New" w:hAnsi="Courier New" w:cs="Courier New"/>
          <w:noProof/>
          <w:color w:val="0000FF"/>
          <w:kern w:val="0"/>
          <w:sz w:val="20"/>
          <w:szCs w:val="18"/>
          <w:lang w:bidi="ar-SA"/>
        </w:rPr>
        <w:t>&lt;/</w:t>
      </w:r>
      <w:r w:rsidRPr="00C55CD0">
        <w:rPr>
          <w:rFonts w:ascii="Courier New" w:hAnsi="Courier New" w:cs="Courier New"/>
          <w:noProof/>
          <w:color w:val="A31515"/>
          <w:kern w:val="0"/>
          <w:sz w:val="20"/>
          <w:szCs w:val="18"/>
          <w:lang w:bidi="ar-SA"/>
        </w:rPr>
        <w:t>NazwaMetody</w:t>
      </w:r>
      <w:r w:rsidRPr="00C55CD0">
        <w:rPr>
          <w:rFonts w:ascii="Courier New" w:hAnsi="Courier New" w:cs="Courier New"/>
          <w:noProof/>
          <w:color w:val="0000FF"/>
          <w:kern w:val="0"/>
          <w:sz w:val="20"/>
          <w:szCs w:val="18"/>
          <w:lang w:bidi="ar-SA"/>
        </w:rPr>
        <w:t>&gt;</w:t>
      </w:r>
    </w:p>
    <w:p w:rsidR="00DB3094" w:rsidRPr="00C55CD0" w:rsidRDefault="00DB3094" w:rsidP="00DB3094">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18"/>
          <w:lang w:bidi="ar-SA"/>
        </w:rPr>
      </w:pPr>
      <w:r w:rsidRPr="00C55CD0">
        <w:rPr>
          <w:rFonts w:ascii="Courier New" w:hAnsi="Courier New" w:cs="Courier New"/>
          <w:noProof/>
          <w:color w:val="0000FF"/>
          <w:kern w:val="0"/>
          <w:sz w:val="20"/>
          <w:szCs w:val="18"/>
          <w:lang w:bidi="ar-SA"/>
        </w:rPr>
        <w:t>&lt;</w:t>
      </w:r>
      <w:r w:rsidRPr="00C55CD0">
        <w:rPr>
          <w:rFonts w:ascii="Courier New" w:hAnsi="Courier New" w:cs="Courier New"/>
          <w:noProof/>
          <w:color w:val="A31515"/>
          <w:kern w:val="0"/>
          <w:sz w:val="20"/>
          <w:szCs w:val="18"/>
          <w:lang w:bidi="ar-SA"/>
        </w:rPr>
        <w:t>Parametry</w:t>
      </w:r>
      <w:r w:rsidRPr="00C55CD0">
        <w:rPr>
          <w:rFonts w:ascii="Courier New" w:hAnsi="Courier New" w:cs="Courier New"/>
          <w:noProof/>
          <w:color w:val="0000FF"/>
          <w:kern w:val="0"/>
          <w:sz w:val="20"/>
          <w:szCs w:val="18"/>
          <w:lang w:bidi="ar-SA"/>
        </w:rPr>
        <w:t>&gt;</w:t>
      </w:r>
      <w:r w:rsidRPr="00C55CD0">
        <w:rPr>
          <w:rFonts w:ascii="Courier New" w:hAnsi="Courier New" w:cs="Courier New"/>
          <w:noProof/>
          <w:kern w:val="0"/>
          <w:sz w:val="20"/>
          <w:szCs w:val="18"/>
          <w:lang w:bidi="ar-SA"/>
        </w:rPr>
        <w:t>...</w:t>
      </w:r>
      <w:r w:rsidRPr="00C55CD0">
        <w:rPr>
          <w:rFonts w:ascii="Courier New" w:hAnsi="Courier New" w:cs="Courier New"/>
          <w:noProof/>
          <w:color w:val="0000FF"/>
          <w:kern w:val="0"/>
          <w:sz w:val="20"/>
          <w:szCs w:val="18"/>
          <w:lang w:bidi="ar-SA"/>
        </w:rPr>
        <w:t>&lt;/</w:t>
      </w:r>
      <w:r w:rsidRPr="00C55CD0">
        <w:rPr>
          <w:rFonts w:ascii="Courier New" w:hAnsi="Courier New" w:cs="Courier New"/>
          <w:noProof/>
          <w:color w:val="A31515"/>
          <w:kern w:val="0"/>
          <w:sz w:val="20"/>
          <w:szCs w:val="18"/>
          <w:lang w:bidi="ar-SA"/>
        </w:rPr>
        <w:t>Parametry</w:t>
      </w:r>
      <w:r w:rsidRPr="00C55CD0">
        <w:rPr>
          <w:rFonts w:ascii="Courier New" w:hAnsi="Courier New" w:cs="Courier New"/>
          <w:noProof/>
          <w:color w:val="0000FF"/>
          <w:kern w:val="0"/>
          <w:sz w:val="20"/>
          <w:szCs w:val="18"/>
          <w:lang w:bidi="ar-SA"/>
        </w:rPr>
        <w:t>&gt;</w:t>
      </w:r>
    </w:p>
    <w:p w:rsidR="00DB3094" w:rsidRPr="00C74305" w:rsidRDefault="00DB3094" w:rsidP="00DB3094">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18"/>
          <w:lang w:val="en-GB" w:bidi="ar-SA"/>
        </w:rPr>
      </w:pPr>
      <w:r w:rsidRPr="00C74305">
        <w:rPr>
          <w:rFonts w:ascii="Courier New" w:hAnsi="Courier New" w:cs="Courier New"/>
          <w:noProof/>
          <w:color w:val="0000FF"/>
          <w:kern w:val="0"/>
          <w:sz w:val="20"/>
          <w:szCs w:val="18"/>
          <w:lang w:val="en-GB" w:bidi="ar-SA"/>
        </w:rPr>
        <w:t>&lt;/</w:t>
      </w:r>
      <w:r w:rsidRPr="00C74305">
        <w:rPr>
          <w:rFonts w:ascii="Courier New" w:hAnsi="Courier New" w:cs="Courier New"/>
          <w:noProof/>
          <w:color w:val="A31515"/>
          <w:kern w:val="0"/>
          <w:sz w:val="20"/>
          <w:szCs w:val="18"/>
          <w:lang w:val="en-GB" w:bidi="ar-SA"/>
        </w:rPr>
        <w:t>Dane</w:t>
      </w:r>
      <w:r w:rsidRPr="00C74305">
        <w:rPr>
          <w:rFonts w:ascii="Courier New" w:hAnsi="Courier New" w:cs="Courier New"/>
          <w:noProof/>
          <w:color w:val="0000FF"/>
          <w:kern w:val="0"/>
          <w:sz w:val="20"/>
          <w:szCs w:val="18"/>
          <w:lang w:val="en-GB" w:bidi="ar-SA"/>
        </w:rPr>
        <w:t>&gt;</w:t>
      </w:r>
    </w:p>
    <w:p w:rsidR="00BD5BE7" w:rsidRPr="00CA4F81" w:rsidRDefault="00CA4F81" w:rsidP="008E3BDD">
      <w:pPr>
        <w:pStyle w:val="Nagwek1"/>
        <w:rPr>
          <w:lang w:val="en-GB"/>
        </w:rPr>
      </w:pPr>
      <w:bookmarkStart w:id="5" w:name="_Toc305654203"/>
      <w:bookmarkStart w:id="6" w:name="_Toc316550871"/>
      <w:r w:rsidRPr="00CA4F81">
        <w:rPr>
          <w:lang w:val="en-GB"/>
        </w:rPr>
        <w:t xml:space="preserve">Exit </w:t>
      </w:r>
      <w:r w:rsidR="007D1AC8" w:rsidRPr="00CA4F81">
        <w:rPr>
          <w:lang w:val="en-GB"/>
        </w:rPr>
        <w:t>XML</w:t>
      </w:r>
      <w:bookmarkEnd w:id="5"/>
      <w:bookmarkEnd w:id="6"/>
    </w:p>
    <w:p w:rsidR="00CA4F81" w:rsidRPr="00CA4F81" w:rsidRDefault="00CA4F81" w:rsidP="008E3BDD">
      <w:pPr>
        <w:rPr>
          <w:lang w:val="en-GB"/>
        </w:rPr>
      </w:pPr>
      <w:r w:rsidRPr="00CA4F81">
        <w:rPr>
          <w:lang w:val="en-GB"/>
        </w:rPr>
        <w:t xml:space="preserve">As a result of </w:t>
      </w:r>
      <w:r w:rsidR="00B440D5">
        <w:rPr>
          <w:lang w:val="en-GB"/>
        </w:rPr>
        <w:t>inducing</w:t>
      </w:r>
      <w:r w:rsidRPr="00CA4F81">
        <w:rPr>
          <w:lang w:val="en-GB"/>
        </w:rPr>
        <w:t xml:space="preserve"> API user obtains from system an answer </w:t>
      </w:r>
      <w:r>
        <w:rPr>
          <w:lang w:val="en-GB"/>
        </w:rPr>
        <w:t xml:space="preserve">returned in XML format consisting of results of operation of </w:t>
      </w:r>
      <w:r w:rsidR="00B440D5">
        <w:rPr>
          <w:lang w:val="en-GB"/>
        </w:rPr>
        <w:t>induced</w:t>
      </w:r>
      <w:r>
        <w:rPr>
          <w:lang w:val="en-GB"/>
        </w:rPr>
        <w:t xml:space="preserve"> method and </w:t>
      </w:r>
      <w:r w:rsidR="001B74CE">
        <w:rPr>
          <w:lang w:val="en-GB"/>
        </w:rPr>
        <w:t>possible errors</w:t>
      </w:r>
      <w:r>
        <w:rPr>
          <w:lang w:val="en-GB"/>
        </w:rPr>
        <w:t>.</w:t>
      </w:r>
    </w:p>
    <w:p w:rsidR="00DB3094" w:rsidRPr="0047412A" w:rsidRDefault="00DB3094" w:rsidP="00DB3094">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val="en-US" w:bidi="ar-SA"/>
        </w:rPr>
      </w:pPr>
      <w:r w:rsidRPr="0047412A">
        <w:rPr>
          <w:rFonts w:ascii="Courier New" w:hAnsi="Courier New" w:cs="Courier New"/>
          <w:noProof/>
          <w:color w:val="0000FF"/>
          <w:kern w:val="0"/>
          <w:sz w:val="20"/>
          <w:szCs w:val="20"/>
          <w:lang w:val="en-US" w:bidi="ar-SA"/>
        </w:rPr>
        <w:t>&lt;?</w:t>
      </w:r>
      <w:r w:rsidRPr="0047412A">
        <w:rPr>
          <w:rFonts w:ascii="Courier New" w:hAnsi="Courier New" w:cs="Courier New"/>
          <w:noProof/>
          <w:color w:val="A31515"/>
          <w:kern w:val="0"/>
          <w:sz w:val="20"/>
          <w:szCs w:val="20"/>
          <w:lang w:val="en-US" w:bidi="ar-SA"/>
        </w:rPr>
        <w:t>xml</w:t>
      </w:r>
      <w:r w:rsidRPr="0047412A">
        <w:rPr>
          <w:rFonts w:ascii="Courier New" w:hAnsi="Courier New" w:cs="Courier New"/>
          <w:noProof/>
          <w:color w:val="FF0000"/>
          <w:kern w:val="0"/>
          <w:sz w:val="20"/>
          <w:szCs w:val="20"/>
          <w:lang w:val="en-US" w:bidi="ar-SA"/>
        </w:rPr>
        <w:t>version</w:t>
      </w:r>
      <w:r w:rsidRPr="0047412A">
        <w:rPr>
          <w:rFonts w:ascii="Courier New" w:hAnsi="Courier New" w:cs="Courier New"/>
          <w:noProof/>
          <w:color w:val="0000FF"/>
          <w:kern w:val="0"/>
          <w:sz w:val="20"/>
          <w:szCs w:val="20"/>
          <w:lang w:val="en-US" w:bidi="ar-SA"/>
        </w:rPr>
        <w:t>=</w:t>
      </w:r>
      <w:r w:rsidRPr="0047412A">
        <w:rPr>
          <w:rFonts w:ascii="Courier New" w:hAnsi="Courier New" w:cs="Courier New"/>
          <w:noProof/>
          <w:kern w:val="0"/>
          <w:sz w:val="20"/>
          <w:szCs w:val="20"/>
          <w:lang w:val="en-US" w:bidi="ar-SA"/>
        </w:rPr>
        <w:t>"</w:t>
      </w:r>
      <w:r w:rsidRPr="0047412A">
        <w:rPr>
          <w:rFonts w:ascii="Courier New" w:hAnsi="Courier New" w:cs="Courier New"/>
          <w:noProof/>
          <w:color w:val="0000FF"/>
          <w:kern w:val="0"/>
          <w:sz w:val="20"/>
          <w:szCs w:val="20"/>
          <w:lang w:val="en-US" w:bidi="ar-SA"/>
        </w:rPr>
        <w:t>1.0</w:t>
      </w:r>
      <w:r w:rsidRPr="0047412A">
        <w:rPr>
          <w:rFonts w:ascii="Courier New" w:hAnsi="Courier New" w:cs="Courier New"/>
          <w:noProof/>
          <w:kern w:val="0"/>
          <w:sz w:val="20"/>
          <w:szCs w:val="20"/>
          <w:lang w:val="en-US" w:bidi="ar-SA"/>
        </w:rPr>
        <w:t>"</w:t>
      </w:r>
      <w:r w:rsidRPr="0047412A">
        <w:rPr>
          <w:rFonts w:ascii="Courier New" w:hAnsi="Courier New" w:cs="Courier New"/>
          <w:noProof/>
          <w:color w:val="FF0000"/>
          <w:kern w:val="0"/>
          <w:sz w:val="20"/>
          <w:szCs w:val="20"/>
          <w:lang w:val="en-US" w:bidi="ar-SA"/>
        </w:rPr>
        <w:t>encoding</w:t>
      </w:r>
      <w:r w:rsidRPr="0047412A">
        <w:rPr>
          <w:rFonts w:ascii="Courier New" w:hAnsi="Courier New" w:cs="Courier New"/>
          <w:noProof/>
          <w:color w:val="0000FF"/>
          <w:kern w:val="0"/>
          <w:sz w:val="20"/>
          <w:szCs w:val="20"/>
          <w:lang w:val="en-US" w:bidi="ar-SA"/>
        </w:rPr>
        <w:t>=</w:t>
      </w:r>
      <w:r w:rsidRPr="0047412A">
        <w:rPr>
          <w:rFonts w:ascii="Courier New" w:hAnsi="Courier New" w:cs="Courier New"/>
          <w:noProof/>
          <w:kern w:val="0"/>
          <w:sz w:val="20"/>
          <w:szCs w:val="20"/>
          <w:lang w:val="en-US" w:bidi="ar-SA"/>
        </w:rPr>
        <w:t>"</w:t>
      </w:r>
      <w:r w:rsidRPr="0047412A">
        <w:rPr>
          <w:rFonts w:ascii="Courier New" w:hAnsi="Courier New" w:cs="Courier New"/>
          <w:noProof/>
          <w:color w:val="0000FF"/>
          <w:kern w:val="0"/>
          <w:sz w:val="20"/>
          <w:szCs w:val="20"/>
          <w:lang w:val="en-US" w:bidi="ar-SA"/>
        </w:rPr>
        <w:t>UTF-8</w:t>
      </w:r>
      <w:r w:rsidRPr="0047412A">
        <w:rPr>
          <w:rFonts w:ascii="Courier New" w:hAnsi="Courier New" w:cs="Courier New"/>
          <w:noProof/>
          <w:kern w:val="0"/>
          <w:sz w:val="20"/>
          <w:szCs w:val="20"/>
          <w:lang w:val="en-US" w:bidi="ar-SA"/>
        </w:rPr>
        <w:t>"</w:t>
      </w:r>
      <w:r w:rsidRPr="0047412A">
        <w:rPr>
          <w:rFonts w:ascii="Courier New" w:hAnsi="Courier New" w:cs="Courier New"/>
          <w:noProof/>
          <w:color w:val="0000FF"/>
          <w:kern w:val="0"/>
          <w:sz w:val="20"/>
          <w:szCs w:val="20"/>
          <w:lang w:val="en-US" w:bidi="ar-SA"/>
        </w:rPr>
        <w:t>?&gt;</w:t>
      </w:r>
    </w:p>
    <w:p w:rsidR="00DB3094" w:rsidRPr="0047412A" w:rsidRDefault="00DB3094" w:rsidP="00DB3094">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val="en-US" w:bidi="ar-SA"/>
        </w:rPr>
      </w:pPr>
      <w:r w:rsidRPr="0047412A">
        <w:rPr>
          <w:rFonts w:ascii="Courier New" w:hAnsi="Courier New" w:cs="Courier New"/>
          <w:noProof/>
          <w:color w:val="0000FF"/>
          <w:kern w:val="0"/>
          <w:sz w:val="20"/>
          <w:szCs w:val="20"/>
          <w:lang w:val="en-US" w:bidi="ar-SA"/>
        </w:rPr>
        <w:t>&lt;</w:t>
      </w:r>
      <w:r w:rsidRPr="0047412A">
        <w:rPr>
          <w:rFonts w:ascii="Courier New" w:hAnsi="Courier New" w:cs="Courier New"/>
          <w:noProof/>
          <w:color w:val="A31515"/>
          <w:kern w:val="0"/>
          <w:sz w:val="20"/>
          <w:szCs w:val="20"/>
          <w:lang w:val="en-US" w:bidi="ar-SA"/>
        </w:rPr>
        <w:t>Odpowiedz</w:t>
      </w:r>
      <w:r w:rsidRPr="0047412A">
        <w:rPr>
          <w:rFonts w:ascii="Courier New" w:hAnsi="Courier New" w:cs="Courier New"/>
          <w:noProof/>
          <w:color w:val="0000FF"/>
          <w:kern w:val="0"/>
          <w:sz w:val="20"/>
          <w:szCs w:val="20"/>
          <w:lang w:val="en-US" w:bidi="ar-SA"/>
        </w:rPr>
        <w:t>&gt;</w:t>
      </w:r>
    </w:p>
    <w:p w:rsidR="00DB3094" w:rsidRPr="00C55CD0" w:rsidRDefault="00DB3094" w:rsidP="00DB3094">
      <w:pPr>
        <w:widowControl/>
        <w:suppressAutoHyphens w:val="0"/>
        <w:autoSpaceDE w:val="0"/>
        <w:adjustRightInd w:val="0"/>
        <w:spacing w:after="0"/>
        <w:ind w:left="709" w:firstLine="0"/>
        <w:jc w:val="left"/>
        <w:textAlignment w:val="auto"/>
        <w:rPr>
          <w:rFonts w:ascii="Courier New" w:hAnsi="Courier New" w:cs="Courier New"/>
          <w:noProof/>
          <w:kern w:val="0"/>
          <w:sz w:val="20"/>
          <w:szCs w:val="20"/>
          <w:lang w:bidi="ar-SA"/>
        </w:rPr>
      </w:pPr>
      <w:r w:rsidRPr="00C55CD0">
        <w:rPr>
          <w:rFonts w:ascii="Courier New" w:hAnsi="Courier New" w:cs="Courier New"/>
          <w:noProof/>
          <w:kern w:val="0"/>
          <w:sz w:val="20"/>
          <w:szCs w:val="20"/>
          <w:lang w:bidi="ar-SA"/>
        </w:rPr>
        <w:t>[</w:t>
      </w:r>
      <w:r w:rsidRPr="00C55CD0">
        <w:rPr>
          <w:rFonts w:ascii="Courier New" w:hAnsi="Courier New" w:cs="Courier New"/>
          <w:noProof/>
          <w:color w:val="0000FF"/>
          <w:kern w:val="0"/>
          <w:sz w:val="20"/>
          <w:szCs w:val="20"/>
          <w:lang w:bidi="ar-SA"/>
        </w:rPr>
        <w:t>&lt;</w:t>
      </w:r>
      <w:r w:rsidRPr="00C55CD0">
        <w:rPr>
          <w:rFonts w:ascii="Courier New" w:hAnsi="Courier New" w:cs="Courier New"/>
          <w:noProof/>
          <w:color w:val="A31515"/>
          <w:kern w:val="0"/>
          <w:sz w:val="20"/>
          <w:szCs w:val="20"/>
          <w:lang w:bidi="ar-SA"/>
        </w:rPr>
        <w:t>Wyniki</w:t>
      </w:r>
      <w:r w:rsidRPr="00C55CD0">
        <w:rPr>
          <w:rFonts w:ascii="Courier New" w:hAnsi="Courier New" w:cs="Courier New"/>
          <w:noProof/>
          <w:color w:val="0000FF"/>
          <w:kern w:val="0"/>
          <w:sz w:val="20"/>
          <w:szCs w:val="20"/>
          <w:lang w:bidi="ar-SA"/>
        </w:rPr>
        <w:t>&gt;</w:t>
      </w:r>
      <w:r w:rsidRPr="00C55CD0">
        <w:rPr>
          <w:rFonts w:ascii="Courier New" w:hAnsi="Courier New" w:cs="Courier New"/>
          <w:noProof/>
          <w:kern w:val="0"/>
          <w:sz w:val="20"/>
          <w:szCs w:val="20"/>
          <w:lang w:bidi="ar-SA"/>
        </w:rPr>
        <w:t>...</w:t>
      </w:r>
      <w:r w:rsidRPr="00C55CD0">
        <w:rPr>
          <w:rFonts w:ascii="Courier New" w:hAnsi="Courier New" w:cs="Courier New"/>
          <w:noProof/>
          <w:color w:val="0000FF"/>
          <w:kern w:val="0"/>
          <w:sz w:val="20"/>
          <w:szCs w:val="20"/>
          <w:lang w:bidi="ar-SA"/>
        </w:rPr>
        <w:t>&lt;/</w:t>
      </w:r>
      <w:r w:rsidRPr="00C55CD0">
        <w:rPr>
          <w:rFonts w:ascii="Courier New" w:hAnsi="Courier New" w:cs="Courier New"/>
          <w:noProof/>
          <w:color w:val="A31515"/>
          <w:kern w:val="0"/>
          <w:sz w:val="20"/>
          <w:szCs w:val="20"/>
          <w:lang w:bidi="ar-SA"/>
        </w:rPr>
        <w:t>Wyniki</w:t>
      </w:r>
      <w:r w:rsidRPr="00C55CD0">
        <w:rPr>
          <w:rFonts w:ascii="Courier New" w:hAnsi="Courier New" w:cs="Courier New"/>
          <w:noProof/>
          <w:color w:val="0000FF"/>
          <w:kern w:val="0"/>
          <w:sz w:val="20"/>
          <w:szCs w:val="20"/>
          <w:lang w:bidi="ar-SA"/>
        </w:rPr>
        <w:t>&gt;</w:t>
      </w:r>
      <w:r w:rsidRPr="00C55CD0">
        <w:rPr>
          <w:rFonts w:ascii="Courier New" w:hAnsi="Courier New" w:cs="Courier New"/>
          <w:noProof/>
          <w:kern w:val="0"/>
          <w:sz w:val="20"/>
          <w:szCs w:val="20"/>
          <w:lang w:bidi="ar-SA"/>
        </w:rPr>
        <w:t>]</w:t>
      </w:r>
    </w:p>
    <w:p w:rsidR="00DB3094" w:rsidRPr="00C55CD0" w:rsidRDefault="00DB3094" w:rsidP="00DB3094">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sidRPr="00C55CD0">
        <w:rPr>
          <w:rFonts w:ascii="Courier New" w:hAnsi="Courier New" w:cs="Courier New"/>
          <w:noProof/>
          <w:kern w:val="0"/>
          <w:sz w:val="20"/>
          <w:szCs w:val="20"/>
          <w:lang w:bidi="ar-SA"/>
        </w:rPr>
        <w:t xml:space="preserve">  [</w:t>
      </w:r>
      <w:r w:rsidRPr="00C55CD0">
        <w:rPr>
          <w:rFonts w:ascii="Courier New" w:hAnsi="Courier New" w:cs="Courier New"/>
          <w:noProof/>
          <w:color w:val="0000FF"/>
          <w:kern w:val="0"/>
          <w:sz w:val="20"/>
          <w:szCs w:val="20"/>
          <w:lang w:bidi="ar-SA"/>
        </w:rPr>
        <w:t>&lt;</w:t>
      </w:r>
      <w:r w:rsidRPr="00C55CD0">
        <w:rPr>
          <w:rFonts w:ascii="Courier New" w:hAnsi="Courier New" w:cs="Courier New"/>
          <w:noProof/>
          <w:color w:val="A31515"/>
          <w:kern w:val="0"/>
          <w:sz w:val="20"/>
          <w:szCs w:val="20"/>
          <w:lang w:bidi="ar-SA"/>
        </w:rPr>
        <w:t>Bledy</w:t>
      </w:r>
      <w:r w:rsidRPr="00C55CD0">
        <w:rPr>
          <w:rFonts w:ascii="Courier New" w:hAnsi="Courier New" w:cs="Courier New"/>
          <w:noProof/>
          <w:color w:val="0000FF"/>
          <w:kern w:val="0"/>
          <w:sz w:val="20"/>
          <w:szCs w:val="20"/>
          <w:lang w:bidi="ar-SA"/>
        </w:rPr>
        <w:t>&gt;</w:t>
      </w:r>
    </w:p>
    <w:p w:rsidR="00DB3094" w:rsidRPr="00C55CD0" w:rsidRDefault="00DB3094" w:rsidP="00DB3094">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sidRPr="00C55CD0">
        <w:rPr>
          <w:rFonts w:ascii="Courier New" w:hAnsi="Courier New" w:cs="Courier New"/>
          <w:noProof/>
          <w:color w:val="0000FF"/>
          <w:kern w:val="0"/>
          <w:sz w:val="20"/>
          <w:szCs w:val="20"/>
          <w:lang w:bidi="ar-SA"/>
        </w:rPr>
        <w:t>&lt;</w:t>
      </w:r>
      <w:r w:rsidRPr="00C55CD0">
        <w:rPr>
          <w:rFonts w:ascii="Courier New" w:hAnsi="Courier New" w:cs="Courier New"/>
          <w:noProof/>
          <w:color w:val="A31515"/>
          <w:kern w:val="0"/>
          <w:sz w:val="20"/>
          <w:szCs w:val="20"/>
          <w:lang w:bidi="ar-SA"/>
        </w:rPr>
        <w:t>Blad</w:t>
      </w:r>
      <w:r w:rsidRPr="00C55CD0">
        <w:rPr>
          <w:rFonts w:ascii="Courier New" w:hAnsi="Courier New" w:cs="Courier New"/>
          <w:noProof/>
          <w:color w:val="0000FF"/>
          <w:kern w:val="0"/>
          <w:sz w:val="20"/>
          <w:szCs w:val="20"/>
          <w:lang w:bidi="ar-SA"/>
        </w:rPr>
        <w:t>&gt;</w:t>
      </w:r>
    </w:p>
    <w:p w:rsidR="00DB3094" w:rsidRPr="00C55CD0" w:rsidRDefault="00DB3094" w:rsidP="00DB3094">
      <w:pPr>
        <w:widowControl/>
        <w:suppressAutoHyphens w:val="0"/>
        <w:autoSpaceDE w:val="0"/>
        <w:adjustRightInd w:val="0"/>
        <w:spacing w:after="0"/>
        <w:ind w:left="709" w:firstLine="0"/>
        <w:jc w:val="left"/>
        <w:textAlignment w:val="auto"/>
        <w:rPr>
          <w:rFonts w:ascii="Courier New" w:hAnsi="Courier New" w:cs="Courier New"/>
          <w:noProof/>
          <w:kern w:val="0"/>
          <w:sz w:val="20"/>
          <w:szCs w:val="20"/>
          <w:lang w:bidi="ar-SA"/>
        </w:rPr>
      </w:pPr>
      <w:r w:rsidRPr="00C55CD0">
        <w:rPr>
          <w:rFonts w:ascii="Courier New" w:hAnsi="Courier New" w:cs="Courier New"/>
          <w:noProof/>
          <w:kern w:val="0"/>
          <w:sz w:val="20"/>
          <w:szCs w:val="20"/>
          <w:lang w:bidi="ar-SA"/>
        </w:rPr>
        <w:t xml:space="preserve">      [</w:t>
      </w:r>
      <w:r w:rsidRPr="00C55CD0">
        <w:rPr>
          <w:rFonts w:ascii="Courier New" w:hAnsi="Courier New" w:cs="Courier New"/>
          <w:noProof/>
          <w:color w:val="0000FF"/>
          <w:kern w:val="0"/>
          <w:sz w:val="20"/>
          <w:szCs w:val="20"/>
          <w:lang w:bidi="ar-SA"/>
        </w:rPr>
        <w:t>&lt;</w:t>
      </w:r>
      <w:r w:rsidRPr="00C55CD0">
        <w:rPr>
          <w:rFonts w:ascii="Courier New" w:hAnsi="Courier New" w:cs="Courier New"/>
          <w:noProof/>
          <w:color w:val="A31515"/>
          <w:kern w:val="0"/>
          <w:sz w:val="20"/>
          <w:szCs w:val="20"/>
          <w:lang w:bidi="ar-SA"/>
        </w:rPr>
        <w:t>Linia</w:t>
      </w:r>
      <w:r w:rsidRPr="00C55CD0">
        <w:rPr>
          <w:rFonts w:ascii="Courier New" w:hAnsi="Courier New" w:cs="Courier New"/>
          <w:noProof/>
          <w:color w:val="0000FF"/>
          <w:kern w:val="0"/>
          <w:sz w:val="20"/>
          <w:szCs w:val="20"/>
          <w:lang w:bidi="ar-SA"/>
        </w:rPr>
        <w:t>&gt;&lt;/</w:t>
      </w:r>
      <w:r w:rsidRPr="00C55CD0">
        <w:rPr>
          <w:rFonts w:ascii="Courier New" w:hAnsi="Courier New" w:cs="Courier New"/>
          <w:noProof/>
          <w:color w:val="A31515"/>
          <w:kern w:val="0"/>
          <w:sz w:val="20"/>
          <w:szCs w:val="20"/>
          <w:lang w:bidi="ar-SA"/>
        </w:rPr>
        <w:t>Linia</w:t>
      </w:r>
      <w:r w:rsidRPr="00C55CD0">
        <w:rPr>
          <w:rFonts w:ascii="Courier New" w:hAnsi="Courier New" w:cs="Courier New"/>
          <w:noProof/>
          <w:color w:val="0000FF"/>
          <w:kern w:val="0"/>
          <w:sz w:val="20"/>
          <w:szCs w:val="20"/>
          <w:lang w:bidi="ar-SA"/>
        </w:rPr>
        <w:t>&gt;</w:t>
      </w:r>
      <w:r w:rsidRPr="00C55CD0">
        <w:rPr>
          <w:rFonts w:ascii="Courier New" w:hAnsi="Courier New" w:cs="Courier New"/>
          <w:noProof/>
          <w:kern w:val="0"/>
          <w:sz w:val="20"/>
          <w:szCs w:val="20"/>
          <w:lang w:bidi="ar-SA"/>
        </w:rPr>
        <w:t>]</w:t>
      </w:r>
    </w:p>
    <w:p w:rsidR="00DB3094" w:rsidRPr="00C55CD0" w:rsidRDefault="00DB3094" w:rsidP="00DB3094">
      <w:pPr>
        <w:widowControl/>
        <w:suppressAutoHyphens w:val="0"/>
        <w:autoSpaceDE w:val="0"/>
        <w:adjustRightInd w:val="0"/>
        <w:spacing w:after="0"/>
        <w:ind w:left="709" w:firstLine="0"/>
        <w:jc w:val="left"/>
        <w:textAlignment w:val="auto"/>
        <w:rPr>
          <w:rFonts w:ascii="Courier New" w:hAnsi="Courier New" w:cs="Courier New"/>
          <w:noProof/>
          <w:kern w:val="0"/>
          <w:sz w:val="20"/>
          <w:szCs w:val="20"/>
          <w:lang w:bidi="ar-SA"/>
        </w:rPr>
      </w:pPr>
      <w:r w:rsidRPr="00C55CD0">
        <w:rPr>
          <w:rFonts w:ascii="Courier New" w:hAnsi="Courier New" w:cs="Courier New"/>
          <w:noProof/>
          <w:kern w:val="0"/>
          <w:sz w:val="20"/>
          <w:szCs w:val="20"/>
          <w:lang w:bidi="ar-SA"/>
        </w:rPr>
        <w:t xml:space="preserve">      [</w:t>
      </w:r>
      <w:r w:rsidRPr="00C55CD0">
        <w:rPr>
          <w:rFonts w:ascii="Courier New" w:hAnsi="Courier New" w:cs="Courier New"/>
          <w:noProof/>
          <w:color w:val="0000FF"/>
          <w:kern w:val="0"/>
          <w:sz w:val="20"/>
          <w:szCs w:val="20"/>
          <w:lang w:bidi="ar-SA"/>
        </w:rPr>
        <w:t>&lt;</w:t>
      </w:r>
      <w:r w:rsidRPr="00C55CD0">
        <w:rPr>
          <w:rFonts w:ascii="Courier New" w:hAnsi="Courier New" w:cs="Courier New"/>
          <w:noProof/>
          <w:color w:val="A31515"/>
          <w:kern w:val="0"/>
          <w:sz w:val="20"/>
          <w:szCs w:val="20"/>
          <w:lang w:bidi="ar-SA"/>
        </w:rPr>
        <w:t>Kolumna</w:t>
      </w:r>
      <w:r w:rsidRPr="00C55CD0">
        <w:rPr>
          <w:rFonts w:ascii="Courier New" w:hAnsi="Courier New" w:cs="Courier New"/>
          <w:noProof/>
          <w:color w:val="0000FF"/>
          <w:kern w:val="0"/>
          <w:sz w:val="20"/>
          <w:szCs w:val="20"/>
          <w:lang w:bidi="ar-SA"/>
        </w:rPr>
        <w:t>&gt;&lt;/</w:t>
      </w:r>
      <w:r w:rsidRPr="00C55CD0">
        <w:rPr>
          <w:rFonts w:ascii="Courier New" w:hAnsi="Courier New" w:cs="Courier New"/>
          <w:noProof/>
          <w:color w:val="A31515"/>
          <w:kern w:val="0"/>
          <w:sz w:val="20"/>
          <w:szCs w:val="20"/>
          <w:lang w:bidi="ar-SA"/>
        </w:rPr>
        <w:t>Kolumna</w:t>
      </w:r>
      <w:r w:rsidRPr="00C55CD0">
        <w:rPr>
          <w:rFonts w:ascii="Courier New" w:hAnsi="Courier New" w:cs="Courier New"/>
          <w:noProof/>
          <w:color w:val="0000FF"/>
          <w:kern w:val="0"/>
          <w:sz w:val="20"/>
          <w:szCs w:val="20"/>
          <w:lang w:bidi="ar-SA"/>
        </w:rPr>
        <w:t>&gt;</w:t>
      </w:r>
      <w:r w:rsidRPr="00C55CD0">
        <w:rPr>
          <w:rFonts w:ascii="Courier New" w:hAnsi="Courier New" w:cs="Courier New"/>
          <w:noProof/>
          <w:kern w:val="0"/>
          <w:sz w:val="20"/>
          <w:szCs w:val="20"/>
          <w:lang w:bidi="ar-SA"/>
        </w:rPr>
        <w:t>]</w:t>
      </w:r>
    </w:p>
    <w:p w:rsidR="00DB3094" w:rsidRPr="00C55CD0" w:rsidRDefault="00DB3094" w:rsidP="00DB3094">
      <w:pPr>
        <w:widowControl/>
        <w:suppressAutoHyphens w:val="0"/>
        <w:autoSpaceDE w:val="0"/>
        <w:adjustRightInd w:val="0"/>
        <w:spacing w:after="0"/>
        <w:ind w:left="709" w:firstLine="0"/>
        <w:jc w:val="left"/>
        <w:textAlignment w:val="auto"/>
        <w:rPr>
          <w:rFonts w:ascii="Courier New" w:hAnsi="Courier New" w:cs="Courier New"/>
          <w:noProof/>
          <w:kern w:val="0"/>
          <w:sz w:val="20"/>
          <w:szCs w:val="20"/>
          <w:lang w:bidi="ar-SA"/>
        </w:rPr>
      </w:pPr>
      <w:r w:rsidRPr="00C55CD0">
        <w:rPr>
          <w:rFonts w:ascii="Courier New" w:hAnsi="Courier New" w:cs="Courier New"/>
          <w:noProof/>
          <w:kern w:val="0"/>
          <w:sz w:val="20"/>
          <w:szCs w:val="20"/>
          <w:lang w:bidi="ar-SA"/>
        </w:rPr>
        <w:t xml:space="preserve">      [</w:t>
      </w:r>
      <w:r w:rsidRPr="00C55CD0">
        <w:rPr>
          <w:rFonts w:ascii="Courier New" w:hAnsi="Courier New" w:cs="Courier New"/>
          <w:noProof/>
          <w:color w:val="0000FF"/>
          <w:kern w:val="0"/>
          <w:sz w:val="20"/>
          <w:szCs w:val="20"/>
          <w:lang w:bidi="ar-SA"/>
        </w:rPr>
        <w:t>&lt;</w:t>
      </w:r>
      <w:r w:rsidRPr="00C55CD0">
        <w:rPr>
          <w:rFonts w:ascii="Courier New" w:hAnsi="Courier New" w:cs="Courier New"/>
          <w:noProof/>
          <w:color w:val="A31515"/>
          <w:kern w:val="0"/>
          <w:sz w:val="20"/>
          <w:szCs w:val="20"/>
          <w:lang w:bidi="ar-SA"/>
        </w:rPr>
        <w:t>NumerPrzesylki</w:t>
      </w:r>
      <w:r w:rsidRPr="00C55CD0">
        <w:rPr>
          <w:rFonts w:ascii="Courier New" w:hAnsi="Courier New" w:cs="Courier New"/>
          <w:noProof/>
          <w:color w:val="0000FF"/>
          <w:kern w:val="0"/>
          <w:sz w:val="20"/>
          <w:szCs w:val="20"/>
          <w:lang w:bidi="ar-SA"/>
        </w:rPr>
        <w:t>&gt;&lt;/</w:t>
      </w:r>
      <w:r w:rsidRPr="00C55CD0">
        <w:rPr>
          <w:rFonts w:ascii="Courier New" w:hAnsi="Courier New" w:cs="Courier New"/>
          <w:noProof/>
          <w:color w:val="A31515"/>
          <w:kern w:val="0"/>
          <w:sz w:val="20"/>
          <w:szCs w:val="20"/>
          <w:lang w:bidi="ar-SA"/>
        </w:rPr>
        <w:t>NumerPrzesylki</w:t>
      </w:r>
      <w:r w:rsidRPr="00C55CD0">
        <w:rPr>
          <w:rFonts w:ascii="Courier New" w:hAnsi="Courier New" w:cs="Courier New"/>
          <w:noProof/>
          <w:color w:val="0000FF"/>
          <w:kern w:val="0"/>
          <w:sz w:val="20"/>
          <w:szCs w:val="20"/>
          <w:lang w:bidi="ar-SA"/>
        </w:rPr>
        <w:t>&gt;</w:t>
      </w:r>
      <w:r w:rsidRPr="00C55CD0">
        <w:rPr>
          <w:rFonts w:ascii="Courier New" w:hAnsi="Courier New" w:cs="Courier New"/>
          <w:noProof/>
          <w:kern w:val="0"/>
          <w:sz w:val="20"/>
          <w:szCs w:val="20"/>
          <w:lang w:bidi="ar-SA"/>
        </w:rPr>
        <w:t>]</w:t>
      </w:r>
    </w:p>
    <w:p w:rsidR="00DB3094" w:rsidRPr="00C55CD0" w:rsidRDefault="00DB3094" w:rsidP="00DB3094">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sidRPr="00C55CD0">
        <w:rPr>
          <w:rFonts w:ascii="Courier New" w:hAnsi="Courier New" w:cs="Courier New"/>
          <w:noProof/>
          <w:color w:val="0000FF"/>
          <w:kern w:val="0"/>
          <w:sz w:val="20"/>
          <w:szCs w:val="20"/>
          <w:lang w:bidi="ar-SA"/>
        </w:rPr>
        <w:t>&lt;</w:t>
      </w:r>
      <w:r w:rsidRPr="00C55CD0">
        <w:rPr>
          <w:rFonts w:ascii="Courier New" w:hAnsi="Courier New" w:cs="Courier New"/>
          <w:noProof/>
          <w:color w:val="A31515"/>
          <w:kern w:val="0"/>
          <w:sz w:val="20"/>
          <w:szCs w:val="20"/>
          <w:lang w:bidi="ar-SA"/>
        </w:rPr>
        <w:t>Komuniakt</w:t>
      </w:r>
      <w:r w:rsidRPr="00C55CD0">
        <w:rPr>
          <w:rFonts w:ascii="Courier New" w:hAnsi="Courier New" w:cs="Courier New"/>
          <w:noProof/>
          <w:color w:val="0000FF"/>
          <w:kern w:val="0"/>
          <w:sz w:val="20"/>
          <w:szCs w:val="20"/>
          <w:lang w:bidi="ar-SA"/>
        </w:rPr>
        <w:t>&gt;&lt;/</w:t>
      </w:r>
      <w:r w:rsidRPr="00C55CD0">
        <w:rPr>
          <w:rFonts w:ascii="Courier New" w:hAnsi="Courier New" w:cs="Courier New"/>
          <w:noProof/>
          <w:color w:val="A31515"/>
          <w:kern w:val="0"/>
          <w:sz w:val="20"/>
          <w:szCs w:val="20"/>
          <w:lang w:bidi="ar-SA"/>
        </w:rPr>
        <w:t>Komuniakt</w:t>
      </w:r>
      <w:r w:rsidRPr="00C55CD0">
        <w:rPr>
          <w:rFonts w:ascii="Courier New" w:hAnsi="Courier New" w:cs="Courier New"/>
          <w:noProof/>
          <w:color w:val="0000FF"/>
          <w:kern w:val="0"/>
          <w:sz w:val="20"/>
          <w:szCs w:val="20"/>
          <w:lang w:bidi="ar-SA"/>
        </w:rPr>
        <w:t>&gt;</w:t>
      </w:r>
    </w:p>
    <w:p w:rsidR="00DB3094" w:rsidRPr="00C55CD0" w:rsidRDefault="00DB3094" w:rsidP="00DB3094">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sidRPr="00C55CD0">
        <w:rPr>
          <w:rFonts w:ascii="Courier New" w:hAnsi="Courier New" w:cs="Courier New"/>
          <w:noProof/>
          <w:color w:val="0000FF"/>
          <w:kern w:val="0"/>
          <w:sz w:val="20"/>
          <w:szCs w:val="20"/>
          <w:lang w:bidi="ar-SA"/>
        </w:rPr>
        <w:t>&lt;/</w:t>
      </w:r>
      <w:r w:rsidRPr="00C55CD0">
        <w:rPr>
          <w:rFonts w:ascii="Courier New" w:hAnsi="Courier New" w:cs="Courier New"/>
          <w:noProof/>
          <w:color w:val="A31515"/>
          <w:kern w:val="0"/>
          <w:sz w:val="20"/>
          <w:szCs w:val="20"/>
          <w:lang w:bidi="ar-SA"/>
        </w:rPr>
        <w:t>Blad</w:t>
      </w:r>
      <w:r w:rsidRPr="00C55CD0">
        <w:rPr>
          <w:rFonts w:ascii="Courier New" w:hAnsi="Courier New" w:cs="Courier New"/>
          <w:noProof/>
          <w:color w:val="0000FF"/>
          <w:kern w:val="0"/>
          <w:sz w:val="20"/>
          <w:szCs w:val="20"/>
          <w:lang w:bidi="ar-SA"/>
        </w:rPr>
        <w:t>&gt;</w:t>
      </w:r>
    </w:p>
    <w:p w:rsidR="00DB3094" w:rsidRPr="00C55CD0" w:rsidRDefault="00DB3094" w:rsidP="00DB3094">
      <w:pPr>
        <w:widowControl/>
        <w:suppressAutoHyphens w:val="0"/>
        <w:autoSpaceDE w:val="0"/>
        <w:adjustRightInd w:val="0"/>
        <w:spacing w:after="0"/>
        <w:ind w:left="709" w:firstLine="0"/>
        <w:jc w:val="left"/>
        <w:textAlignment w:val="auto"/>
        <w:rPr>
          <w:rFonts w:ascii="Courier New" w:hAnsi="Courier New" w:cs="Courier New"/>
          <w:noProof/>
          <w:kern w:val="0"/>
          <w:sz w:val="20"/>
          <w:szCs w:val="20"/>
          <w:lang w:bidi="ar-SA"/>
        </w:rPr>
      </w:pPr>
      <w:r w:rsidRPr="00C55CD0">
        <w:rPr>
          <w:rFonts w:ascii="Courier New" w:hAnsi="Courier New" w:cs="Courier New"/>
          <w:noProof/>
          <w:kern w:val="0"/>
          <w:sz w:val="20"/>
          <w:szCs w:val="20"/>
          <w:lang w:bidi="ar-SA"/>
        </w:rPr>
        <w:t xml:space="preserve">    ...</w:t>
      </w:r>
    </w:p>
    <w:p w:rsidR="00DB3094" w:rsidRPr="00C55CD0" w:rsidRDefault="00DB3094" w:rsidP="00DB3094">
      <w:pPr>
        <w:widowControl/>
        <w:suppressAutoHyphens w:val="0"/>
        <w:autoSpaceDE w:val="0"/>
        <w:adjustRightInd w:val="0"/>
        <w:spacing w:after="0"/>
        <w:ind w:left="709" w:firstLine="0"/>
        <w:jc w:val="left"/>
        <w:textAlignment w:val="auto"/>
        <w:rPr>
          <w:rFonts w:ascii="Courier New" w:hAnsi="Courier New" w:cs="Courier New"/>
          <w:noProof/>
          <w:kern w:val="0"/>
          <w:sz w:val="20"/>
          <w:szCs w:val="20"/>
          <w:lang w:bidi="ar-SA"/>
        </w:rPr>
      </w:pPr>
      <w:r w:rsidRPr="00C55CD0">
        <w:rPr>
          <w:rFonts w:ascii="Courier New" w:hAnsi="Courier New" w:cs="Courier New"/>
          <w:noProof/>
          <w:color w:val="0000FF"/>
          <w:kern w:val="0"/>
          <w:sz w:val="20"/>
          <w:szCs w:val="20"/>
          <w:lang w:bidi="ar-SA"/>
        </w:rPr>
        <w:t>&lt;/</w:t>
      </w:r>
      <w:r w:rsidRPr="00C55CD0">
        <w:rPr>
          <w:rFonts w:ascii="Courier New" w:hAnsi="Courier New" w:cs="Courier New"/>
          <w:noProof/>
          <w:color w:val="A31515"/>
          <w:kern w:val="0"/>
          <w:sz w:val="20"/>
          <w:szCs w:val="20"/>
          <w:lang w:bidi="ar-SA"/>
        </w:rPr>
        <w:t>Bledy</w:t>
      </w:r>
      <w:r w:rsidRPr="00C55CD0">
        <w:rPr>
          <w:rFonts w:ascii="Courier New" w:hAnsi="Courier New" w:cs="Courier New"/>
          <w:noProof/>
          <w:color w:val="0000FF"/>
          <w:kern w:val="0"/>
          <w:sz w:val="20"/>
          <w:szCs w:val="20"/>
          <w:lang w:bidi="ar-SA"/>
        </w:rPr>
        <w:t>&gt;</w:t>
      </w:r>
      <w:r w:rsidRPr="00C55CD0">
        <w:rPr>
          <w:rFonts w:ascii="Courier New" w:hAnsi="Courier New" w:cs="Courier New"/>
          <w:noProof/>
          <w:kern w:val="0"/>
          <w:sz w:val="20"/>
          <w:szCs w:val="20"/>
          <w:lang w:bidi="ar-SA"/>
        </w:rPr>
        <w:t>]</w:t>
      </w:r>
    </w:p>
    <w:p w:rsidR="00ED7D27" w:rsidRDefault="00DB3094" w:rsidP="00D12A19">
      <w:pPr>
        <w:widowControl/>
        <w:suppressAutoHyphens w:val="0"/>
        <w:autoSpaceDE w:val="0"/>
        <w:adjustRightInd w:val="0"/>
        <w:spacing w:after="0"/>
        <w:ind w:left="709" w:firstLine="0"/>
        <w:jc w:val="left"/>
        <w:textAlignment w:val="auto"/>
        <w:rPr>
          <w:b/>
          <w:bCs/>
          <w:sz w:val="28"/>
          <w:szCs w:val="28"/>
        </w:rPr>
      </w:pPr>
      <w:r w:rsidRPr="00C55CD0">
        <w:rPr>
          <w:rFonts w:ascii="Courier New" w:hAnsi="Courier New" w:cs="Courier New"/>
          <w:noProof/>
          <w:color w:val="0000FF"/>
          <w:kern w:val="0"/>
          <w:sz w:val="20"/>
          <w:szCs w:val="20"/>
          <w:lang w:bidi="ar-SA"/>
        </w:rPr>
        <w:t>&lt;/</w:t>
      </w:r>
      <w:r w:rsidRPr="00C55CD0">
        <w:rPr>
          <w:rFonts w:ascii="Courier New" w:hAnsi="Courier New" w:cs="Courier New"/>
          <w:noProof/>
          <w:color w:val="A31515"/>
          <w:kern w:val="0"/>
          <w:sz w:val="20"/>
          <w:szCs w:val="20"/>
          <w:lang w:bidi="ar-SA"/>
        </w:rPr>
        <w:t>Odpowiedz</w:t>
      </w:r>
      <w:r w:rsidRPr="00C55CD0">
        <w:rPr>
          <w:rFonts w:ascii="Courier New" w:hAnsi="Courier New" w:cs="Courier New"/>
          <w:noProof/>
          <w:color w:val="0000FF"/>
          <w:kern w:val="0"/>
          <w:sz w:val="20"/>
          <w:szCs w:val="20"/>
          <w:lang w:bidi="ar-SA"/>
        </w:rPr>
        <w:t>&gt;</w:t>
      </w:r>
      <w:r w:rsidR="00ED7D27">
        <w:br w:type="page"/>
      </w:r>
    </w:p>
    <w:p w:rsidR="00BD5BE7" w:rsidRPr="00C74305" w:rsidRDefault="00CA4F81" w:rsidP="00B34631">
      <w:pPr>
        <w:pStyle w:val="Nagwek1"/>
      </w:pPr>
      <w:bookmarkStart w:id="7" w:name="_Toc305654204"/>
      <w:bookmarkStart w:id="8" w:name="_Toc316550872"/>
      <w:r w:rsidRPr="00C74305">
        <w:lastRenderedPageBreak/>
        <w:t xml:space="preserve">Adding a parcel </w:t>
      </w:r>
      <w:bookmarkEnd w:id="7"/>
      <w:bookmarkEnd w:id="8"/>
    </w:p>
    <w:p w:rsidR="00B34631" w:rsidRPr="00C74305" w:rsidRDefault="00B34631" w:rsidP="00B34631">
      <w:pPr>
        <w:ind w:firstLine="0"/>
        <w:rPr>
          <w:b/>
        </w:rPr>
      </w:pPr>
    </w:p>
    <w:p w:rsidR="00BD5BE7" w:rsidRPr="00CA4F81" w:rsidRDefault="00CA4F81" w:rsidP="00B34631">
      <w:pPr>
        <w:ind w:firstLine="0"/>
        <w:rPr>
          <w:b/>
          <w:lang w:val="en-GB"/>
        </w:rPr>
      </w:pPr>
      <w:r w:rsidRPr="00CA4F81">
        <w:rPr>
          <w:b/>
          <w:lang w:val="en-GB"/>
        </w:rPr>
        <w:t>Method  name</w:t>
      </w:r>
      <w:r w:rsidR="007D1AC8" w:rsidRPr="00CA4F81">
        <w:rPr>
          <w:b/>
          <w:lang w:val="en-GB"/>
        </w:rPr>
        <w:t>:</w:t>
      </w:r>
    </w:p>
    <w:p w:rsidR="00BD5BE7" w:rsidRPr="00C74305" w:rsidRDefault="007D1AC8">
      <w:pPr>
        <w:pStyle w:val="Textbody"/>
        <w:rPr>
          <w:rFonts w:ascii="Courier New" w:hAnsi="Courier New"/>
          <w:sz w:val="20"/>
          <w:szCs w:val="20"/>
          <w:lang w:val="en-GB"/>
        </w:rPr>
      </w:pPr>
      <w:r w:rsidRPr="00CA4F81">
        <w:rPr>
          <w:rFonts w:ascii="Courier New" w:hAnsi="Courier New"/>
          <w:sz w:val="20"/>
          <w:szCs w:val="20"/>
          <w:lang w:val="en-GB"/>
        </w:rPr>
        <w:tab/>
      </w:r>
      <w:r w:rsidR="00CA4F81" w:rsidRPr="00C74305">
        <w:rPr>
          <w:rFonts w:ascii="Courier New" w:hAnsi="Courier New"/>
          <w:sz w:val="20"/>
          <w:szCs w:val="20"/>
          <w:lang w:val="en-GB"/>
        </w:rPr>
        <w:t>AddParcels</w:t>
      </w:r>
    </w:p>
    <w:p w:rsidR="00BD5BE7" w:rsidRPr="00C74305" w:rsidRDefault="007D1AC8" w:rsidP="00B34631">
      <w:pPr>
        <w:ind w:firstLine="0"/>
        <w:rPr>
          <w:b/>
          <w:lang w:val="en-GB"/>
        </w:rPr>
      </w:pPr>
      <w:r w:rsidRPr="00C74305">
        <w:rPr>
          <w:b/>
          <w:lang w:val="en-GB"/>
        </w:rPr>
        <w:t>P</w:t>
      </w:r>
      <w:r w:rsidR="00CA4F81" w:rsidRPr="00C74305">
        <w:rPr>
          <w:b/>
          <w:lang w:val="en-GB"/>
        </w:rPr>
        <w:t>arameters</w:t>
      </w:r>
      <w:r w:rsidRPr="00C74305">
        <w:rPr>
          <w:b/>
          <w:lang w:val="en-GB"/>
        </w:rPr>
        <w:t>:</w:t>
      </w:r>
    </w:p>
    <w:p w:rsidR="00D64E66" w:rsidRPr="00C74305" w:rsidRDefault="007D1AC8" w:rsidP="00D64E66">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val="en-GB" w:bidi="ar-SA"/>
        </w:rPr>
      </w:pPr>
      <w:r w:rsidRPr="00C74305">
        <w:rPr>
          <w:rFonts w:ascii="Courier New" w:hAnsi="Courier New"/>
          <w:sz w:val="20"/>
          <w:szCs w:val="20"/>
          <w:lang w:val="en-GB"/>
        </w:rPr>
        <w:tab/>
      </w:r>
      <w:r w:rsidR="00D64E66" w:rsidRPr="00C74305">
        <w:rPr>
          <w:rFonts w:ascii="Courier New" w:hAnsi="Courier New" w:cs="Courier New"/>
          <w:noProof/>
          <w:color w:val="0000FF"/>
          <w:kern w:val="0"/>
          <w:sz w:val="20"/>
          <w:szCs w:val="20"/>
          <w:lang w:val="en-GB" w:bidi="ar-SA"/>
        </w:rPr>
        <w:t>&lt;</w:t>
      </w:r>
      <w:r w:rsidR="00D64E66" w:rsidRPr="00C74305">
        <w:rPr>
          <w:rFonts w:ascii="Courier New" w:hAnsi="Courier New" w:cs="Courier New"/>
          <w:noProof/>
          <w:color w:val="A31515"/>
          <w:kern w:val="0"/>
          <w:sz w:val="20"/>
          <w:szCs w:val="20"/>
          <w:lang w:val="en-GB" w:bidi="ar-SA"/>
        </w:rPr>
        <w:t>Przesylka</w:t>
      </w:r>
      <w:r w:rsidR="00D64E66" w:rsidRPr="00C74305">
        <w:rPr>
          <w:rFonts w:ascii="Courier New" w:hAnsi="Courier New" w:cs="Courier New"/>
          <w:noProof/>
          <w:color w:val="0000FF"/>
          <w:kern w:val="0"/>
          <w:sz w:val="20"/>
          <w:szCs w:val="20"/>
          <w:lang w:val="en-GB" w:bidi="ar-SA"/>
        </w:rPr>
        <w:t>&gt;</w:t>
      </w:r>
    </w:p>
    <w:p w:rsidR="00D64E66" w:rsidRPr="00C55CD0" w:rsidRDefault="00D64E66" w:rsidP="00D64E66">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sidRPr="00C74305">
        <w:rPr>
          <w:rFonts w:ascii="Courier New" w:hAnsi="Courier New" w:cs="Courier New"/>
          <w:noProof/>
          <w:color w:val="0000FF"/>
          <w:kern w:val="0"/>
          <w:sz w:val="20"/>
          <w:szCs w:val="20"/>
          <w:lang w:val="en-GB" w:bidi="ar-SA"/>
        </w:rPr>
        <w:tab/>
      </w:r>
      <w:r w:rsidRPr="00C74305">
        <w:rPr>
          <w:rFonts w:ascii="Courier New" w:hAnsi="Courier New" w:cs="Courier New"/>
          <w:noProof/>
          <w:color w:val="0000FF"/>
          <w:kern w:val="0"/>
          <w:sz w:val="20"/>
          <w:szCs w:val="20"/>
          <w:lang w:val="en-GB" w:bidi="ar-SA"/>
        </w:rPr>
        <w:tab/>
      </w:r>
      <w:r w:rsidRPr="00C55CD0">
        <w:rPr>
          <w:rFonts w:ascii="Courier New" w:hAnsi="Courier New" w:cs="Courier New"/>
          <w:noProof/>
          <w:color w:val="0000FF"/>
          <w:kern w:val="0"/>
          <w:sz w:val="20"/>
          <w:szCs w:val="20"/>
          <w:lang w:bidi="ar-SA"/>
        </w:rPr>
        <w:t>&lt;</w:t>
      </w:r>
      <w:r w:rsidRPr="00C55CD0">
        <w:rPr>
          <w:rFonts w:ascii="Courier New" w:hAnsi="Courier New" w:cs="Courier New"/>
          <w:noProof/>
          <w:color w:val="A31515"/>
          <w:kern w:val="0"/>
          <w:sz w:val="20"/>
          <w:szCs w:val="20"/>
          <w:lang w:bidi="ar-SA"/>
        </w:rPr>
        <w:t>nazwa_pola</w:t>
      </w:r>
      <w:r w:rsidRPr="00C55CD0">
        <w:rPr>
          <w:rFonts w:ascii="Courier New" w:hAnsi="Courier New" w:cs="Courier New"/>
          <w:noProof/>
          <w:color w:val="0000FF"/>
          <w:kern w:val="0"/>
          <w:sz w:val="20"/>
          <w:szCs w:val="20"/>
          <w:lang w:bidi="ar-SA"/>
        </w:rPr>
        <w:t>&gt;</w:t>
      </w:r>
      <w:r w:rsidRPr="00C55CD0">
        <w:rPr>
          <w:rFonts w:ascii="Courier New" w:hAnsi="Courier New" w:cs="Courier New"/>
          <w:noProof/>
          <w:kern w:val="0"/>
          <w:sz w:val="20"/>
          <w:szCs w:val="20"/>
          <w:lang w:bidi="ar-SA"/>
        </w:rPr>
        <w:t>wartość</w:t>
      </w:r>
      <w:r w:rsidRPr="00C55CD0">
        <w:rPr>
          <w:rFonts w:ascii="Courier New" w:hAnsi="Courier New" w:cs="Courier New"/>
          <w:noProof/>
          <w:color w:val="0000FF"/>
          <w:kern w:val="0"/>
          <w:sz w:val="20"/>
          <w:szCs w:val="20"/>
          <w:lang w:bidi="ar-SA"/>
        </w:rPr>
        <w:t>&lt;/</w:t>
      </w:r>
      <w:r w:rsidRPr="00C55CD0">
        <w:rPr>
          <w:rFonts w:ascii="Courier New" w:hAnsi="Courier New" w:cs="Courier New"/>
          <w:noProof/>
          <w:color w:val="A31515"/>
          <w:kern w:val="0"/>
          <w:sz w:val="20"/>
          <w:szCs w:val="20"/>
          <w:lang w:bidi="ar-SA"/>
        </w:rPr>
        <w:t>nazwa_pola</w:t>
      </w:r>
      <w:r w:rsidRPr="00C55CD0">
        <w:rPr>
          <w:rFonts w:ascii="Courier New" w:hAnsi="Courier New" w:cs="Courier New"/>
          <w:noProof/>
          <w:color w:val="0000FF"/>
          <w:kern w:val="0"/>
          <w:sz w:val="20"/>
          <w:szCs w:val="20"/>
          <w:lang w:bidi="ar-SA"/>
        </w:rPr>
        <w:t>&gt;</w:t>
      </w:r>
    </w:p>
    <w:p w:rsidR="00D64E66" w:rsidRPr="00C74305" w:rsidRDefault="00D64E66" w:rsidP="00D64E66">
      <w:pPr>
        <w:widowControl/>
        <w:suppressAutoHyphens w:val="0"/>
        <w:autoSpaceDE w:val="0"/>
        <w:adjustRightInd w:val="0"/>
        <w:spacing w:after="0"/>
        <w:ind w:left="709"/>
        <w:jc w:val="left"/>
        <w:textAlignment w:val="auto"/>
        <w:rPr>
          <w:rFonts w:ascii="Courier New" w:hAnsi="Courier New" w:cs="Courier New"/>
          <w:noProof/>
          <w:kern w:val="0"/>
          <w:sz w:val="20"/>
          <w:szCs w:val="20"/>
          <w:lang w:val="en-GB" w:bidi="ar-SA"/>
        </w:rPr>
      </w:pPr>
      <w:r w:rsidRPr="00C74305">
        <w:rPr>
          <w:rFonts w:ascii="Courier New" w:hAnsi="Courier New" w:cs="Courier New"/>
          <w:noProof/>
          <w:kern w:val="0"/>
          <w:sz w:val="20"/>
          <w:szCs w:val="20"/>
          <w:lang w:val="en-GB" w:bidi="ar-SA"/>
        </w:rPr>
        <w:t>...</w:t>
      </w:r>
    </w:p>
    <w:p w:rsidR="00D64E66" w:rsidRPr="00C74305" w:rsidRDefault="00D64E66" w:rsidP="00D64E66">
      <w:pPr>
        <w:widowControl/>
        <w:suppressAutoHyphens w:val="0"/>
        <w:autoSpaceDE w:val="0"/>
        <w:adjustRightInd w:val="0"/>
        <w:spacing w:after="0"/>
        <w:jc w:val="left"/>
        <w:textAlignment w:val="auto"/>
        <w:rPr>
          <w:rFonts w:ascii="Courier New" w:hAnsi="Courier New" w:cs="Courier New"/>
          <w:noProof/>
          <w:color w:val="0000FF"/>
          <w:kern w:val="0"/>
          <w:sz w:val="20"/>
          <w:szCs w:val="20"/>
          <w:lang w:val="en-GB" w:bidi="ar-SA"/>
        </w:rPr>
      </w:pPr>
      <w:r w:rsidRPr="00C74305">
        <w:rPr>
          <w:rFonts w:ascii="Courier New" w:hAnsi="Courier New" w:cs="Courier New"/>
          <w:noProof/>
          <w:color w:val="0000FF"/>
          <w:kern w:val="0"/>
          <w:sz w:val="20"/>
          <w:szCs w:val="20"/>
          <w:lang w:val="en-GB" w:bidi="ar-SA"/>
        </w:rPr>
        <w:t>&lt;</w:t>
      </w:r>
      <w:r w:rsidRPr="00C74305">
        <w:rPr>
          <w:rFonts w:ascii="Courier New" w:hAnsi="Courier New" w:cs="Courier New"/>
          <w:noProof/>
          <w:color w:val="A31515"/>
          <w:kern w:val="0"/>
          <w:sz w:val="20"/>
          <w:szCs w:val="20"/>
          <w:lang w:val="en-GB" w:bidi="ar-SA"/>
        </w:rPr>
        <w:t>Przesylka</w:t>
      </w:r>
      <w:r w:rsidRPr="00C74305">
        <w:rPr>
          <w:rFonts w:ascii="Courier New" w:hAnsi="Courier New" w:cs="Courier New"/>
          <w:noProof/>
          <w:color w:val="0000FF"/>
          <w:kern w:val="0"/>
          <w:sz w:val="20"/>
          <w:szCs w:val="20"/>
          <w:lang w:val="en-GB" w:bidi="ar-SA"/>
        </w:rPr>
        <w:t>&gt;</w:t>
      </w:r>
    </w:p>
    <w:p w:rsidR="00D64E66" w:rsidRPr="00C74305" w:rsidRDefault="00D64E66" w:rsidP="00D64E66">
      <w:pPr>
        <w:widowControl/>
        <w:suppressAutoHyphens w:val="0"/>
        <w:autoSpaceDE w:val="0"/>
        <w:adjustRightInd w:val="0"/>
        <w:spacing w:after="0"/>
        <w:jc w:val="left"/>
        <w:textAlignment w:val="auto"/>
        <w:rPr>
          <w:rFonts w:ascii="Courier New" w:hAnsi="Courier New" w:cs="Courier New"/>
          <w:noProof/>
          <w:kern w:val="0"/>
          <w:sz w:val="20"/>
          <w:szCs w:val="20"/>
          <w:lang w:val="en-GB" w:bidi="ar-SA"/>
        </w:rPr>
      </w:pPr>
      <w:r w:rsidRPr="00C74305">
        <w:rPr>
          <w:rFonts w:ascii="Courier New" w:hAnsi="Courier New" w:cs="Courier New"/>
          <w:noProof/>
          <w:kern w:val="0"/>
          <w:sz w:val="20"/>
          <w:szCs w:val="20"/>
          <w:lang w:val="en-GB" w:bidi="ar-SA"/>
        </w:rPr>
        <w:t>...</w:t>
      </w:r>
    </w:p>
    <w:p w:rsidR="00B34631" w:rsidRPr="00C74305" w:rsidRDefault="00B34631" w:rsidP="00D64E66">
      <w:pPr>
        <w:pStyle w:val="Textbody"/>
        <w:spacing w:after="0"/>
        <w:rPr>
          <w:rFonts w:ascii="Courier New" w:hAnsi="Courier New"/>
          <w:sz w:val="18"/>
          <w:szCs w:val="20"/>
          <w:lang w:val="en-GB"/>
        </w:rPr>
      </w:pPr>
    </w:p>
    <w:p w:rsidR="00CA4F81" w:rsidRPr="00CA4F81" w:rsidRDefault="00CA4F81" w:rsidP="00B34631">
      <w:pPr>
        <w:ind w:firstLine="0"/>
        <w:rPr>
          <w:lang w:val="en-GB"/>
        </w:rPr>
      </w:pPr>
      <w:r w:rsidRPr="00CA4F81">
        <w:rPr>
          <w:lang w:val="en-GB"/>
        </w:rPr>
        <w:t xml:space="preserve">Proper method </w:t>
      </w:r>
      <w:r w:rsidR="00B440D5">
        <w:rPr>
          <w:lang w:val="en-GB"/>
        </w:rPr>
        <w:t>inducing</w:t>
      </w:r>
      <w:r w:rsidRPr="00CA4F81">
        <w:rPr>
          <w:lang w:val="en-GB"/>
        </w:rPr>
        <w:t xml:space="preserve"> causes adding one or many parcels to the K-EX </w:t>
      </w:r>
    </w:p>
    <w:p w:rsidR="00BD5BE7" w:rsidRPr="00A90664" w:rsidRDefault="00A90664" w:rsidP="00B34631">
      <w:pPr>
        <w:ind w:firstLine="0"/>
        <w:rPr>
          <w:lang w:val="en-GB"/>
        </w:rPr>
      </w:pPr>
      <w:r>
        <w:rPr>
          <w:lang w:val="en-GB"/>
        </w:rPr>
        <w:t>Names of elements that may be used in the description of added parcel are specified by the table below.</w:t>
      </w:r>
    </w:p>
    <w:p w:rsidR="00B34631" w:rsidRPr="00A90664" w:rsidRDefault="00B34631" w:rsidP="00B34631">
      <w:pPr>
        <w:rPr>
          <w:u w:val="single"/>
          <w:lang w:val="en-GB"/>
        </w:rPr>
      </w:pPr>
    </w:p>
    <w:p w:rsidR="00BD5BE7" w:rsidRPr="00C74305" w:rsidRDefault="00A90664" w:rsidP="00B34631">
      <w:pPr>
        <w:ind w:firstLine="0"/>
        <w:rPr>
          <w:b/>
          <w:lang w:val="en-GB"/>
        </w:rPr>
      </w:pPr>
      <w:r w:rsidRPr="00C74305">
        <w:rPr>
          <w:b/>
          <w:lang w:val="en-GB"/>
        </w:rPr>
        <w:t>Return value</w:t>
      </w:r>
      <w:r w:rsidR="007D1AC8" w:rsidRPr="00C74305">
        <w:rPr>
          <w:b/>
          <w:lang w:val="en-GB"/>
        </w:rPr>
        <w:t>:</w:t>
      </w:r>
    </w:p>
    <w:p w:rsidR="00DB3094" w:rsidRPr="00C74305" w:rsidRDefault="00DB3094" w:rsidP="00DB3094">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val="en-GB" w:bidi="ar-SA"/>
        </w:rPr>
      </w:pPr>
      <w:r w:rsidRPr="00C74305">
        <w:rPr>
          <w:rFonts w:ascii="Courier New" w:hAnsi="Courier New" w:cs="Courier New"/>
          <w:noProof/>
          <w:color w:val="0000FF"/>
          <w:kern w:val="0"/>
          <w:sz w:val="20"/>
          <w:szCs w:val="20"/>
          <w:lang w:val="en-GB" w:bidi="ar-SA"/>
        </w:rPr>
        <w:t>&lt;</w:t>
      </w:r>
      <w:r w:rsidRPr="00C74305">
        <w:rPr>
          <w:rFonts w:ascii="Courier New" w:hAnsi="Courier New" w:cs="Courier New"/>
          <w:noProof/>
          <w:color w:val="A31515"/>
          <w:kern w:val="0"/>
          <w:sz w:val="20"/>
          <w:szCs w:val="20"/>
          <w:lang w:val="en-GB" w:bidi="ar-SA"/>
        </w:rPr>
        <w:t>Przesylka</w:t>
      </w:r>
      <w:r w:rsidRPr="00C74305">
        <w:rPr>
          <w:rFonts w:ascii="Courier New" w:hAnsi="Courier New" w:cs="Courier New"/>
          <w:noProof/>
          <w:color w:val="0000FF"/>
          <w:kern w:val="0"/>
          <w:sz w:val="20"/>
          <w:szCs w:val="20"/>
          <w:lang w:val="en-GB" w:bidi="ar-SA"/>
        </w:rPr>
        <w:t>&gt;</w:t>
      </w:r>
    </w:p>
    <w:p w:rsidR="00DB3094" w:rsidRPr="00C74305" w:rsidRDefault="00DB3094" w:rsidP="00DB3094">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val="en-GB" w:bidi="ar-SA"/>
        </w:rPr>
      </w:pPr>
      <w:r w:rsidRPr="00C74305">
        <w:rPr>
          <w:rFonts w:ascii="Courier New" w:hAnsi="Courier New" w:cs="Courier New"/>
          <w:noProof/>
          <w:color w:val="0000FF"/>
          <w:kern w:val="0"/>
          <w:sz w:val="20"/>
          <w:szCs w:val="20"/>
          <w:lang w:val="en-GB" w:bidi="ar-SA"/>
        </w:rPr>
        <w:t>&lt;</w:t>
      </w:r>
      <w:r w:rsidRPr="00C74305">
        <w:rPr>
          <w:rFonts w:ascii="Courier New" w:hAnsi="Courier New" w:cs="Courier New"/>
          <w:noProof/>
          <w:color w:val="A31515"/>
          <w:kern w:val="0"/>
          <w:sz w:val="20"/>
          <w:szCs w:val="20"/>
          <w:lang w:val="en-GB" w:bidi="ar-SA"/>
        </w:rPr>
        <w:t>NumerPrzesylki</w:t>
      </w:r>
      <w:r w:rsidRPr="00C74305">
        <w:rPr>
          <w:rFonts w:ascii="Courier New" w:hAnsi="Courier New" w:cs="Courier New"/>
          <w:noProof/>
          <w:color w:val="0000FF"/>
          <w:kern w:val="0"/>
          <w:sz w:val="20"/>
          <w:szCs w:val="20"/>
          <w:lang w:val="en-GB" w:bidi="ar-SA"/>
        </w:rPr>
        <w:t>&gt;</w:t>
      </w:r>
      <w:r w:rsidRPr="00C74305">
        <w:rPr>
          <w:rFonts w:ascii="Courier New" w:hAnsi="Courier New" w:cs="Courier New"/>
          <w:noProof/>
          <w:kern w:val="0"/>
          <w:sz w:val="20"/>
          <w:szCs w:val="20"/>
          <w:lang w:val="en-GB" w:bidi="ar-SA"/>
        </w:rPr>
        <w:t>numer</w:t>
      </w:r>
      <w:r w:rsidRPr="00C74305">
        <w:rPr>
          <w:rFonts w:ascii="Courier New" w:hAnsi="Courier New" w:cs="Courier New"/>
          <w:noProof/>
          <w:color w:val="0000FF"/>
          <w:kern w:val="0"/>
          <w:sz w:val="20"/>
          <w:szCs w:val="20"/>
          <w:lang w:val="en-GB" w:bidi="ar-SA"/>
        </w:rPr>
        <w:t>&lt;/</w:t>
      </w:r>
      <w:r w:rsidRPr="00C74305">
        <w:rPr>
          <w:rFonts w:ascii="Courier New" w:hAnsi="Courier New" w:cs="Courier New"/>
          <w:noProof/>
          <w:color w:val="A31515"/>
          <w:kern w:val="0"/>
          <w:sz w:val="20"/>
          <w:szCs w:val="20"/>
          <w:lang w:val="en-GB" w:bidi="ar-SA"/>
        </w:rPr>
        <w:t>NumerPrzesylki</w:t>
      </w:r>
      <w:r w:rsidRPr="00C74305">
        <w:rPr>
          <w:rFonts w:ascii="Courier New" w:hAnsi="Courier New" w:cs="Courier New"/>
          <w:noProof/>
          <w:color w:val="0000FF"/>
          <w:kern w:val="0"/>
          <w:sz w:val="20"/>
          <w:szCs w:val="20"/>
          <w:lang w:val="en-GB" w:bidi="ar-SA"/>
        </w:rPr>
        <w:t>&gt;</w:t>
      </w:r>
    </w:p>
    <w:p w:rsidR="00DB3094" w:rsidRPr="00C74305" w:rsidRDefault="00DB3094" w:rsidP="00DB3094">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val="en-GB" w:bidi="ar-SA"/>
        </w:rPr>
      </w:pPr>
      <w:r w:rsidRPr="00C74305">
        <w:rPr>
          <w:rFonts w:ascii="Courier New" w:hAnsi="Courier New" w:cs="Courier New"/>
          <w:noProof/>
          <w:color w:val="0000FF"/>
          <w:kern w:val="0"/>
          <w:sz w:val="20"/>
          <w:szCs w:val="20"/>
          <w:lang w:val="en-GB" w:bidi="ar-SA"/>
        </w:rPr>
        <w:t>&lt;</w:t>
      </w:r>
      <w:r w:rsidRPr="00C74305">
        <w:rPr>
          <w:rFonts w:ascii="Courier New" w:hAnsi="Courier New" w:cs="Courier New"/>
          <w:noProof/>
          <w:color w:val="A31515"/>
          <w:kern w:val="0"/>
          <w:sz w:val="20"/>
          <w:szCs w:val="20"/>
          <w:lang w:val="en-GB" w:bidi="ar-SA"/>
        </w:rPr>
        <w:t>IdentyfikatorXmlPrzesylki</w:t>
      </w:r>
      <w:r w:rsidRPr="00C74305">
        <w:rPr>
          <w:rFonts w:ascii="Courier New" w:hAnsi="Courier New" w:cs="Courier New"/>
          <w:noProof/>
          <w:color w:val="0000FF"/>
          <w:kern w:val="0"/>
          <w:sz w:val="20"/>
          <w:szCs w:val="20"/>
          <w:lang w:val="en-GB" w:bidi="ar-SA"/>
        </w:rPr>
        <w:t>&gt;</w:t>
      </w:r>
      <w:r w:rsidRPr="00C74305">
        <w:rPr>
          <w:rFonts w:ascii="Courier New" w:hAnsi="Courier New" w:cs="Courier New"/>
          <w:noProof/>
          <w:kern w:val="0"/>
          <w:sz w:val="20"/>
          <w:szCs w:val="20"/>
          <w:lang w:val="en-GB" w:bidi="ar-SA"/>
        </w:rPr>
        <w:t>identyfikator_xml</w:t>
      </w:r>
      <w:r w:rsidRPr="00C74305">
        <w:rPr>
          <w:rFonts w:ascii="Courier New" w:hAnsi="Courier New" w:cs="Courier New"/>
          <w:noProof/>
          <w:color w:val="0000FF"/>
          <w:kern w:val="0"/>
          <w:sz w:val="20"/>
          <w:szCs w:val="20"/>
          <w:lang w:val="en-GB" w:bidi="ar-SA"/>
        </w:rPr>
        <w:t>&lt;/</w:t>
      </w:r>
      <w:r w:rsidRPr="00C74305">
        <w:rPr>
          <w:rFonts w:ascii="Courier New" w:hAnsi="Courier New" w:cs="Courier New"/>
          <w:noProof/>
          <w:color w:val="A31515"/>
          <w:kern w:val="0"/>
          <w:sz w:val="20"/>
          <w:szCs w:val="20"/>
          <w:lang w:val="en-GB" w:bidi="ar-SA"/>
        </w:rPr>
        <w:t>IdentyfikatorXmlPrzesylki</w:t>
      </w:r>
      <w:r w:rsidRPr="00C74305">
        <w:rPr>
          <w:rFonts w:ascii="Courier New" w:hAnsi="Courier New" w:cs="Courier New"/>
          <w:noProof/>
          <w:color w:val="0000FF"/>
          <w:kern w:val="0"/>
          <w:sz w:val="20"/>
          <w:szCs w:val="20"/>
          <w:lang w:val="en-GB" w:bidi="ar-SA"/>
        </w:rPr>
        <w:t>&gt;</w:t>
      </w:r>
    </w:p>
    <w:p w:rsidR="00DB3094" w:rsidRPr="00C55CD0" w:rsidRDefault="00DB3094" w:rsidP="00DB3094">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sidRPr="00C55CD0">
        <w:rPr>
          <w:rFonts w:ascii="Courier New" w:hAnsi="Courier New" w:cs="Courier New"/>
          <w:noProof/>
          <w:color w:val="0000FF"/>
          <w:kern w:val="0"/>
          <w:sz w:val="20"/>
          <w:szCs w:val="20"/>
          <w:lang w:bidi="ar-SA"/>
        </w:rPr>
        <w:t>&lt;/</w:t>
      </w:r>
      <w:r w:rsidRPr="00C55CD0">
        <w:rPr>
          <w:rFonts w:ascii="Courier New" w:hAnsi="Courier New" w:cs="Courier New"/>
          <w:noProof/>
          <w:color w:val="A31515"/>
          <w:kern w:val="0"/>
          <w:sz w:val="20"/>
          <w:szCs w:val="20"/>
          <w:lang w:bidi="ar-SA"/>
        </w:rPr>
        <w:t>Przesylka</w:t>
      </w:r>
      <w:r w:rsidRPr="00C55CD0">
        <w:rPr>
          <w:rFonts w:ascii="Courier New" w:hAnsi="Courier New" w:cs="Courier New"/>
          <w:noProof/>
          <w:color w:val="0000FF"/>
          <w:kern w:val="0"/>
          <w:sz w:val="20"/>
          <w:szCs w:val="20"/>
          <w:lang w:bidi="ar-SA"/>
        </w:rPr>
        <w:t>&gt;</w:t>
      </w:r>
    </w:p>
    <w:p w:rsidR="00DB3094" w:rsidRPr="001B74CE" w:rsidRDefault="00DB3094" w:rsidP="00DB3094">
      <w:pPr>
        <w:widowControl/>
        <w:suppressAutoHyphens w:val="0"/>
        <w:autoSpaceDE w:val="0"/>
        <w:adjustRightInd w:val="0"/>
        <w:spacing w:after="0"/>
        <w:ind w:left="709" w:firstLine="0"/>
        <w:jc w:val="left"/>
        <w:textAlignment w:val="auto"/>
        <w:rPr>
          <w:rFonts w:ascii="Courier New" w:hAnsi="Courier New" w:cs="Courier New"/>
          <w:noProof/>
          <w:kern w:val="0"/>
          <w:sz w:val="20"/>
          <w:szCs w:val="20"/>
          <w:lang w:val="en-GB" w:bidi="ar-SA"/>
        </w:rPr>
      </w:pPr>
      <w:r w:rsidRPr="00C55CD0">
        <w:rPr>
          <w:rFonts w:ascii="Courier New" w:hAnsi="Courier New" w:cs="Courier New"/>
          <w:noProof/>
          <w:kern w:val="0"/>
          <w:sz w:val="20"/>
          <w:szCs w:val="20"/>
          <w:lang w:bidi="ar-SA"/>
        </w:rPr>
        <w:t>...</w:t>
      </w:r>
    </w:p>
    <w:p w:rsidR="00BD5BE7" w:rsidRDefault="00A90664" w:rsidP="00B34631">
      <w:r w:rsidRPr="001B74CE">
        <w:rPr>
          <w:lang w:val="en-GB"/>
        </w:rPr>
        <w:t>whereas</w:t>
      </w:r>
      <w:r w:rsidR="007D1AC8">
        <w:t>:</w:t>
      </w:r>
    </w:p>
    <w:p w:rsidR="00BD5BE7" w:rsidRPr="00A90664" w:rsidRDefault="00A90664" w:rsidP="00B34631">
      <w:pPr>
        <w:pStyle w:val="Akapitzlist"/>
        <w:numPr>
          <w:ilvl w:val="0"/>
          <w:numId w:val="5"/>
        </w:numPr>
        <w:rPr>
          <w:lang w:val="en-GB"/>
        </w:rPr>
      </w:pPr>
      <w:r w:rsidRPr="00A90664">
        <w:rPr>
          <w:lang w:val="en-GB"/>
        </w:rPr>
        <w:t>number</w:t>
      </w:r>
      <w:r w:rsidR="007D1AC8" w:rsidRPr="00A90664">
        <w:rPr>
          <w:lang w:val="en-GB"/>
        </w:rPr>
        <w:t xml:space="preserve"> – </w:t>
      </w:r>
      <w:r w:rsidRPr="00A90664">
        <w:rPr>
          <w:lang w:val="en-GB"/>
        </w:rPr>
        <w:t xml:space="preserve">number of parcel  granted by the </w:t>
      </w:r>
      <w:r>
        <w:rPr>
          <w:lang w:val="en-GB"/>
        </w:rPr>
        <w:t xml:space="preserve">K-EX </w:t>
      </w:r>
      <w:r w:rsidRPr="00A90664">
        <w:rPr>
          <w:lang w:val="en-GB"/>
        </w:rPr>
        <w:t>system</w:t>
      </w:r>
    </w:p>
    <w:p w:rsidR="00BD5BE7" w:rsidRPr="00C74305" w:rsidRDefault="00A90664" w:rsidP="00B34631">
      <w:pPr>
        <w:pStyle w:val="Akapitzlist"/>
        <w:numPr>
          <w:ilvl w:val="0"/>
          <w:numId w:val="5"/>
        </w:numPr>
        <w:rPr>
          <w:rFonts w:ascii="Courier New" w:hAnsi="Courier New"/>
          <w:sz w:val="20"/>
          <w:szCs w:val="20"/>
          <w:lang w:val="en-GB"/>
        </w:rPr>
      </w:pPr>
      <w:r w:rsidRPr="00A90664">
        <w:rPr>
          <w:lang w:val="en-GB"/>
        </w:rPr>
        <w:t xml:space="preserve">identyficator_xml – </w:t>
      </w:r>
      <w:r w:rsidR="001B74CE">
        <w:rPr>
          <w:lang w:val="en-GB"/>
        </w:rPr>
        <w:t>identifier</w:t>
      </w:r>
      <w:r w:rsidR="001B74CE" w:rsidRPr="00A90664">
        <w:rPr>
          <w:lang w:val="en-GB"/>
        </w:rPr>
        <w:t>LP transferred</w:t>
      </w:r>
      <w:r w:rsidRPr="00A90664">
        <w:rPr>
          <w:lang w:val="en-GB"/>
        </w:rPr>
        <w:t xml:space="preserve"> along with information about the parcel. When there is a lack it is </w:t>
      </w:r>
      <w:r w:rsidR="001B74CE" w:rsidRPr="00A90664">
        <w:rPr>
          <w:lang w:val="en-GB"/>
        </w:rPr>
        <w:t>consecutive</w:t>
      </w:r>
      <w:r w:rsidRPr="00A90664">
        <w:rPr>
          <w:lang w:val="en-GB"/>
        </w:rPr>
        <w:t xml:space="preserve"> number in entrance XML.</w:t>
      </w:r>
    </w:p>
    <w:p w:rsidR="00A90664" w:rsidRPr="001B74CE" w:rsidRDefault="00A90664" w:rsidP="00B34631">
      <w:pPr>
        <w:pStyle w:val="Akapitzlist"/>
        <w:numPr>
          <w:ilvl w:val="0"/>
          <w:numId w:val="5"/>
        </w:numPr>
        <w:rPr>
          <w:rFonts w:ascii="Courier New" w:hAnsi="Courier New"/>
          <w:sz w:val="20"/>
          <w:szCs w:val="20"/>
          <w:lang w:val="en-GB"/>
        </w:rPr>
      </w:pPr>
    </w:p>
    <w:tbl>
      <w:tblPr>
        <w:tblW w:w="9615" w:type="dxa"/>
        <w:tblInd w:w="21" w:type="dxa"/>
        <w:tblLayout w:type="fixed"/>
        <w:tblCellMar>
          <w:left w:w="10" w:type="dxa"/>
          <w:right w:w="10" w:type="dxa"/>
        </w:tblCellMar>
        <w:tblLook w:val="04A0"/>
      </w:tblPr>
      <w:tblGrid>
        <w:gridCol w:w="2550"/>
        <w:gridCol w:w="2745"/>
        <w:gridCol w:w="4320"/>
      </w:tblGrid>
      <w:tr w:rsidR="00BD5BE7" w:rsidRPr="00CC503B" w:rsidTr="00CC503B">
        <w:trPr>
          <w:trHeight w:val="20"/>
        </w:trPr>
        <w:tc>
          <w:tcPr>
            <w:tcW w:w="2550" w:type="dxa"/>
            <w:tcBorders>
              <w:top w:val="single" w:sz="2" w:space="0" w:color="000000"/>
              <w:left w:val="single" w:sz="2" w:space="0" w:color="000000"/>
              <w:bottom w:val="single" w:sz="2" w:space="0" w:color="000000"/>
            </w:tcBorders>
            <w:shd w:val="clear" w:color="auto" w:fill="000000" w:themeFill="text1"/>
            <w:tcMar>
              <w:top w:w="28" w:type="dxa"/>
              <w:left w:w="55" w:type="dxa"/>
              <w:bottom w:w="28" w:type="dxa"/>
              <w:right w:w="55" w:type="dxa"/>
            </w:tcMar>
            <w:vAlign w:val="bottom"/>
          </w:tcPr>
          <w:p w:rsidR="00BD5BE7" w:rsidRPr="001B74CE" w:rsidRDefault="0095750D" w:rsidP="00CC503B">
            <w:pPr>
              <w:pStyle w:val="Standard"/>
              <w:autoSpaceDE w:val="0"/>
              <w:rPr>
                <w:rFonts w:asciiTheme="minorHAnsi" w:hAnsiTheme="minorHAnsi" w:cstheme="minorHAnsi"/>
                <w:b/>
                <w:bCs/>
                <w:color w:val="FFFFFF" w:themeColor="background1"/>
                <w:sz w:val="20"/>
                <w:szCs w:val="20"/>
                <w:lang w:val="en-GB"/>
              </w:rPr>
            </w:pPr>
            <w:r w:rsidRPr="001B74CE">
              <w:rPr>
                <w:rFonts w:asciiTheme="minorHAnsi" w:hAnsiTheme="minorHAnsi" w:cstheme="minorHAnsi"/>
                <w:b/>
                <w:bCs/>
                <w:color w:val="FFFFFF" w:themeColor="background1"/>
                <w:sz w:val="20"/>
                <w:szCs w:val="20"/>
                <w:lang w:val="en-GB"/>
              </w:rPr>
              <w:t>Element`s name</w:t>
            </w:r>
            <w:r>
              <w:rPr>
                <w:rFonts w:asciiTheme="minorHAnsi" w:hAnsiTheme="minorHAnsi" w:cstheme="minorHAnsi"/>
                <w:b/>
                <w:bCs/>
                <w:color w:val="FFFFFF" w:themeColor="background1"/>
                <w:sz w:val="20"/>
                <w:szCs w:val="20"/>
              </w:rPr>
              <w:t xml:space="preserve"> (field)</w:t>
            </w:r>
          </w:p>
        </w:tc>
        <w:tc>
          <w:tcPr>
            <w:tcW w:w="2745" w:type="dxa"/>
            <w:tcBorders>
              <w:top w:val="single" w:sz="2" w:space="0" w:color="000000"/>
              <w:left w:val="single" w:sz="2" w:space="0" w:color="000000"/>
              <w:bottom w:val="single" w:sz="2" w:space="0" w:color="000000"/>
            </w:tcBorders>
            <w:shd w:val="clear" w:color="auto" w:fill="000000" w:themeFill="text1"/>
            <w:tcMar>
              <w:top w:w="28" w:type="dxa"/>
              <w:left w:w="55" w:type="dxa"/>
              <w:bottom w:w="28" w:type="dxa"/>
              <w:right w:w="55" w:type="dxa"/>
            </w:tcMar>
            <w:vAlign w:val="bottom"/>
          </w:tcPr>
          <w:p w:rsidR="00BD5BE7" w:rsidRPr="001B74CE" w:rsidRDefault="0095750D">
            <w:pPr>
              <w:pStyle w:val="Standard"/>
              <w:autoSpaceDE w:val="0"/>
              <w:rPr>
                <w:rFonts w:asciiTheme="minorHAnsi" w:hAnsiTheme="minorHAnsi" w:cstheme="minorHAnsi"/>
                <w:b/>
                <w:bCs/>
                <w:color w:val="FFFFFF" w:themeColor="background1"/>
                <w:sz w:val="20"/>
                <w:szCs w:val="20"/>
                <w:lang w:val="en-AU"/>
              </w:rPr>
            </w:pPr>
            <w:r w:rsidRPr="001B74CE">
              <w:rPr>
                <w:rFonts w:asciiTheme="minorHAnsi" w:hAnsiTheme="minorHAnsi" w:cstheme="minorHAnsi"/>
                <w:b/>
                <w:bCs/>
                <w:color w:val="FFFFFF" w:themeColor="background1"/>
                <w:sz w:val="20"/>
                <w:szCs w:val="20"/>
                <w:lang w:val="en-GB"/>
              </w:rPr>
              <w:t>Description</w:t>
            </w:r>
          </w:p>
        </w:tc>
        <w:tc>
          <w:tcPr>
            <w:tcW w:w="4320" w:type="dxa"/>
            <w:tcBorders>
              <w:top w:val="single" w:sz="2" w:space="0" w:color="000000"/>
              <w:left w:val="single" w:sz="2" w:space="0" w:color="000000"/>
              <w:bottom w:val="single" w:sz="2" w:space="0" w:color="000000"/>
              <w:right w:val="single" w:sz="2" w:space="0" w:color="000000"/>
            </w:tcBorders>
            <w:shd w:val="clear" w:color="auto" w:fill="000000" w:themeFill="text1"/>
            <w:tcMar>
              <w:top w:w="28" w:type="dxa"/>
              <w:left w:w="55" w:type="dxa"/>
              <w:bottom w:w="28" w:type="dxa"/>
              <w:right w:w="55" w:type="dxa"/>
            </w:tcMar>
            <w:vAlign w:val="bottom"/>
          </w:tcPr>
          <w:p w:rsidR="00BD5BE7" w:rsidRPr="00CC503B" w:rsidRDefault="0095750D">
            <w:pPr>
              <w:pStyle w:val="Standard"/>
              <w:autoSpaceDE w:val="0"/>
              <w:rPr>
                <w:rFonts w:asciiTheme="minorHAnsi" w:hAnsiTheme="minorHAnsi" w:cstheme="minorHAnsi"/>
                <w:b/>
                <w:bCs/>
                <w:color w:val="FFFFFF" w:themeColor="background1"/>
                <w:sz w:val="20"/>
                <w:szCs w:val="20"/>
              </w:rPr>
            </w:pPr>
            <w:r w:rsidRPr="001B74CE">
              <w:rPr>
                <w:rFonts w:asciiTheme="minorHAnsi" w:hAnsiTheme="minorHAnsi" w:cstheme="minorHAnsi"/>
                <w:b/>
                <w:bCs/>
                <w:color w:val="FFFFFF" w:themeColor="background1"/>
                <w:sz w:val="20"/>
                <w:szCs w:val="20"/>
                <w:lang w:val="en-AU"/>
              </w:rPr>
              <w:t>Additional information</w:t>
            </w:r>
          </w:p>
        </w:tc>
      </w:tr>
      <w:tr w:rsidR="00BD5BE7" w:rsidRPr="00CC503B"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D711A3">
            <w:pPr>
              <w:pStyle w:val="Standard"/>
              <w:autoSpaceDE w:val="0"/>
              <w:rPr>
                <w:rFonts w:asciiTheme="minorHAnsi" w:hAnsiTheme="minorHAnsi" w:cstheme="minorHAnsi"/>
                <w:sz w:val="20"/>
                <w:szCs w:val="20"/>
              </w:rPr>
            </w:pPr>
            <w:r w:rsidRPr="00D2044F">
              <w:rPr>
                <w:rFonts w:asciiTheme="minorHAnsi" w:hAnsiTheme="minorHAnsi" w:cstheme="minorHAnsi"/>
                <w:sz w:val="20"/>
                <w:szCs w:val="20"/>
                <w:highlight w:val="yellow"/>
              </w:rPr>
              <w:t>USLUGA</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95750D">
            <w:pPr>
              <w:pStyle w:val="Standard"/>
              <w:autoSpaceDE w:val="0"/>
              <w:rPr>
                <w:rFonts w:asciiTheme="minorHAnsi" w:hAnsiTheme="minorHAnsi" w:cstheme="minorHAnsi"/>
                <w:sz w:val="20"/>
                <w:szCs w:val="20"/>
              </w:rPr>
            </w:pPr>
            <w:r>
              <w:rPr>
                <w:rFonts w:asciiTheme="minorHAnsi" w:hAnsiTheme="minorHAnsi" w:cstheme="minorHAnsi"/>
                <w:sz w:val="20"/>
                <w:szCs w:val="20"/>
              </w:rPr>
              <w:t>Service</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CC503B" w:rsidRDefault="007D1AC8" w:rsidP="005A5105">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E-Express</w:t>
            </w:r>
          </w:p>
        </w:tc>
      </w:tr>
      <w:tr w:rsidR="001D5BD2" w:rsidRPr="001B74CE"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1D5BD2" w:rsidRPr="00CC503B" w:rsidRDefault="00D93D62">
            <w:pPr>
              <w:pStyle w:val="Standard"/>
              <w:autoSpaceDE w:val="0"/>
              <w:rPr>
                <w:rFonts w:asciiTheme="minorHAnsi" w:hAnsiTheme="minorHAnsi" w:cstheme="minorHAnsi"/>
                <w:sz w:val="20"/>
                <w:szCs w:val="20"/>
              </w:rPr>
            </w:pPr>
            <w:r>
              <w:rPr>
                <w:rFonts w:asciiTheme="minorHAnsi" w:hAnsiTheme="minorHAnsi" w:cstheme="minorHAnsi"/>
                <w:sz w:val="20"/>
                <w:szCs w:val="20"/>
              </w:rPr>
              <w:t>U_</w:t>
            </w:r>
            <w:r w:rsidR="001D5BD2">
              <w:rPr>
                <w:rFonts w:asciiTheme="minorHAnsi" w:hAnsiTheme="minorHAnsi" w:cstheme="minorHAnsi"/>
                <w:sz w:val="20"/>
                <w:szCs w:val="20"/>
              </w:rPr>
              <w:t>EPLUS</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1D5BD2" w:rsidRPr="00CC503B" w:rsidRDefault="0095750D" w:rsidP="00016B13">
            <w:pPr>
              <w:pStyle w:val="Standard"/>
              <w:autoSpaceDE w:val="0"/>
              <w:rPr>
                <w:rFonts w:asciiTheme="minorHAnsi" w:hAnsiTheme="minorHAnsi" w:cstheme="minorHAnsi"/>
                <w:sz w:val="20"/>
                <w:szCs w:val="20"/>
              </w:rPr>
            </w:pPr>
            <w:r>
              <w:rPr>
                <w:rFonts w:asciiTheme="minorHAnsi" w:hAnsiTheme="minorHAnsi" w:cstheme="minorHAnsi"/>
                <w:sz w:val="20"/>
                <w:szCs w:val="20"/>
              </w:rPr>
              <w:t xml:space="preserve">Service </w:t>
            </w:r>
            <w:r w:rsidR="00016B13">
              <w:rPr>
                <w:rFonts w:asciiTheme="minorHAnsi" w:hAnsiTheme="minorHAnsi" w:cstheme="minorHAnsi"/>
                <w:sz w:val="20"/>
                <w:szCs w:val="20"/>
              </w:rPr>
              <w:t>Express Plus</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1D5BD2" w:rsidRPr="0095750D" w:rsidRDefault="0095750D" w:rsidP="0095750D">
            <w:pPr>
              <w:pStyle w:val="Standard"/>
              <w:autoSpaceDE w:val="0"/>
              <w:rPr>
                <w:rFonts w:asciiTheme="minorHAnsi" w:hAnsiTheme="minorHAnsi" w:cstheme="minorHAnsi"/>
                <w:sz w:val="20"/>
                <w:szCs w:val="20"/>
                <w:lang w:val="en-GB"/>
              </w:rPr>
            </w:pPr>
            <w:r w:rsidRPr="0095750D">
              <w:rPr>
                <w:rFonts w:asciiTheme="minorHAnsi" w:hAnsiTheme="minorHAnsi" w:cstheme="minorHAnsi"/>
                <w:sz w:val="20"/>
                <w:szCs w:val="20"/>
                <w:lang w:val="en-GB"/>
              </w:rPr>
              <w:t>Y/N implicitly system sets value as N</w:t>
            </w:r>
          </w:p>
        </w:tc>
      </w:tr>
      <w:tr w:rsidR="00BD5BE7" w:rsidRPr="00CC503B"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D1AC8">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ZLECENIODAWCA</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D1AC8" w:rsidP="007E1E5F">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 xml:space="preserve">CK </w:t>
            </w:r>
            <w:r w:rsidR="007E1E5F">
              <w:rPr>
                <w:rFonts w:asciiTheme="minorHAnsi" w:hAnsiTheme="minorHAnsi" w:cstheme="minorHAnsi"/>
                <w:sz w:val="20"/>
                <w:szCs w:val="20"/>
              </w:rPr>
              <w:t>of</w:t>
            </w:r>
            <w:r w:rsidR="007E1E5F" w:rsidRPr="001B74CE">
              <w:rPr>
                <w:rFonts w:asciiTheme="minorHAnsi" w:hAnsiTheme="minorHAnsi" w:cstheme="minorHAnsi"/>
                <w:sz w:val="20"/>
                <w:szCs w:val="20"/>
                <w:lang w:val="en-AU"/>
              </w:rPr>
              <w:t xml:space="preserve"> mandator</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CC503B" w:rsidRDefault="007D1AC8" w:rsidP="0095750D">
            <w:pPr>
              <w:pStyle w:val="Standard"/>
              <w:autoSpaceDE w:val="0"/>
              <w:rPr>
                <w:rFonts w:asciiTheme="minorHAnsi" w:hAnsiTheme="minorHAnsi" w:cstheme="minorHAnsi"/>
                <w:sz w:val="20"/>
                <w:szCs w:val="20"/>
              </w:rPr>
            </w:pPr>
            <w:r w:rsidRPr="0095750D">
              <w:rPr>
                <w:rFonts w:asciiTheme="minorHAnsi" w:hAnsiTheme="minorHAnsi" w:cstheme="minorHAnsi"/>
                <w:sz w:val="20"/>
                <w:szCs w:val="20"/>
                <w:lang w:val="en-GB"/>
              </w:rPr>
              <w:t xml:space="preserve">CK </w:t>
            </w:r>
            <w:r w:rsidR="0095750D" w:rsidRPr="0095750D">
              <w:rPr>
                <w:rFonts w:asciiTheme="minorHAnsi" w:hAnsiTheme="minorHAnsi" w:cstheme="minorHAnsi"/>
                <w:sz w:val="20"/>
                <w:szCs w:val="20"/>
                <w:lang w:val="en-GB"/>
              </w:rPr>
              <w:t>of a mandator</w:t>
            </w:r>
            <w:r w:rsidRPr="0095750D">
              <w:rPr>
                <w:rFonts w:asciiTheme="minorHAnsi" w:hAnsiTheme="minorHAnsi" w:cstheme="minorHAnsi"/>
                <w:sz w:val="20"/>
                <w:szCs w:val="20"/>
                <w:lang w:val="en-GB"/>
              </w:rPr>
              <w:t xml:space="preserve"> (12 </w:t>
            </w:r>
            <w:r w:rsidR="0095750D" w:rsidRPr="0095750D">
              <w:rPr>
                <w:rFonts w:asciiTheme="minorHAnsi" w:hAnsiTheme="minorHAnsi" w:cstheme="minorHAnsi"/>
                <w:sz w:val="20"/>
                <w:szCs w:val="20"/>
                <w:lang w:val="en-GB"/>
              </w:rPr>
              <w:t>signs</w:t>
            </w:r>
            <w:r w:rsidRPr="0095750D">
              <w:rPr>
                <w:rFonts w:asciiTheme="minorHAnsi" w:hAnsiTheme="minorHAnsi" w:cstheme="minorHAnsi"/>
                <w:sz w:val="20"/>
                <w:szCs w:val="20"/>
                <w:lang w:val="en-GB"/>
              </w:rPr>
              <w:t xml:space="preserve">), </w:t>
            </w:r>
            <w:r w:rsidR="0095750D">
              <w:rPr>
                <w:rFonts w:asciiTheme="minorHAnsi" w:hAnsiTheme="minorHAnsi" w:cstheme="minorHAnsi"/>
                <w:sz w:val="20"/>
                <w:szCs w:val="20"/>
                <w:lang w:val="en-GB"/>
              </w:rPr>
              <w:t>ex</w:t>
            </w:r>
            <w:r w:rsidRPr="0095750D">
              <w:rPr>
                <w:rFonts w:asciiTheme="minorHAnsi" w:hAnsiTheme="minorHAnsi" w:cstheme="minorHAnsi"/>
                <w:sz w:val="20"/>
                <w:szCs w:val="20"/>
                <w:lang w:val="en-GB"/>
              </w:rPr>
              <w:t xml:space="preserve">. </w:t>
            </w:r>
            <w:r w:rsidRPr="00CC503B">
              <w:rPr>
                <w:rFonts w:asciiTheme="minorHAnsi" w:hAnsiTheme="minorHAnsi" w:cstheme="minorHAnsi"/>
                <w:sz w:val="20"/>
                <w:szCs w:val="20"/>
              </w:rPr>
              <w:t>CK2345678</w:t>
            </w:r>
          </w:p>
        </w:tc>
      </w:tr>
      <w:tr w:rsidR="00BD5BE7" w:rsidRPr="001B74CE"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1B74CE" w:rsidRDefault="007D1AC8">
            <w:pPr>
              <w:pStyle w:val="Standard"/>
              <w:autoSpaceDE w:val="0"/>
              <w:rPr>
                <w:rFonts w:asciiTheme="minorHAnsi" w:hAnsiTheme="minorHAnsi" w:cstheme="minorHAnsi"/>
                <w:sz w:val="20"/>
                <w:szCs w:val="20"/>
                <w:lang w:val="en-AU"/>
              </w:rPr>
            </w:pPr>
            <w:r w:rsidRPr="00CC503B">
              <w:rPr>
                <w:rFonts w:asciiTheme="minorHAnsi" w:hAnsiTheme="minorHAnsi" w:cstheme="minorHAnsi"/>
                <w:sz w:val="20"/>
                <w:szCs w:val="20"/>
              </w:rPr>
              <w:t>PLATNIK</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E1E5F">
            <w:pPr>
              <w:pStyle w:val="Standard"/>
              <w:autoSpaceDE w:val="0"/>
              <w:rPr>
                <w:rFonts w:asciiTheme="minorHAnsi" w:hAnsiTheme="minorHAnsi" w:cstheme="minorHAnsi"/>
                <w:sz w:val="20"/>
                <w:szCs w:val="20"/>
              </w:rPr>
            </w:pPr>
            <w:r w:rsidRPr="001B74CE">
              <w:rPr>
                <w:rFonts w:asciiTheme="minorHAnsi" w:hAnsiTheme="minorHAnsi" w:cstheme="minorHAnsi"/>
                <w:sz w:val="20"/>
                <w:szCs w:val="20"/>
                <w:lang w:val="en-AU"/>
              </w:rPr>
              <w:t>Payer</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95750D" w:rsidRDefault="007D1AC8" w:rsidP="0095750D">
            <w:pPr>
              <w:pStyle w:val="Standard"/>
              <w:autoSpaceDE w:val="0"/>
              <w:rPr>
                <w:rFonts w:asciiTheme="minorHAnsi" w:hAnsiTheme="minorHAnsi" w:cstheme="minorHAnsi"/>
                <w:sz w:val="20"/>
                <w:szCs w:val="20"/>
                <w:lang w:val="en-GB"/>
              </w:rPr>
            </w:pPr>
            <w:r w:rsidRPr="0095750D">
              <w:rPr>
                <w:rFonts w:asciiTheme="minorHAnsi" w:hAnsiTheme="minorHAnsi" w:cstheme="minorHAnsi"/>
                <w:sz w:val="20"/>
                <w:szCs w:val="20"/>
                <w:lang w:val="en-GB"/>
              </w:rPr>
              <w:t xml:space="preserve">GN/GO/ZL/ST GN </w:t>
            </w:r>
            <w:r w:rsidR="0095750D" w:rsidRPr="0095750D">
              <w:rPr>
                <w:rFonts w:asciiTheme="minorHAnsi" w:hAnsiTheme="minorHAnsi" w:cstheme="minorHAnsi"/>
                <w:sz w:val="20"/>
                <w:szCs w:val="20"/>
                <w:lang w:val="en-GB"/>
              </w:rPr>
              <w:t>–sender by cash</w:t>
            </w:r>
            <w:r w:rsidRPr="0095750D">
              <w:rPr>
                <w:rFonts w:asciiTheme="minorHAnsi" w:hAnsiTheme="minorHAnsi" w:cstheme="minorHAnsi"/>
                <w:sz w:val="20"/>
                <w:szCs w:val="20"/>
                <w:lang w:val="en-GB"/>
              </w:rPr>
              <w:t xml:space="preserve">, GO </w:t>
            </w:r>
            <w:r w:rsidR="0095750D" w:rsidRPr="0095750D">
              <w:rPr>
                <w:rFonts w:asciiTheme="minorHAnsi" w:hAnsiTheme="minorHAnsi" w:cstheme="minorHAnsi"/>
                <w:sz w:val="20"/>
                <w:szCs w:val="20"/>
                <w:lang w:val="en-GB"/>
              </w:rPr>
              <w:t>–cash by recipient</w:t>
            </w:r>
            <w:r w:rsidRPr="0095750D">
              <w:rPr>
                <w:rFonts w:asciiTheme="minorHAnsi" w:hAnsiTheme="minorHAnsi" w:cstheme="minorHAnsi"/>
                <w:sz w:val="20"/>
                <w:szCs w:val="20"/>
                <w:lang w:val="en-GB"/>
              </w:rPr>
              <w:t xml:space="preserve">, ZL </w:t>
            </w:r>
            <w:r w:rsidR="0095750D" w:rsidRPr="0095750D">
              <w:rPr>
                <w:rFonts w:asciiTheme="minorHAnsi" w:hAnsiTheme="minorHAnsi" w:cstheme="minorHAnsi"/>
                <w:sz w:val="20"/>
                <w:szCs w:val="20"/>
                <w:lang w:val="en-GB"/>
              </w:rPr>
              <w:t>–mandator as in contract</w:t>
            </w:r>
            <w:r w:rsidRPr="0095750D">
              <w:rPr>
                <w:rFonts w:asciiTheme="minorHAnsi" w:hAnsiTheme="minorHAnsi" w:cstheme="minorHAnsi"/>
                <w:sz w:val="20"/>
                <w:szCs w:val="20"/>
                <w:lang w:val="en-GB"/>
              </w:rPr>
              <w:t xml:space="preserve">, ST </w:t>
            </w:r>
            <w:r w:rsidR="0095750D">
              <w:rPr>
                <w:rFonts w:asciiTheme="minorHAnsi" w:hAnsiTheme="minorHAnsi" w:cstheme="minorHAnsi"/>
                <w:sz w:val="20"/>
                <w:szCs w:val="20"/>
                <w:lang w:val="en-GB"/>
              </w:rPr>
              <w:t>–third party</w:t>
            </w:r>
          </w:p>
        </w:tc>
      </w:tr>
      <w:tr w:rsidR="00BD5BE7" w:rsidRPr="00CC503B"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D1AC8">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CK_ST</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95750D" w:rsidRDefault="007D1AC8" w:rsidP="0095750D">
            <w:pPr>
              <w:pStyle w:val="Standard"/>
              <w:autoSpaceDE w:val="0"/>
              <w:rPr>
                <w:rFonts w:asciiTheme="minorHAnsi" w:hAnsiTheme="minorHAnsi" w:cstheme="minorHAnsi"/>
                <w:sz w:val="20"/>
                <w:szCs w:val="20"/>
                <w:lang w:val="en-GB"/>
              </w:rPr>
            </w:pPr>
            <w:r w:rsidRPr="0095750D">
              <w:rPr>
                <w:rFonts w:asciiTheme="minorHAnsi" w:hAnsiTheme="minorHAnsi" w:cstheme="minorHAnsi"/>
                <w:sz w:val="20"/>
                <w:szCs w:val="20"/>
                <w:lang w:val="en-GB"/>
              </w:rPr>
              <w:t xml:space="preserve">CK </w:t>
            </w:r>
            <w:r w:rsidR="0095750D" w:rsidRPr="0095750D">
              <w:rPr>
                <w:rFonts w:asciiTheme="minorHAnsi" w:hAnsiTheme="minorHAnsi" w:cstheme="minorHAnsi"/>
                <w:sz w:val="20"/>
                <w:szCs w:val="20"/>
                <w:lang w:val="en-GB"/>
              </w:rPr>
              <w:t xml:space="preserve">of payer being third party </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CC503B" w:rsidRDefault="007D1AC8" w:rsidP="0095750D">
            <w:pPr>
              <w:pStyle w:val="Standard"/>
              <w:autoSpaceDE w:val="0"/>
              <w:rPr>
                <w:rFonts w:asciiTheme="minorHAnsi" w:hAnsiTheme="minorHAnsi" w:cstheme="minorHAnsi"/>
                <w:sz w:val="20"/>
                <w:szCs w:val="20"/>
              </w:rPr>
            </w:pPr>
            <w:r w:rsidRPr="0095750D">
              <w:rPr>
                <w:rFonts w:asciiTheme="minorHAnsi" w:hAnsiTheme="minorHAnsi" w:cstheme="minorHAnsi"/>
                <w:sz w:val="20"/>
                <w:szCs w:val="20"/>
                <w:lang w:val="en-GB"/>
              </w:rPr>
              <w:t xml:space="preserve">CK </w:t>
            </w:r>
            <w:r w:rsidR="0095750D" w:rsidRPr="0095750D">
              <w:rPr>
                <w:rFonts w:asciiTheme="minorHAnsi" w:hAnsiTheme="minorHAnsi" w:cstheme="minorHAnsi"/>
                <w:sz w:val="20"/>
                <w:szCs w:val="20"/>
                <w:lang w:val="en-GB"/>
              </w:rPr>
              <w:t xml:space="preserve">of payer indicated as a third party </w:t>
            </w:r>
            <w:r w:rsidRPr="0095750D">
              <w:rPr>
                <w:rFonts w:asciiTheme="minorHAnsi" w:hAnsiTheme="minorHAnsi" w:cstheme="minorHAnsi"/>
                <w:sz w:val="20"/>
                <w:szCs w:val="20"/>
                <w:lang w:val="en-GB"/>
              </w:rPr>
              <w:t xml:space="preserve">(12 </w:t>
            </w:r>
            <w:r w:rsidR="0095750D">
              <w:rPr>
                <w:rFonts w:asciiTheme="minorHAnsi" w:hAnsiTheme="minorHAnsi" w:cstheme="minorHAnsi"/>
                <w:sz w:val="20"/>
                <w:szCs w:val="20"/>
                <w:lang w:val="en-GB"/>
              </w:rPr>
              <w:t>signs</w:t>
            </w:r>
            <w:r w:rsidRPr="0095750D">
              <w:rPr>
                <w:rFonts w:asciiTheme="minorHAnsi" w:hAnsiTheme="minorHAnsi" w:cstheme="minorHAnsi"/>
                <w:sz w:val="20"/>
                <w:szCs w:val="20"/>
                <w:lang w:val="en-GB"/>
              </w:rPr>
              <w:t xml:space="preserve">), </w:t>
            </w:r>
            <w:r w:rsidR="0095750D">
              <w:rPr>
                <w:rFonts w:asciiTheme="minorHAnsi" w:hAnsiTheme="minorHAnsi" w:cstheme="minorHAnsi"/>
                <w:sz w:val="20"/>
                <w:szCs w:val="20"/>
                <w:lang w:val="en-GB"/>
              </w:rPr>
              <w:t>ex</w:t>
            </w:r>
            <w:r w:rsidRPr="0095750D">
              <w:rPr>
                <w:rFonts w:asciiTheme="minorHAnsi" w:hAnsiTheme="minorHAnsi" w:cstheme="minorHAnsi"/>
                <w:sz w:val="20"/>
                <w:szCs w:val="20"/>
                <w:lang w:val="en-GB"/>
              </w:rPr>
              <w:t xml:space="preserve">. </w:t>
            </w:r>
            <w:r w:rsidRPr="00CC503B">
              <w:rPr>
                <w:rFonts w:asciiTheme="minorHAnsi" w:hAnsiTheme="minorHAnsi" w:cstheme="minorHAnsi"/>
                <w:sz w:val="20"/>
                <w:szCs w:val="20"/>
              </w:rPr>
              <w:t>CK2345678</w:t>
            </w:r>
          </w:p>
        </w:tc>
      </w:tr>
      <w:tr w:rsidR="00BD5BE7" w:rsidRPr="001B74CE"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1B74CE" w:rsidRDefault="007D1AC8">
            <w:pPr>
              <w:pStyle w:val="Standard"/>
              <w:autoSpaceDE w:val="0"/>
              <w:rPr>
                <w:rFonts w:asciiTheme="minorHAnsi" w:hAnsiTheme="minorHAnsi" w:cstheme="minorHAnsi"/>
                <w:sz w:val="20"/>
                <w:szCs w:val="20"/>
                <w:lang w:val="en-AU"/>
              </w:rPr>
            </w:pPr>
            <w:r w:rsidRPr="00CC503B">
              <w:rPr>
                <w:rFonts w:asciiTheme="minorHAnsi" w:hAnsiTheme="minorHAnsi" w:cstheme="minorHAnsi"/>
                <w:sz w:val="20"/>
                <w:szCs w:val="20"/>
              </w:rPr>
              <w:t>DATA_N</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95750D">
            <w:pPr>
              <w:pStyle w:val="Standard"/>
              <w:autoSpaceDE w:val="0"/>
              <w:rPr>
                <w:rFonts w:asciiTheme="minorHAnsi" w:hAnsiTheme="minorHAnsi" w:cstheme="minorHAnsi"/>
                <w:sz w:val="20"/>
                <w:szCs w:val="20"/>
              </w:rPr>
            </w:pPr>
            <w:r w:rsidRPr="001B74CE">
              <w:rPr>
                <w:rFonts w:asciiTheme="minorHAnsi" w:hAnsiTheme="minorHAnsi" w:cstheme="minorHAnsi"/>
                <w:sz w:val="20"/>
                <w:szCs w:val="20"/>
                <w:lang w:val="en-AU"/>
              </w:rPr>
              <w:t>Date</w:t>
            </w:r>
            <w:r>
              <w:rPr>
                <w:rFonts w:asciiTheme="minorHAnsi" w:hAnsiTheme="minorHAnsi" w:cstheme="minorHAnsi"/>
                <w:sz w:val="20"/>
                <w:szCs w:val="20"/>
              </w:rPr>
              <w:t xml:space="preserve"> of</w:t>
            </w:r>
            <w:r w:rsidRPr="001B74CE">
              <w:rPr>
                <w:rFonts w:asciiTheme="minorHAnsi" w:hAnsiTheme="minorHAnsi" w:cstheme="minorHAnsi"/>
                <w:sz w:val="20"/>
                <w:szCs w:val="20"/>
                <w:lang w:val="en-AU"/>
              </w:rPr>
              <w:t xml:space="preserve"> sending</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7E1E5F" w:rsidRDefault="0095750D" w:rsidP="007E1E5F">
            <w:pPr>
              <w:pStyle w:val="Standard"/>
              <w:autoSpaceDE w:val="0"/>
              <w:rPr>
                <w:rFonts w:asciiTheme="minorHAnsi" w:hAnsiTheme="minorHAnsi" w:cstheme="minorHAnsi"/>
                <w:sz w:val="20"/>
                <w:szCs w:val="20"/>
                <w:lang w:val="en-GB"/>
              </w:rPr>
            </w:pPr>
            <w:r w:rsidRPr="007E1E5F">
              <w:rPr>
                <w:rFonts w:asciiTheme="minorHAnsi" w:hAnsiTheme="minorHAnsi" w:cstheme="minorHAnsi"/>
                <w:sz w:val="20"/>
                <w:szCs w:val="20"/>
                <w:lang w:val="en-GB"/>
              </w:rPr>
              <w:t>yyyy</w:t>
            </w:r>
            <w:r w:rsidR="007D1AC8" w:rsidRPr="007E1E5F">
              <w:rPr>
                <w:rFonts w:asciiTheme="minorHAnsi" w:hAnsiTheme="minorHAnsi" w:cstheme="minorHAnsi"/>
                <w:sz w:val="20"/>
                <w:szCs w:val="20"/>
                <w:lang w:val="en-GB"/>
              </w:rPr>
              <w:t xml:space="preserve">-mm-dd, </w:t>
            </w:r>
            <w:r w:rsidRPr="007E1E5F">
              <w:rPr>
                <w:rFonts w:asciiTheme="minorHAnsi" w:hAnsiTheme="minorHAnsi" w:cstheme="minorHAnsi"/>
                <w:sz w:val="20"/>
                <w:szCs w:val="20"/>
                <w:lang w:val="en-GB"/>
              </w:rPr>
              <w:t>if</w:t>
            </w:r>
            <w:r w:rsidR="007D1AC8" w:rsidRPr="007E1E5F">
              <w:rPr>
                <w:rFonts w:asciiTheme="minorHAnsi" w:hAnsiTheme="minorHAnsi" w:cstheme="minorHAnsi"/>
                <w:sz w:val="20"/>
                <w:szCs w:val="20"/>
                <w:lang w:val="en-GB"/>
              </w:rPr>
              <w:t xml:space="preserve"> 0 </w:t>
            </w:r>
            <w:r w:rsidRPr="007E1E5F">
              <w:rPr>
                <w:rFonts w:asciiTheme="minorHAnsi" w:hAnsiTheme="minorHAnsi" w:cstheme="minorHAnsi"/>
                <w:sz w:val="20"/>
                <w:szCs w:val="20"/>
                <w:lang w:val="en-GB"/>
              </w:rPr>
              <w:t>or if empty system assumes</w:t>
            </w:r>
            <w:r w:rsidR="007E1E5F" w:rsidRPr="007E1E5F">
              <w:rPr>
                <w:rFonts w:asciiTheme="minorHAnsi" w:hAnsiTheme="minorHAnsi" w:cstheme="minorHAnsi"/>
                <w:sz w:val="20"/>
                <w:szCs w:val="20"/>
                <w:lang w:val="en-GB"/>
              </w:rPr>
              <w:t xml:space="preserve"> the earliest possible</w:t>
            </w:r>
            <w:r w:rsidR="007E1E5F">
              <w:rPr>
                <w:rFonts w:asciiTheme="minorHAnsi" w:hAnsiTheme="minorHAnsi" w:cstheme="minorHAnsi"/>
                <w:sz w:val="20"/>
                <w:szCs w:val="20"/>
                <w:lang w:val="en-GB"/>
              </w:rPr>
              <w:t>.</w:t>
            </w:r>
          </w:p>
        </w:tc>
      </w:tr>
      <w:tr w:rsidR="00BD5BE7" w:rsidRPr="00CC503B"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D1AC8">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DATA_D</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E1E5F">
            <w:pPr>
              <w:pStyle w:val="Standard"/>
              <w:autoSpaceDE w:val="0"/>
              <w:rPr>
                <w:rFonts w:asciiTheme="minorHAnsi" w:hAnsiTheme="minorHAnsi" w:cstheme="minorHAnsi"/>
                <w:sz w:val="20"/>
                <w:szCs w:val="20"/>
              </w:rPr>
            </w:pPr>
            <w:r>
              <w:rPr>
                <w:rFonts w:asciiTheme="minorHAnsi" w:hAnsiTheme="minorHAnsi" w:cstheme="minorHAnsi"/>
                <w:sz w:val="20"/>
                <w:szCs w:val="20"/>
              </w:rPr>
              <w:t>Date of delivery</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CC503B" w:rsidRDefault="007E1E5F">
            <w:pPr>
              <w:pStyle w:val="Standard"/>
              <w:autoSpaceDE w:val="0"/>
              <w:rPr>
                <w:rFonts w:asciiTheme="minorHAnsi" w:hAnsiTheme="minorHAnsi" w:cstheme="minorHAnsi"/>
                <w:sz w:val="20"/>
                <w:szCs w:val="20"/>
              </w:rPr>
            </w:pPr>
            <w:r>
              <w:rPr>
                <w:rFonts w:asciiTheme="minorHAnsi" w:hAnsiTheme="minorHAnsi" w:cstheme="minorHAnsi"/>
                <w:sz w:val="20"/>
                <w:szCs w:val="20"/>
              </w:rPr>
              <w:t>As above</w:t>
            </w:r>
          </w:p>
        </w:tc>
      </w:tr>
      <w:tr w:rsidR="00BD5BE7" w:rsidRPr="00CC503B"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D1AC8">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N_CK</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E1E5F" w:rsidP="007E1E5F">
            <w:pPr>
              <w:pStyle w:val="Standard"/>
              <w:autoSpaceDE w:val="0"/>
              <w:rPr>
                <w:rFonts w:asciiTheme="minorHAnsi" w:hAnsiTheme="minorHAnsi" w:cstheme="minorHAnsi"/>
                <w:sz w:val="20"/>
                <w:szCs w:val="20"/>
              </w:rPr>
            </w:pPr>
            <w:r>
              <w:rPr>
                <w:rFonts w:asciiTheme="minorHAnsi" w:hAnsiTheme="minorHAnsi" w:cstheme="minorHAnsi"/>
                <w:sz w:val="20"/>
                <w:szCs w:val="20"/>
              </w:rPr>
              <w:t>CK of sender</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CC503B" w:rsidRDefault="00555371" w:rsidP="00555371">
            <w:pPr>
              <w:pStyle w:val="Standard"/>
              <w:autoSpaceDE w:val="0"/>
              <w:rPr>
                <w:rFonts w:asciiTheme="minorHAnsi" w:hAnsiTheme="minorHAnsi" w:cstheme="minorHAnsi"/>
                <w:sz w:val="20"/>
                <w:szCs w:val="20"/>
              </w:rPr>
            </w:pPr>
            <w:r>
              <w:rPr>
                <w:rFonts w:asciiTheme="minorHAnsi" w:hAnsiTheme="minorHAnsi" w:cstheme="minorHAnsi"/>
                <w:sz w:val="20"/>
                <w:szCs w:val="20"/>
              </w:rPr>
              <w:t>No of client`s sender</w:t>
            </w:r>
            <w:r w:rsidR="007D1AC8" w:rsidRPr="00CC503B">
              <w:rPr>
                <w:rFonts w:asciiTheme="minorHAnsi" w:hAnsiTheme="minorHAnsi" w:cstheme="minorHAnsi"/>
                <w:sz w:val="20"/>
                <w:szCs w:val="20"/>
              </w:rPr>
              <w:t xml:space="preserve"> (12 </w:t>
            </w:r>
            <w:r w:rsidR="00440B4F">
              <w:rPr>
                <w:rFonts w:asciiTheme="minorHAnsi" w:hAnsiTheme="minorHAnsi" w:cstheme="minorHAnsi"/>
                <w:sz w:val="20"/>
                <w:szCs w:val="20"/>
              </w:rPr>
              <w:t>signs</w:t>
            </w:r>
            <w:r w:rsidR="007D1AC8" w:rsidRPr="00CC503B">
              <w:rPr>
                <w:rFonts w:asciiTheme="minorHAnsi" w:hAnsiTheme="minorHAnsi" w:cstheme="minorHAnsi"/>
                <w:sz w:val="20"/>
                <w:szCs w:val="20"/>
              </w:rPr>
              <w:t xml:space="preserve">), </w:t>
            </w:r>
            <w:r>
              <w:rPr>
                <w:rFonts w:asciiTheme="minorHAnsi" w:hAnsiTheme="minorHAnsi" w:cstheme="minorHAnsi"/>
                <w:sz w:val="20"/>
                <w:szCs w:val="20"/>
              </w:rPr>
              <w:t>i.e</w:t>
            </w:r>
            <w:r w:rsidR="007D1AC8" w:rsidRPr="00CC503B">
              <w:rPr>
                <w:rFonts w:asciiTheme="minorHAnsi" w:hAnsiTheme="minorHAnsi" w:cstheme="minorHAnsi"/>
                <w:sz w:val="20"/>
                <w:szCs w:val="20"/>
              </w:rPr>
              <w:t xml:space="preserve">.: CK1234567. </w:t>
            </w:r>
          </w:p>
        </w:tc>
      </w:tr>
      <w:tr w:rsidR="00BD5BE7" w:rsidRPr="001B74CE"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D1AC8">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N_NAZWA</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E1E5F">
            <w:pPr>
              <w:pStyle w:val="Standard"/>
              <w:autoSpaceDE w:val="0"/>
              <w:rPr>
                <w:rFonts w:asciiTheme="minorHAnsi" w:hAnsiTheme="minorHAnsi" w:cstheme="minorHAnsi"/>
                <w:sz w:val="20"/>
                <w:szCs w:val="20"/>
              </w:rPr>
            </w:pPr>
            <w:r>
              <w:rPr>
                <w:rFonts w:asciiTheme="minorHAnsi" w:hAnsiTheme="minorHAnsi" w:cstheme="minorHAnsi"/>
                <w:sz w:val="20"/>
                <w:szCs w:val="20"/>
              </w:rPr>
              <w:t>Name of sender</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7E1E5F" w:rsidRDefault="007D1AC8" w:rsidP="007E1E5F">
            <w:pPr>
              <w:pStyle w:val="Standard"/>
              <w:autoSpaceDE w:val="0"/>
              <w:rPr>
                <w:rFonts w:asciiTheme="minorHAnsi" w:hAnsiTheme="minorHAnsi" w:cstheme="minorHAnsi"/>
                <w:sz w:val="20"/>
                <w:szCs w:val="20"/>
                <w:lang w:val="en-GB"/>
              </w:rPr>
            </w:pPr>
            <w:r w:rsidRPr="007E1E5F">
              <w:rPr>
                <w:rFonts w:asciiTheme="minorHAnsi" w:hAnsiTheme="minorHAnsi" w:cstheme="minorHAnsi"/>
                <w:sz w:val="20"/>
                <w:szCs w:val="20"/>
                <w:lang w:val="en-GB"/>
              </w:rPr>
              <w:t xml:space="preserve">max 100 </w:t>
            </w:r>
            <w:r w:rsidR="007E1E5F" w:rsidRPr="007E1E5F">
              <w:rPr>
                <w:rFonts w:asciiTheme="minorHAnsi" w:hAnsiTheme="minorHAnsi" w:cstheme="minorHAnsi"/>
                <w:sz w:val="20"/>
                <w:szCs w:val="20"/>
                <w:lang w:val="en-GB"/>
              </w:rPr>
              <w:t>signs</w:t>
            </w:r>
            <w:r w:rsidRPr="007E1E5F">
              <w:rPr>
                <w:rFonts w:asciiTheme="minorHAnsi" w:hAnsiTheme="minorHAnsi" w:cstheme="minorHAnsi"/>
                <w:sz w:val="20"/>
                <w:szCs w:val="20"/>
                <w:lang w:val="en-GB"/>
              </w:rPr>
              <w:t xml:space="preserve">, </w:t>
            </w:r>
            <w:r w:rsidR="007E1E5F" w:rsidRPr="007E1E5F">
              <w:rPr>
                <w:rFonts w:asciiTheme="minorHAnsi" w:hAnsiTheme="minorHAnsi" w:cstheme="minorHAnsi"/>
                <w:sz w:val="20"/>
                <w:szCs w:val="20"/>
                <w:lang w:val="en-GB"/>
              </w:rPr>
              <w:t>field taken into consideration on the condition that the CK of sender was not specified.</w:t>
            </w:r>
          </w:p>
        </w:tc>
      </w:tr>
      <w:tr w:rsidR="00BD5BE7" w:rsidRPr="00CC503B"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D1AC8">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N_ULICA</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E1E5F">
            <w:pPr>
              <w:pStyle w:val="Standard"/>
              <w:autoSpaceDE w:val="0"/>
              <w:rPr>
                <w:rFonts w:asciiTheme="minorHAnsi" w:hAnsiTheme="minorHAnsi" w:cstheme="minorHAnsi"/>
                <w:sz w:val="20"/>
                <w:szCs w:val="20"/>
              </w:rPr>
            </w:pPr>
            <w:r>
              <w:rPr>
                <w:rFonts w:asciiTheme="minorHAnsi" w:hAnsiTheme="minorHAnsi" w:cstheme="minorHAnsi"/>
                <w:sz w:val="20"/>
                <w:szCs w:val="20"/>
              </w:rPr>
              <w:t>Street of sender</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CC503B" w:rsidRDefault="007E1E5F">
            <w:pPr>
              <w:pStyle w:val="Standard"/>
              <w:autoSpaceDE w:val="0"/>
              <w:rPr>
                <w:rFonts w:asciiTheme="minorHAnsi" w:hAnsiTheme="minorHAnsi" w:cstheme="minorHAnsi"/>
                <w:sz w:val="20"/>
                <w:szCs w:val="20"/>
              </w:rPr>
            </w:pPr>
            <w:r>
              <w:rPr>
                <w:rFonts w:asciiTheme="minorHAnsi" w:hAnsiTheme="minorHAnsi" w:cstheme="minorHAnsi"/>
                <w:sz w:val="20"/>
                <w:szCs w:val="20"/>
              </w:rPr>
              <w:t>As above</w:t>
            </w:r>
          </w:p>
        </w:tc>
      </w:tr>
      <w:tr w:rsidR="00BD5BE7" w:rsidRPr="00CC503B"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D17755" w:rsidRDefault="007D1AC8">
            <w:pPr>
              <w:pStyle w:val="Standard"/>
              <w:autoSpaceDE w:val="0"/>
              <w:rPr>
                <w:rFonts w:asciiTheme="minorHAnsi" w:hAnsiTheme="minorHAnsi" w:cstheme="minorHAnsi"/>
                <w:sz w:val="20"/>
                <w:szCs w:val="20"/>
                <w:lang w:val="en-AU"/>
              </w:rPr>
            </w:pPr>
            <w:r w:rsidRPr="00CC503B">
              <w:rPr>
                <w:rFonts w:asciiTheme="minorHAnsi" w:hAnsiTheme="minorHAnsi" w:cstheme="minorHAnsi"/>
                <w:sz w:val="20"/>
                <w:szCs w:val="20"/>
              </w:rPr>
              <w:t>N_MIEJSCOWOSC</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E1E5F">
            <w:pPr>
              <w:pStyle w:val="Standard"/>
              <w:autoSpaceDE w:val="0"/>
              <w:rPr>
                <w:rFonts w:asciiTheme="minorHAnsi" w:hAnsiTheme="minorHAnsi" w:cstheme="minorHAnsi"/>
                <w:sz w:val="20"/>
                <w:szCs w:val="20"/>
              </w:rPr>
            </w:pPr>
            <w:r w:rsidRPr="00D17755">
              <w:rPr>
                <w:rFonts w:asciiTheme="minorHAnsi" w:hAnsiTheme="minorHAnsi" w:cstheme="minorHAnsi"/>
                <w:sz w:val="20"/>
                <w:szCs w:val="20"/>
                <w:lang w:val="en-AU"/>
              </w:rPr>
              <w:t>Locality</w:t>
            </w:r>
            <w:r>
              <w:rPr>
                <w:rFonts w:asciiTheme="minorHAnsi" w:hAnsiTheme="minorHAnsi" w:cstheme="minorHAnsi"/>
                <w:sz w:val="20"/>
                <w:szCs w:val="20"/>
              </w:rPr>
              <w:t xml:space="preserve"> of sender</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CC503B" w:rsidRDefault="007E1E5F">
            <w:pPr>
              <w:pStyle w:val="Standard"/>
              <w:autoSpaceDE w:val="0"/>
              <w:rPr>
                <w:rFonts w:asciiTheme="minorHAnsi" w:hAnsiTheme="minorHAnsi" w:cstheme="minorHAnsi"/>
                <w:sz w:val="20"/>
                <w:szCs w:val="20"/>
              </w:rPr>
            </w:pPr>
            <w:r>
              <w:rPr>
                <w:rFonts w:asciiTheme="minorHAnsi" w:hAnsiTheme="minorHAnsi" w:cstheme="minorHAnsi"/>
                <w:sz w:val="20"/>
                <w:szCs w:val="20"/>
              </w:rPr>
              <w:t>As above</w:t>
            </w:r>
          </w:p>
        </w:tc>
      </w:tr>
      <w:tr w:rsidR="00BD5BE7" w:rsidRPr="001B74CE"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D17755" w:rsidRDefault="007D1AC8">
            <w:pPr>
              <w:pStyle w:val="Standard"/>
              <w:autoSpaceDE w:val="0"/>
              <w:rPr>
                <w:rFonts w:asciiTheme="minorHAnsi" w:hAnsiTheme="minorHAnsi" w:cstheme="minorHAnsi"/>
                <w:sz w:val="20"/>
                <w:szCs w:val="20"/>
                <w:lang w:val="en-AU"/>
              </w:rPr>
            </w:pPr>
            <w:r w:rsidRPr="00CC503B">
              <w:rPr>
                <w:rFonts w:asciiTheme="minorHAnsi" w:hAnsiTheme="minorHAnsi" w:cstheme="minorHAnsi"/>
                <w:sz w:val="20"/>
                <w:szCs w:val="20"/>
              </w:rPr>
              <w:t>N_KOD_POCZTOWY</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E1E5F">
            <w:pPr>
              <w:pStyle w:val="Standard"/>
              <w:autoSpaceDE w:val="0"/>
              <w:rPr>
                <w:rFonts w:asciiTheme="minorHAnsi" w:hAnsiTheme="minorHAnsi" w:cstheme="minorHAnsi"/>
                <w:sz w:val="20"/>
                <w:szCs w:val="20"/>
              </w:rPr>
            </w:pPr>
            <w:r w:rsidRPr="00D17755">
              <w:rPr>
                <w:rFonts w:asciiTheme="minorHAnsi" w:hAnsiTheme="minorHAnsi" w:cstheme="minorHAnsi"/>
                <w:sz w:val="20"/>
                <w:szCs w:val="20"/>
                <w:lang w:val="en-AU"/>
              </w:rPr>
              <w:t>Postal code</w:t>
            </w:r>
            <w:r>
              <w:rPr>
                <w:rFonts w:asciiTheme="minorHAnsi" w:hAnsiTheme="minorHAnsi" w:cstheme="minorHAnsi"/>
                <w:sz w:val="20"/>
                <w:szCs w:val="20"/>
              </w:rPr>
              <w:t xml:space="preserve"> of</w:t>
            </w:r>
            <w:r w:rsidRPr="00D17755">
              <w:rPr>
                <w:rFonts w:asciiTheme="minorHAnsi" w:hAnsiTheme="minorHAnsi" w:cstheme="minorHAnsi"/>
                <w:sz w:val="20"/>
                <w:szCs w:val="20"/>
                <w:lang w:val="en-AU"/>
              </w:rPr>
              <w:t xml:space="preserve"> sender</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7E1E5F" w:rsidRDefault="007D1AC8" w:rsidP="007E1E5F">
            <w:pPr>
              <w:pStyle w:val="Standard"/>
              <w:autoSpaceDE w:val="0"/>
              <w:rPr>
                <w:rFonts w:asciiTheme="minorHAnsi" w:hAnsiTheme="minorHAnsi" w:cstheme="minorHAnsi"/>
                <w:sz w:val="20"/>
                <w:szCs w:val="20"/>
                <w:lang w:val="en-GB"/>
              </w:rPr>
            </w:pPr>
            <w:r w:rsidRPr="007E1E5F">
              <w:rPr>
                <w:rFonts w:asciiTheme="minorHAnsi" w:hAnsiTheme="minorHAnsi" w:cstheme="minorHAnsi"/>
                <w:sz w:val="20"/>
                <w:szCs w:val="20"/>
                <w:lang w:val="en-GB"/>
              </w:rPr>
              <w:t xml:space="preserve">99-999, </w:t>
            </w:r>
            <w:r w:rsidR="00440B4F">
              <w:rPr>
                <w:rFonts w:asciiTheme="minorHAnsi" w:hAnsiTheme="minorHAnsi" w:cstheme="minorHAnsi"/>
                <w:sz w:val="20"/>
                <w:szCs w:val="20"/>
                <w:lang w:val="en-GB"/>
              </w:rPr>
              <w:t>field</w:t>
            </w:r>
            <w:r w:rsidR="007E1E5F" w:rsidRPr="007E1E5F">
              <w:rPr>
                <w:rFonts w:asciiTheme="minorHAnsi" w:hAnsiTheme="minorHAnsi" w:cstheme="minorHAnsi"/>
                <w:sz w:val="20"/>
                <w:szCs w:val="20"/>
                <w:lang w:val="en-GB"/>
              </w:rPr>
              <w:t xml:space="preserve"> taken into consideration if the CK of mandator was not specified. </w:t>
            </w:r>
          </w:p>
        </w:tc>
      </w:tr>
      <w:tr w:rsidR="00BD5BE7" w:rsidRPr="001B74CE"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D17755" w:rsidRDefault="007D1AC8">
            <w:pPr>
              <w:pStyle w:val="Standard"/>
              <w:autoSpaceDE w:val="0"/>
              <w:rPr>
                <w:rFonts w:asciiTheme="minorHAnsi" w:hAnsiTheme="minorHAnsi" w:cstheme="minorHAnsi"/>
                <w:sz w:val="20"/>
                <w:szCs w:val="20"/>
                <w:lang w:val="en-GB"/>
              </w:rPr>
            </w:pPr>
            <w:r w:rsidRPr="00CC503B">
              <w:rPr>
                <w:rFonts w:asciiTheme="minorHAnsi" w:hAnsiTheme="minorHAnsi" w:cstheme="minorHAnsi"/>
                <w:sz w:val="20"/>
                <w:szCs w:val="20"/>
              </w:rPr>
              <w:t>N_NR_DOMU</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E1E5F">
            <w:pPr>
              <w:pStyle w:val="Standard"/>
              <w:autoSpaceDE w:val="0"/>
              <w:rPr>
                <w:rFonts w:asciiTheme="minorHAnsi" w:hAnsiTheme="minorHAnsi" w:cstheme="minorHAnsi"/>
                <w:sz w:val="20"/>
                <w:szCs w:val="20"/>
              </w:rPr>
            </w:pPr>
            <w:r w:rsidRPr="00D17755">
              <w:rPr>
                <w:rFonts w:asciiTheme="minorHAnsi" w:hAnsiTheme="minorHAnsi" w:cstheme="minorHAnsi"/>
                <w:sz w:val="20"/>
                <w:szCs w:val="20"/>
                <w:lang w:val="en-GB"/>
              </w:rPr>
              <w:t>Number</w:t>
            </w:r>
            <w:r>
              <w:rPr>
                <w:rFonts w:asciiTheme="minorHAnsi" w:hAnsiTheme="minorHAnsi" w:cstheme="minorHAnsi"/>
                <w:sz w:val="20"/>
                <w:szCs w:val="20"/>
              </w:rPr>
              <w:t xml:space="preserve"> of</w:t>
            </w:r>
            <w:r w:rsidRPr="00D17755">
              <w:rPr>
                <w:rFonts w:asciiTheme="minorHAnsi" w:hAnsiTheme="minorHAnsi" w:cstheme="minorHAnsi"/>
                <w:sz w:val="20"/>
                <w:szCs w:val="20"/>
                <w:lang w:val="en-GB"/>
              </w:rPr>
              <w:t xml:space="preserve"> sender</w:t>
            </w:r>
            <w:r w:rsidR="00555371">
              <w:rPr>
                <w:rFonts w:asciiTheme="minorHAnsi" w:hAnsiTheme="minorHAnsi" w:cstheme="minorHAnsi"/>
                <w:sz w:val="20"/>
                <w:szCs w:val="20"/>
              </w:rPr>
              <w:t xml:space="preserve"> building</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7E1E5F" w:rsidRDefault="007D1AC8" w:rsidP="007E1E5F">
            <w:pPr>
              <w:pStyle w:val="Standard"/>
              <w:autoSpaceDE w:val="0"/>
              <w:rPr>
                <w:rFonts w:asciiTheme="minorHAnsi" w:hAnsiTheme="minorHAnsi" w:cstheme="minorHAnsi"/>
                <w:sz w:val="20"/>
                <w:szCs w:val="20"/>
                <w:lang w:val="en-GB"/>
              </w:rPr>
            </w:pPr>
            <w:r w:rsidRPr="007E1E5F">
              <w:rPr>
                <w:rFonts w:asciiTheme="minorHAnsi" w:hAnsiTheme="minorHAnsi" w:cstheme="minorHAnsi"/>
                <w:sz w:val="20"/>
                <w:szCs w:val="20"/>
                <w:lang w:val="en-GB"/>
              </w:rPr>
              <w:t xml:space="preserve">max 10 </w:t>
            </w:r>
            <w:r w:rsidR="007E1E5F" w:rsidRPr="007E1E5F">
              <w:rPr>
                <w:rFonts w:asciiTheme="minorHAnsi" w:hAnsiTheme="minorHAnsi" w:cstheme="minorHAnsi"/>
                <w:sz w:val="20"/>
                <w:szCs w:val="20"/>
                <w:lang w:val="en-GB"/>
              </w:rPr>
              <w:t>signs</w:t>
            </w:r>
            <w:r w:rsidR="00440B4F">
              <w:rPr>
                <w:rFonts w:asciiTheme="minorHAnsi" w:hAnsiTheme="minorHAnsi" w:cstheme="minorHAnsi"/>
                <w:sz w:val="20"/>
                <w:szCs w:val="20"/>
                <w:lang w:val="en-GB"/>
              </w:rPr>
              <w:t>field</w:t>
            </w:r>
            <w:r w:rsidR="007E1E5F" w:rsidRPr="007E1E5F">
              <w:rPr>
                <w:rFonts w:asciiTheme="minorHAnsi" w:hAnsiTheme="minorHAnsi" w:cstheme="minorHAnsi"/>
                <w:sz w:val="20"/>
                <w:szCs w:val="20"/>
                <w:lang w:val="en-GB"/>
              </w:rPr>
              <w:t xml:space="preserve"> ta</w:t>
            </w:r>
            <w:r w:rsidR="007E1E5F">
              <w:rPr>
                <w:rFonts w:asciiTheme="minorHAnsi" w:hAnsiTheme="minorHAnsi" w:cstheme="minorHAnsi"/>
                <w:sz w:val="20"/>
                <w:szCs w:val="20"/>
                <w:lang w:val="en-GB"/>
              </w:rPr>
              <w:t>ken into consideration if the CK</w:t>
            </w:r>
            <w:r w:rsidR="007E1E5F" w:rsidRPr="007E1E5F">
              <w:rPr>
                <w:rFonts w:asciiTheme="minorHAnsi" w:hAnsiTheme="minorHAnsi" w:cstheme="minorHAnsi"/>
                <w:sz w:val="20"/>
                <w:szCs w:val="20"/>
                <w:lang w:val="en-GB"/>
              </w:rPr>
              <w:t xml:space="preserve"> of mandator was not specified</w:t>
            </w:r>
          </w:p>
        </w:tc>
      </w:tr>
      <w:tr w:rsidR="00BD5BE7" w:rsidRPr="001B74CE"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D1AC8">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N_NR_LOK</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E1E5F">
            <w:pPr>
              <w:pStyle w:val="Standard"/>
              <w:autoSpaceDE w:val="0"/>
              <w:rPr>
                <w:rFonts w:asciiTheme="minorHAnsi" w:hAnsiTheme="minorHAnsi" w:cstheme="minorHAnsi"/>
                <w:sz w:val="20"/>
                <w:szCs w:val="20"/>
              </w:rPr>
            </w:pPr>
            <w:r>
              <w:rPr>
                <w:rFonts w:asciiTheme="minorHAnsi" w:hAnsiTheme="minorHAnsi" w:cstheme="minorHAnsi"/>
                <w:sz w:val="20"/>
                <w:szCs w:val="20"/>
              </w:rPr>
              <w:t xml:space="preserve">Number of sender </w:t>
            </w:r>
            <w:r w:rsidRPr="007E1E5F">
              <w:rPr>
                <w:rFonts w:asciiTheme="minorHAnsi" w:hAnsiTheme="minorHAnsi" w:cstheme="minorHAnsi"/>
                <w:sz w:val="20"/>
                <w:szCs w:val="20"/>
                <w:lang w:val="en-GB"/>
              </w:rPr>
              <w:t>apartment</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7E1E5F" w:rsidRDefault="007D1AC8" w:rsidP="007E1E5F">
            <w:pPr>
              <w:pStyle w:val="Standard"/>
              <w:autoSpaceDE w:val="0"/>
              <w:rPr>
                <w:rFonts w:asciiTheme="minorHAnsi" w:hAnsiTheme="minorHAnsi" w:cstheme="minorHAnsi"/>
                <w:sz w:val="20"/>
                <w:szCs w:val="20"/>
                <w:lang w:val="en-GB"/>
              </w:rPr>
            </w:pPr>
            <w:r w:rsidRPr="007E1E5F">
              <w:rPr>
                <w:rFonts w:asciiTheme="minorHAnsi" w:hAnsiTheme="minorHAnsi" w:cstheme="minorHAnsi"/>
                <w:sz w:val="20"/>
                <w:szCs w:val="20"/>
                <w:lang w:val="en-GB"/>
              </w:rPr>
              <w:t xml:space="preserve">max 6 </w:t>
            </w:r>
            <w:r w:rsidR="007E1E5F" w:rsidRPr="007E1E5F">
              <w:rPr>
                <w:rFonts w:asciiTheme="minorHAnsi" w:hAnsiTheme="minorHAnsi" w:cstheme="minorHAnsi"/>
                <w:sz w:val="20"/>
                <w:szCs w:val="20"/>
                <w:lang w:val="en-GB"/>
              </w:rPr>
              <w:t>signs</w:t>
            </w:r>
            <w:r w:rsidR="00EF28D4" w:rsidRPr="007E1E5F">
              <w:rPr>
                <w:rFonts w:asciiTheme="minorHAnsi" w:hAnsiTheme="minorHAnsi" w:cstheme="minorHAnsi"/>
                <w:sz w:val="20"/>
                <w:szCs w:val="20"/>
                <w:lang w:val="en-GB"/>
              </w:rPr>
              <w:t xml:space="preserve">, </w:t>
            </w:r>
            <w:r w:rsidR="00440B4F">
              <w:rPr>
                <w:rFonts w:asciiTheme="minorHAnsi" w:hAnsiTheme="minorHAnsi" w:cstheme="minorHAnsi"/>
                <w:sz w:val="20"/>
                <w:szCs w:val="20"/>
                <w:lang w:val="en-GB"/>
              </w:rPr>
              <w:t>field</w:t>
            </w:r>
            <w:r w:rsidR="007E1E5F" w:rsidRPr="007E1E5F">
              <w:rPr>
                <w:rFonts w:asciiTheme="minorHAnsi" w:hAnsiTheme="minorHAnsi" w:cstheme="minorHAnsi"/>
                <w:sz w:val="20"/>
                <w:szCs w:val="20"/>
                <w:lang w:val="en-GB"/>
              </w:rPr>
              <w:t xml:space="preserve"> ta</w:t>
            </w:r>
            <w:r w:rsidR="007E1E5F">
              <w:rPr>
                <w:rFonts w:asciiTheme="minorHAnsi" w:hAnsiTheme="minorHAnsi" w:cstheme="minorHAnsi"/>
                <w:sz w:val="20"/>
                <w:szCs w:val="20"/>
                <w:lang w:val="en-GB"/>
              </w:rPr>
              <w:t>ken into consideration if the CK</w:t>
            </w:r>
            <w:r w:rsidR="007E1E5F" w:rsidRPr="007E1E5F">
              <w:rPr>
                <w:rFonts w:asciiTheme="minorHAnsi" w:hAnsiTheme="minorHAnsi" w:cstheme="minorHAnsi"/>
                <w:sz w:val="20"/>
                <w:szCs w:val="20"/>
                <w:lang w:val="en-GB"/>
              </w:rPr>
              <w:t xml:space="preserve"> </w:t>
            </w:r>
            <w:r w:rsidR="007E1E5F" w:rsidRPr="007E1E5F">
              <w:rPr>
                <w:rFonts w:asciiTheme="minorHAnsi" w:hAnsiTheme="minorHAnsi" w:cstheme="minorHAnsi"/>
                <w:sz w:val="20"/>
                <w:szCs w:val="20"/>
                <w:lang w:val="en-GB"/>
              </w:rPr>
              <w:lastRenderedPageBreak/>
              <w:t>of mandator was not specified</w:t>
            </w:r>
          </w:p>
        </w:tc>
      </w:tr>
      <w:tr w:rsidR="00BD5BE7" w:rsidRPr="001B74CE"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D1AC8">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lastRenderedPageBreak/>
              <w:t>N_OS_PRYW</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944601">
            <w:pPr>
              <w:pStyle w:val="Standard"/>
              <w:autoSpaceDE w:val="0"/>
              <w:rPr>
                <w:rFonts w:asciiTheme="minorHAnsi" w:hAnsiTheme="minorHAnsi" w:cstheme="minorHAnsi"/>
                <w:sz w:val="20"/>
                <w:szCs w:val="20"/>
              </w:rPr>
            </w:pPr>
            <w:r>
              <w:rPr>
                <w:rFonts w:asciiTheme="minorHAnsi" w:hAnsiTheme="minorHAnsi" w:cstheme="minorHAnsi"/>
                <w:sz w:val="20"/>
                <w:szCs w:val="20"/>
              </w:rPr>
              <w:t>Private sender</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944601" w:rsidRDefault="00944601" w:rsidP="00944601">
            <w:pPr>
              <w:pStyle w:val="Standard"/>
              <w:autoSpaceDE w:val="0"/>
              <w:rPr>
                <w:rFonts w:asciiTheme="minorHAnsi" w:hAnsiTheme="minorHAnsi" w:cstheme="minorHAnsi"/>
                <w:sz w:val="20"/>
                <w:szCs w:val="20"/>
                <w:lang w:val="en-GB"/>
              </w:rPr>
            </w:pPr>
            <w:r w:rsidRPr="00944601">
              <w:rPr>
                <w:rFonts w:asciiTheme="minorHAnsi" w:hAnsiTheme="minorHAnsi" w:cstheme="minorHAnsi"/>
                <w:sz w:val="20"/>
                <w:szCs w:val="20"/>
                <w:lang w:val="en-GB"/>
              </w:rPr>
              <w:t>Y/N</w:t>
            </w:r>
            <w:r w:rsidR="007D1AC8" w:rsidRPr="00944601">
              <w:rPr>
                <w:rFonts w:asciiTheme="minorHAnsi" w:hAnsiTheme="minorHAnsi" w:cstheme="minorHAnsi"/>
                <w:sz w:val="20"/>
                <w:szCs w:val="20"/>
                <w:lang w:val="en-GB"/>
              </w:rPr>
              <w:t>,</w:t>
            </w:r>
            <w:r w:rsidRPr="00944601">
              <w:rPr>
                <w:rFonts w:asciiTheme="minorHAnsi" w:hAnsiTheme="minorHAnsi" w:cstheme="minorHAnsi"/>
                <w:sz w:val="20"/>
                <w:szCs w:val="20"/>
                <w:lang w:val="en-GB"/>
              </w:rPr>
              <w:t xml:space="preserve"> if empty system assumes </w:t>
            </w:r>
            <w:r>
              <w:rPr>
                <w:rFonts w:asciiTheme="minorHAnsi" w:hAnsiTheme="minorHAnsi" w:cstheme="minorHAnsi"/>
                <w:sz w:val="20"/>
                <w:szCs w:val="20"/>
                <w:lang w:val="en-GB"/>
              </w:rPr>
              <w:t xml:space="preserve">y </w:t>
            </w:r>
            <w:r w:rsidR="00440B4F">
              <w:rPr>
                <w:rFonts w:asciiTheme="minorHAnsi" w:hAnsiTheme="minorHAnsi" w:cstheme="minorHAnsi"/>
                <w:sz w:val="20"/>
                <w:szCs w:val="20"/>
                <w:lang w:val="en-GB"/>
              </w:rPr>
              <w:t>field</w:t>
            </w:r>
            <w:r w:rsidRPr="00944601">
              <w:rPr>
                <w:rFonts w:asciiTheme="minorHAnsi" w:hAnsiTheme="minorHAnsi" w:cstheme="minorHAnsi"/>
                <w:sz w:val="20"/>
                <w:szCs w:val="20"/>
                <w:lang w:val="en-GB"/>
              </w:rPr>
              <w:t xml:space="preserve"> ta</w:t>
            </w:r>
            <w:r>
              <w:rPr>
                <w:rFonts w:asciiTheme="minorHAnsi" w:hAnsiTheme="minorHAnsi" w:cstheme="minorHAnsi"/>
                <w:sz w:val="20"/>
                <w:szCs w:val="20"/>
                <w:lang w:val="en-GB"/>
              </w:rPr>
              <w:t>ken into consideration if the CK</w:t>
            </w:r>
            <w:r w:rsidRPr="00944601">
              <w:rPr>
                <w:rFonts w:asciiTheme="minorHAnsi" w:hAnsiTheme="minorHAnsi" w:cstheme="minorHAnsi"/>
                <w:sz w:val="20"/>
                <w:szCs w:val="20"/>
                <w:lang w:val="en-GB"/>
              </w:rPr>
              <w:t xml:space="preserve"> of mandator was not specified</w:t>
            </w:r>
          </w:p>
        </w:tc>
      </w:tr>
      <w:tr w:rsidR="00BD5BE7" w:rsidRPr="001B74CE"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D1AC8">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N_NIP</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D1AC8" w:rsidP="00944601">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 xml:space="preserve">NIP </w:t>
            </w:r>
            <w:r w:rsidR="00944601">
              <w:rPr>
                <w:rFonts w:asciiTheme="minorHAnsi" w:hAnsiTheme="minorHAnsi" w:cstheme="minorHAnsi"/>
                <w:sz w:val="20"/>
                <w:szCs w:val="20"/>
              </w:rPr>
              <w:t>of sender</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944601" w:rsidRDefault="007D1AC8" w:rsidP="00944601">
            <w:pPr>
              <w:pStyle w:val="Standard"/>
              <w:autoSpaceDE w:val="0"/>
              <w:rPr>
                <w:rFonts w:asciiTheme="minorHAnsi" w:hAnsiTheme="minorHAnsi" w:cstheme="minorHAnsi"/>
                <w:sz w:val="20"/>
                <w:szCs w:val="20"/>
                <w:lang w:val="en-GB"/>
              </w:rPr>
            </w:pPr>
            <w:r w:rsidRPr="00944601">
              <w:rPr>
                <w:rFonts w:asciiTheme="minorHAnsi" w:hAnsiTheme="minorHAnsi" w:cstheme="minorHAnsi"/>
                <w:sz w:val="20"/>
                <w:szCs w:val="20"/>
                <w:lang w:val="en-GB"/>
              </w:rPr>
              <w:t>012-345-67-89, 012-32-12-456 lub 0123456789 (10 c</w:t>
            </w:r>
            <w:r w:rsidR="00944601" w:rsidRPr="00944601">
              <w:rPr>
                <w:rFonts w:asciiTheme="minorHAnsi" w:hAnsiTheme="minorHAnsi" w:cstheme="minorHAnsi"/>
                <w:sz w:val="20"/>
                <w:szCs w:val="20"/>
                <w:lang w:val="en-GB"/>
              </w:rPr>
              <w:t>yphers</w:t>
            </w:r>
            <w:r w:rsidRPr="00944601">
              <w:rPr>
                <w:rFonts w:asciiTheme="minorHAnsi" w:hAnsiTheme="minorHAnsi" w:cstheme="minorHAnsi"/>
                <w:sz w:val="20"/>
                <w:szCs w:val="20"/>
                <w:lang w:val="en-GB"/>
              </w:rPr>
              <w:t xml:space="preserve">, max 13 </w:t>
            </w:r>
            <w:r w:rsidR="00944601" w:rsidRPr="00944601">
              <w:rPr>
                <w:rFonts w:asciiTheme="minorHAnsi" w:hAnsiTheme="minorHAnsi" w:cstheme="minorHAnsi"/>
                <w:sz w:val="20"/>
                <w:szCs w:val="20"/>
                <w:lang w:val="en-GB"/>
              </w:rPr>
              <w:t>signs</w:t>
            </w:r>
            <w:r w:rsidRPr="00944601">
              <w:rPr>
                <w:rFonts w:asciiTheme="minorHAnsi" w:hAnsiTheme="minorHAnsi" w:cstheme="minorHAnsi"/>
                <w:sz w:val="20"/>
                <w:szCs w:val="20"/>
                <w:lang w:val="en-GB"/>
              </w:rPr>
              <w:t>)</w:t>
            </w:r>
            <w:r w:rsidR="00EF28D4" w:rsidRPr="00944601">
              <w:rPr>
                <w:rFonts w:asciiTheme="minorHAnsi" w:hAnsiTheme="minorHAnsi" w:cstheme="minorHAnsi"/>
                <w:sz w:val="20"/>
                <w:szCs w:val="20"/>
                <w:lang w:val="en-GB"/>
              </w:rPr>
              <w:t xml:space="preserve"> , </w:t>
            </w:r>
            <w:r w:rsidR="00440B4F">
              <w:rPr>
                <w:rFonts w:asciiTheme="minorHAnsi" w:hAnsiTheme="minorHAnsi" w:cstheme="minorHAnsi"/>
                <w:sz w:val="20"/>
                <w:szCs w:val="20"/>
                <w:lang w:val="en-GB"/>
              </w:rPr>
              <w:t>field</w:t>
            </w:r>
            <w:r w:rsidR="00944601" w:rsidRPr="00944601">
              <w:rPr>
                <w:rFonts w:asciiTheme="minorHAnsi" w:hAnsiTheme="minorHAnsi" w:cstheme="minorHAnsi"/>
                <w:sz w:val="20"/>
                <w:szCs w:val="20"/>
                <w:lang w:val="en-GB"/>
              </w:rPr>
              <w:t xml:space="preserve"> taken into consideration if the CK of mandator was not specified</w:t>
            </w:r>
          </w:p>
        </w:tc>
      </w:tr>
      <w:tr w:rsidR="00BD5BE7" w:rsidRPr="001B74CE"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D1AC8">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N_OS_NADAJACA</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944601">
            <w:pPr>
              <w:pStyle w:val="Standard"/>
              <w:autoSpaceDE w:val="0"/>
              <w:rPr>
                <w:rFonts w:asciiTheme="minorHAnsi" w:hAnsiTheme="minorHAnsi" w:cstheme="minorHAnsi"/>
                <w:sz w:val="20"/>
                <w:szCs w:val="20"/>
              </w:rPr>
            </w:pPr>
            <w:r>
              <w:rPr>
                <w:rFonts w:asciiTheme="minorHAnsi" w:hAnsiTheme="minorHAnsi" w:cstheme="minorHAnsi"/>
                <w:sz w:val="20"/>
                <w:szCs w:val="20"/>
              </w:rPr>
              <w:t>Sender person</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C74305" w:rsidRDefault="007D1AC8" w:rsidP="00944601">
            <w:pPr>
              <w:pStyle w:val="Standard"/>
              <w:autoSpaceDE w:val="0"/>
              <w:rPr>
                <w:rFonts w:asciiTheme="minorHAnsi" w:hAnsiTheme="minorHAnsi" w:cstheme="minorHAnsi"/>
                <w:sz w:val="20"/>
                <w:szCs w:val="20"/>
                <w:lang w:val="en-GB"/>
              </w:rPr>
            </w:pPr>
            <w:r w:rsidRPr="00C74305">
              <w:rPr>
                <w:rFonts w:asciiTheme="minorHAnsi" w:hAnsiTheme="minorHAnsi" w:cstheme="minorHAnsi"/>
                <w:sz w:val="20"/>
                <w:szCs w:val="20"/>
                <w:lang w:val="en-GB"/>
              </w:rPr>
              <w:t xml:space="preserve">max 150 </w:t>
            </w:r>
            <w:r w:rsidR="00944601" w:rsidRPr="00C74305">
              <w:rPr>
                <w:rFonts w:asciiTheme="minorHAnsi" w:hAnsiTheme="minorHAnsi" w:cstheme="minorHAnsi"/>
                <w:sz w:val="20"/>
                <w:szCs w:val="20"/>
                <w:lang w:val="en-GB"/>
              </w:rPr>
              <w:t>signs</w:t>
            </w:r>
            <w:r w:rsidRPr="00C74305">
              <w:rPr>
                <w:rFonts w:asciiTheme="minorHAnsi" w:hAnsiTheme="minorHAnsi" w:cstheme="minorHAnsi"/>
                <w:sz w:val="20"/>
                <w:szCs w:val="20"/>
                <w:lang w:val="en-GB"/>
              </w:rPr>
              <w:t>,</w:t>
            </w:r>
            <w:r w:rsidR="00944601" w:rsidRPr="00C74305">
              <w:rPr>
                <w:rFonts w:asciiTheme="minorHAnsi" w:hAnsiTheme="minorHAnsi" w:cstheme="minorHAnsi"/>
                <w:sz w:val="20"/>
                <w:szCs w:val="20"/>
                <w:lang w:val="en-GB"/>
              </w:rPr>
              <w:t xml:space="preserve">if empty and filled field N_CK then system assumes implicit values connected to the CK data </w:t>
            </w:r>
          </w:p>
        </w:tc>
      </w:tr>
      <w:tr w:rsidR="00BD5BE7" w:rsidRPr="001B74CE"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D1AC8">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N_TEL_ST</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5608C6" w:rsidRDefault="005608C6">
            <w:pPr>
              <w:pStyle w:val="Standard"/>
              <w:autoSpaceDE w:val="0"/>
              <w:rPr>
                <w:rFonts w:asciiTheme="minorHAnsi" w:hAnsiTheme="minorHAnsi" w:cstheme="minorHAnsi"/>
                <w:sz w:val="20"/>
                <w:szCs w:val="20"/>
                <w:lang w:val="en-GB"/>
              </w:rPr>
            </w:pPr>
            <w:r w:rsidRPr="005608C6">
              <w:rPr>
                <w:rFonts w:asciiTheme="minorHAnsi" w:hAnsiTheme="minorHAnsi" w:cstheme="minorHAnsi"/>
                <w:sz w:val="20"/>
                <w:szCs w:val="20"/>
                <w:lang w:val="en-GB"/>
              </w:rPr>
              <w:t>fixed-in</w:t>
            </w:r>
            <w:r w:rsidR="00944601" w:rsidRPr="005608C6">
              <w:rPr>
                <w:rFonts w:asciiTheme="minorHAnsi" w:hAnsiTheme="minorHAnsi" w:cstheme="minorHAnsi"/>
                <w:sz w:val="20"/>
                <w:szCs w:val="20"/>
                <w:lang w:val="en-GB"/>
              </w:rPr>
              <w:t xml:space="preserve"> phone of sender</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944601" w:rsidRDefault="007D1AC8" w:rsidP="00944601">
            <w:pPr>
              <w:pStyle w:val="Standard"/>
              <w:autoSpaceDE w:val="0"/>
              <w:rPr>
                <w:rFonts w:asciiTheme="minorHAnsi" w:hAnsiTheme="minorHAnsi" w:cstheme="minorHAnsi"/>
                <w:sz w:val="20"/>
                <w:szCs w:val="20"/>
                <w:lang w:val="en-GB"/>
              </w:rPr>
            </w:pPr>
            <w:r w:rsidRPr="00944601">
              <w:rPr>
                <w:rFonts w:asciiTheme="minorHAnsi" w:hAnsiTheme="minorHAnsi" w:cstheme="minorHAnsi"/>
                <w:sz w:val="20"/>
                <w:szCs w:val="20"/>
                <w:lang w:val="en-GB"/>
              </w:rPr>
              <w:t xml:space="preserve">max. 15 </w:t>
            </w:r>
            <w:r w:rsidR="00944601" w:rsidRPr="00944601">
              <w:rPr>
                <w:rFonts w:asciiTheme="minorHAnsi" w:hAnsiTheme="minorHAnsi" w:cstheme="minorHAnsi"/>
                <w:sz w:val="20"/>
                <w:szCs w:val="20"/>
                <w:lang w:val="en-GB"/>
              </w:rPr>
              <w:t>signs</w:t>
            </w:r>
            <w:r w:rsidRPr="00944601">
              <w:rPr>
                <w:rFonts w:asciiTheme="minorHAnsi" w:hAnsiTheme="minorHAnsi" w:cstheme="minorHAnsi"/>
                <w:sz w:val="20"/>
                <w:szCs w:val="20"/>
                <w:lang w:val="en-GB"/>
              </w:rPr>
              <w:t xml:space="preserve">, </w:t>
            </w:r>
            <w:r w:rsidR="00944601" w:rsidRPr="00944601">
              <w:rPr>
                <w:rFonts w:asciiTheme="minorHAnsi" w:hAnsiTheme="minorHAnsi" w:cstheme="minorHAnsi"/>
                <w:sz w:val="20"/>
                <w:szCs w:val="20"/>
                <w:lang w:val="en-GB"/>
              </w:rPr>
              <w:t>if empty as above</w:t>
            </w:r>
          </w:p>
        </w:tc>
      </w:tr>
      <w:tr w:rsidR="00BD5BE7" w:rsidRPr="001B74CE"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D1AC8">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N_TEL_GSM</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555371">
            <w:pPr>
              <w:pStyle w:val="Standard"/>
              <w:autoSpaceDE w:val="0"/>
              <w:rPr>
                <w:rFonts w:asciiTheme="minorHAnsi" w:hAnsiTheme="minorHAnsi" w:cstheme="minorHAnsi"/>
                <w:sz w:val="20"/>
                <w:szCs w:val="20"/>
              </w:rPr>
            </w:pPr>
            <w:r>
              <w:rPr>
                <w:rFonts w:asciiTheme="minorHAnsi" w:hAnsiTheme="minorHAnsi" w:cstheme="minorHAnsi"/>
                <w:sz w:val="20"/>
                <w:szCs w:val="20"/>
              </w:rPr>
              <w:t>Cell Phone of sender</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944601" w:rsidRDefault="007D1AC8">
            <w:pPr>
              <w:pStyle w:val="Standard"/>
              <w:autoSpaceDE w:val="0"/>
              <w:rPr>
                <w:rFonts w:asciiTheme="minorHAnsi" w:hAnsiTheme="minorHAnsi" w:cstheme="minorHAnsi"/>
                <w:sz w:val="20"/>
                <w:szCs w:val="20"/>
                <w:lang w:val="en-GB"/>
              </w:rPr>
            </w:pPr>
            <w:r w:rsidRPr="00944601">
              <w:rPr>
                <w:rFonts w:asciiTheme="minorHAnsi" w:hAnsiTheme="minorHAnsi" w:cstheme="minorHAnsi"/>
                <w:sz w:val="20"/>
                <w:szCs w:val="20"/>
                <w:lang w:val="en-GB"/>
              </w:rPr>
              <w:t xml:space="preserve">max. 15 </w:t>
            </w:r>
            <w:r w:rsidR="00944601" w:rsidRPr="00944601">
              <w:rPr>
                <w:rFonts w:asciiTheme="minorHAnsi" w:hAnsiTheme="minorHAnsi" w:cstheme="minorHAnsi"/>
                <w:sz w:val="20"/>
                <w:szCs w:val="20"/>
                <w:lang w:val="en-GB"/>
              </w:rPr>
              <w:t>signs, if empty as above</w:t>
            </w:r>
            <w:r w:rsidRPr="00944601">
              <w:rPr>
                <w:rFonts w:asciiTheme="minorHAnsi" w:hAnsiTheme="minorHAnsi" w:cstheme="minorHAnsi"/>
                <w:sz w:val="20"/>
                <w:szCs w:val="20"/>
                <w:lang w:val="en-GB"/>
              </w:rPr>
              <w:t>..</w:t>
            </w:r>
          </w:p>
        </w:tc>
      </w:tr>
      <w:tr w:rsidR="00BD5BE7" w:rsidRPr="001B74CE"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D1AC8">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N_EMAIL</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555371">
            <w:pPr>
              <w:pStyle w:val="Standard"/>
              <w:autoSpaceDE w:val="0"/>
              <w:rPr>
                <w:rFonts w:asciiTheme="minorHAnsi" w:hAnsiTheme="minorHAnsi" w:cstheme="minorHAnsi"/>
                <w:sz w:val="20"/>
                <w:szCs w:val="20"/>
              </w:rPr>
            </w:pPr>
            <w:r>
              <w:rPr>
                <w:rFonts w:asciiTheme="minorHAnsi" w:hAnsiTheme="minorHAnsi" w:cstheme="minorHAnsi"/>
                <w:sz w:val="20"/>
                <w:szCs w:val="20"/>
              </w:rPr>
              <w:t>e-mail of sender</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944601" w:rsidRDefault="007D1AC8">
            <w:pPr>
              <w:pStyle w:val="Standard"/>
              <w:autoSpaceDE w:val="0"/>
              <w:rPr>
                <w:rFonts w:asciiTheme="minorHAnsi" w:hAnsiTheme="minorHAnsi" w:cstheme="minorHAnsi"/>
                <w:sz w:val="20"/>
                <w:szCs w:val="20"/>
                <w:lang w:val="en-GB"/>
              </w:rPr>
            </w:pPr>
            <w:r w:rsidRPr="00944601">
              <w:rPr>
                <w:rFonts w:asciiTheme="minorHAnsi" w:hAnsiTheme="minorHAnsi" w:cstheme="minorHAnsi"/>
                <w:sz w:val="20"/>
                <w:szCs w:val="20"/>
                <w:lang w:val="en-GB"/>
              </w:rPr>
              <w:t xml:space="preserve">max 100 </w:t>
            </w:r>
            <w:r w:rsidR="00944601" w:rsidRPr="00944601">
              <w:rPr>
                <w:rFonts w:asciiTheme="minorHAnsi" w:hAnsiTheme="minorHAnsi" w:cstheme="minorHAnsi"/>
                <w:sz w:val="20"/>
                <w:szCs w:val="20"/>
                <w:lang w:val="en-GB"/>
              </w:rPr>
              <w:t>signs, if empty as above</w:t>
            </w:r>
          </w:p>
        </w:tc>
      </w:tr>
      <w:tr w:rsidR="00BD5BE7" w:rsidRPr="001B74CE"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D1AC8">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O_CK</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D1AC8" w:rsidP="00944601">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 xml:space="preserve">CK </w:t>
            </w:r>
            <w:r w:rsidR="00944601">
              <w:rPr>
                <w:rFonts w:asciiTheme="minorHAnsi" w:hAnsiTheme="minorHAnsi" w:cstheme="minorHAnsi"/>
                <w:sz w:val="20"/>
                <w:szCs w:val="20"/>
              </w:rPr>
              <w:t>recipient</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C74305" w:rsidRDefault="007D1AC8" w:rsidP="00944601">
            <w:pPr>
              <w:pStyle w:val="Standard"/>
              <w:autoSpaceDE w:val="0"/>
              <w:rPr>
                <w:rFonts w:asciiTheme="minorHAnsi" w:hAnsiTheme="minorHAnsi" w:cstheme="minorHAnsi"/>
                <w:sz w:val="20"/>
                <w:szCs w:val="20"/>
                <w:lang w:val="en-GB"/>
              </w:rPr>
            </w:pPr>
            <w:r w:rsidRPr="00C74305">
              <w:rPr>
                <w:rFonts w:asciiTheme="minorHAnsi" w:hAnsiTheme="minorHAnsi" w:cstheme="minorHAnsi"/>
                <w:sz w:val="20"/>
                <w:szCs w:val="20"/>
                <w:lang w:val="en-GB"/>
              </w:rPr>
              <w:t xml:space="preserve">Nr </w:t>
            </w:r>
            <w:r w:rsidR="00944601" w:rsidRPr="00C74305">
              <w:rPr>
                <w:rFonts w:asciiTheme="minorHAnsi" w:hAnsiTheme="minorHAnsi" w:cstheme="minorHAnsi"/>
                <w:sz w:val="20"/>
                <w:szCs w:val="20"/>
                <w:lang w:val="en-GB"/>
              </w:rPr>
              <w:t>of clientbeing a recipient</w:t>
            </w:r>
            <w:r w:rsidRPr="00C74305">
              <w:rPr>
                <w:rFonts w:asciiTheme="minorHAnsi" w:hAnsiTheme="minorHAnsi" w:cstheme="minorHAnsi"/>
                <w:sz w:val="20"/>
                <w:szCs w:val="20"/>
                <w:lang w:val="en-GB"/>
              </w:rPr>
              <w:t xml:space="preserve">  (12 </w:t>
            </w:r>
            <w:r w:rsidR="00944601" w:rsidRPr="00C74305">
              <w:rPr>
                <w:rFonts w:asciiTheme="minorHAnsi" w:hAnsiTheme="minorHAnsi" w:cstheme="minorHAnsi"/>
                <w:sz w:val="20"/>
                <w:szCs w:val="20"/>
                <w:lang w:val="en-GB"/>
              </w:rPr>
              <w:t>signs</w:t>
            </w:r>
            <w:r w:rsidRPr="00C74305">
              <w:rPr>
                <w:rFonts w:asciiTheme="minorHAnsi" w:hAnsiTheme="minorHAnsi" w:cstheme="minorHAnsi"/>
                <w:sz w:val="20"/>
                <w:szCs w:val="20"/>
                <w:lang w:val="en-GB"/>
              </w:rPr>
              <w:t xml:space="preserve">), </w:t>
            </w:r>
            <w:r w:rsidR="00944601" w:rsidRPr="00C74305">
              <w:rPr>
                <w:rFonts w:asciiTheme="minorHAnsi" w:hAnsiTheme="minorHAnsi" w:cstheme="minorHAnsi"/>
                <w:sz w:val="20"/>
                <w:szCs w:val="20"/>
                <w:lang w:val="en-GB"/>
              </w:rPr>
              <w:t>ex</w:t>
            </w:r>
            <w:r w:rsidRPr="00C74305">
              <w:rPr>
                <w:rFonts w:asciiTheme="minorHAnsi" w:hAnsiTheme="minorHAnsi" w:cstheme="minorHAnsi"/>
                <w:sz w:val="20"/>
                <w:szCs w:val="20"/>
                <w:lang w:val="en-GB"/>
              </w:rPr>
              <w:t xml:space="preserve">.: CK1234567. </w:t>
            </w:r>
          </w:p>
        </w:tc>
      </w:tr>
      <w:tr w:rsidR="00BD5BE7" w:rsidRPr="001B74CE"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D1AC8">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O_NAZWA</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944601">
            <w:pPr>
              <w:pStyle w:val="Standard"/>
              <w:autoSpaceDE w:val="0"/>
              <w:rPr>
                <w:rFonts w:asciiTheme="minorHAnsi" w:hAnsiTheme="minorHAnsi" w:cstheme="minorHAnsi"/>
                <w:sz w:val="20"/>
                <w:szCs w:val="20"/>
              </w:rPr>
            </w:pPr>
            <w:r>
              <w:rPr>
                <w:rFonts w:asciiTheme="minorHAnsi" w:hAnsiTheme="minorHAnsi" w:cstheme="minorHAnsi"/>
                <w:sz w:val="20"/>
                <w:szCs w:val="20"/>
              </w:rPr>
              <w:t>Name of recipient</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944601" w:rsidRDefault="007D1AC8" w:rsidP="00944601">
            <w:pPr>
              <w:pStyle w:val="Standard"/>
              <w:autoSpaceDE w:val="0"/>
              <w:rPr>
                <w:rFonts w:asciiTheme="minorHAnsi" w:hAnsiTheme="minorHAnsi" w:cstheme="minorHAnsi"/>
                <w:sz w:val="20"/>
                <w:szCs w:val="20"/>
                <w:lang w:val="en-GB"/>
              </w:rPr>
            </w:pPr>
            <w:r w:rsidRPr="00944601">
              <w:rPr>
                <w:rFonts w:asciiTheme="minorHAnsi" w:hAnsiTheme="minorHAnsi" w:cstheme="minorHAnsi"/>
                <w:sz w:val="20"/>
                <w:szCs w:val="20"/>
                <w:lang w:val="en-GB"/>
              </w:rPr>
              <w:t xml:space="preserve">max 100 </w:t>
            </w:r>
            <w:r w:rsidR="00944601" w:rsidRPr="00944601">
              <w:rPr>
                <w:rFonts w:asciiTheme="minorHAnsi" w:hAnsiTheme="minorHAnsi" w:cstheme="minorHAnsi"/>
                <w:sz w:val="20"/>
                <w:szCs w:val="20"/>
                <w:lang w:val="en-GB"/>
              </w:rPr>
              <w:t>signs</w:t>
            </w:r>
            <w:r w:rsidRPr="00944601">
              <w:rPr>
                <w:rFonts w:asciiTheme="minorHAnsi" w:hAnsiTheme="minorHAnsi" w:cstheme="minorHAnsi"/>
                <w:sz w:val="20"/>
                <w:szCs w:val="20"/>
                <w:lang w:val="en-GB"/>
              </w:rPr>
              <w:t xml:space="preserve">, </w:t>
            </w:r>
            <w:r w:rsidR="00440B4F">
              <w:rPr>
                <w:rFonts w:asciiTheme="minorHAnsi" w:hAnsiTheme="minorHAnsi" w:cstheme="minorHAnsi"/>
                <w:sz w:val="20"/>
                <w:szCs w:val="20"/>
                <w:lang w:val="en-GB"/>
              </w:rPr>
              <w:t>field</w:t>
            </w:r>
            <w:r w:rsidR="00944601" w:rsidRPr="00944601">
              <w:rPr>
                <w:rFonts w:asciiTheme="minorHAnsi" w:hAnsiTheme="minorHAnsi" w:cstheme="minorHAnsi"/>
                <w:sz w:val="20"/>
                <w:szCs w:val="20"/>
                <w:lang w:val="en-GB"/>
              </w:rPr>
              <w:t xml:space="preserve"> taken into consideration if the CK of </w:t>
            </w:r>
            <w:r w:rsidR="00944601">
              <w:rPr>
                <w:rFonts w:asciiTheme="minorHAnsi" w:hAnsiTheme="minorHAnsi" w:cstheme="minorHAnsi"/>
                <w:sz w:val="20"/>
                <w:szCs w:val="20"/>
                <w:lang w:val="en-GB"/>
              </w:rPr>
              <w:t xml:space="preserve">recipient </w:t>
            </w:r>
            <w:r w:rsidR="00944601" w:rsidRPr="00944601">
              <w:rPr>
                <w:rFonts w:asciiTheme="minorHAnsi" w:hAnsiTheme="minorHAnsi" w:cstheme="minorHAnsi"/>
                <w:sz w:val="20"/>
                <w:szCs w:val="20"/>
                <w:lang w:val="en-GB"/>
              </w:rPr>
              <w:t>was not specified</w:t>
            </w:r>
          </w:p>
        </w:tc>
      </w:tr>
      <w:tr w:rsidR="00BD5BE7" w:rsidRPr="00CC503B"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D1AC8">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O_ULICA</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944601">
            <w:pPr>
              <w:pStyle w:val="Standard"/>
              <w:autoSpaceDE w:val="0"/>
              <w:rPr>
                <w:rFonts w:asciiTheme="minorHAnsi" w:hAnsiTheme="minorHAnsi" w:cstheme="minorHAnsi"/>
                <w:sz w:val="20"/>
                <w:szCs w:val="20"/>
              </w:rPr>
            </w:pPr>
            <w:r>
              <w:rPr>
                <w:rFonts w:asciiTheme="minorHAnsi" w:hAnsiTheme="minorHAnsi" w:cstheme="minorHAnsi"/>
                <w:sz w:val="20"/>
                <w:szCs w:val="20"/>
              </w:rPr>
              <w:t>Street of recipient</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CC503B" w:rsidRDefault="007E1E5F">
            <w:pPr>
              <w:pStyle w:val="Standard"/>
              <w:autoSpaceDE w:val="0"/>
              <w:rPr>
                <w:rFonts w:asciiTheme="minorHAnsi" w:hAnsiTheme="minorHAnsi" w:cstheme="minorHAnsi"/>
                <w:sz w:val="20"/>
                <w:szCs w:val="20"/>
              </w:rPr>
            </w:pPr>
            <w:r>
              <w:rPr>
                <w:rFonts w:asciiTheme="minorHAnsi" w:hAnsiTheme="minorHAnsi" w:cstheme="minorHAnsi"/>
                <w:sz w:val="20"/>
                <w:szCs w:val="20"/>
              </w:rPr>
              <w:t>as above</w:t>
            </w:r>
          </w:p>
        </w:tc>
      </w:tr>
      <w:tr w:rsidR="00BD5BE7" w:rsidRPr="00CC503B"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D1AC8">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O_MIEJSCOWOSC</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944601">
            <w:pPr>
              <w:pStyle w:val="Standard"/>
              <w:autoSpaceDE w:val="0"/>
              <w:rPr>
                <w:rFonts w:asciiTheme="minorHAnsi" w:hAnsiTheme="minorHAnsi" w:cstheme="minorHAnsi"/>
                <w:sz w:val="20"/>
                <w:szCs w:val="20"/>
              </w:rPr>
            </w:pPr>
            <w:r>
              <w:rPr>
                <w:rFonts w:asciiTheme="minorHAnsi" w:hAnsiTheme="minorHAnsi" w:cstheme="minorHAnsi"/>
                <w:sz w:val="20"/>
                <w:szCs w:val="20"/>
              </w:rPr>
              <w:t>Locality of recipient</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CC503B" w:rsidRDefault="007E1E5F">
            <w:pPr>
              <w:pStyle w:val="Standard"/>
              <w:autoSpaceDE w:val="0"/>
              <w:rPr>
                <w:rFonts w:asciiTheme="minorHAnsi" w:hAnsiTheme="minorHAnsi" w:cstheme="minorHAnsi"/>
                <w:sz w:val="20"/>
                <w:szCs w:val="20"/>
              </w:rPr>
            </w:pPr>
            <w:r>
              <w:rPr>
                <w:rFonts w:asciiTheme="minorHAnsi" w:hAnsiTheme="minorHAnsi" w:cstheme="minorHAnsi"/>
                <w:sz w:val="20"/>
                <w:szCs w:val="20"/>
              </w:rPr>
              <w:t>as above</w:t>
            </w:r>
          </w:p>
        </w:tc>
      </w:tr>
      <w:tr w:rsidR="00BD5BE7" w:rsidRPr="001B74CE"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D1AC8">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O_KOD_POCZTOWY</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944601">
            <w:pPr>
              <w:pStyle w:val="Standard"/>
              <w:autoSpaceDE w:val="0"/>
              <w:rPr>
                <w:rFonts w:asciiTheme="minorHAnsi" w:hAnsiTheme="minorHAnsi" w:cstheme="minorHAnsi"/>
                <w:sz w:val="20"/>
                <w:szCs w:val="20"/>
              </w:rPr>
            </w:pPr>
            <w:r>
              <w:rPr>
                <w:rFonts w:asciiTheme="minorHAnsi" w:hAnsiTheme="minorHAnsi" w:cstheme="minorHAnsi"/>
                <w:sz w:val="20"/>
                <w:szCs w:val="20"/>
              </w:rPr>
              <w:t>Postal code of recipient</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944601" w:rsidRDefault="007D1AC8">
            <w:pPr>
              <w:pStyle w:val="Standard"/>
              <w:autoSpaceDE w:val="0"/>
              <w:rPr>
                <w:rFonts w:asciiTheme="minorHAnsi" w:hAnsiTheme="minorHAnsi" w:cstheme="minorHAnsi"/>
                <w:sz w:val="20"/>
                <w:szCs w:val="20"/>
                <w:lang w:val="en-GB"/>
              </w:rPr>
            </w:pPr>
            <w:r w:rsidRPr="00944601">
              <w:rPr>
                <w:rFonts w:asciiTheme="minorHAnsi" w:hAnsiTheme="minorHAnsi" w:cstheme="minorHAnsi"/>
                <w:sz w:val="20"/>
                <w:szCs w:val="20"/>
                <w:lang w:val="en-GB"/>
              </w:rPr>
              <w:t xml:space="preserve">99-999, </w:t>
            </w:r>
            <w:r w:rsidR="00440B4F">
              <w:rPr>
                <w:rFonts w:asciiTheme="minorHAnsi" w:hAnsiTheme="minorHAnsi" w:cstheme="minorHAnsi"/>
                <w:sz w:val="20"/>
                <w:szCs w:val="20"/>
                <w:lang w:val="en-GB"/>
              </w:rPr>
              <w:t>field</w:t>
            </w:r>
            <w:r w:rsidR="00944601" w:rsidRPr="00944601">
              <w:rPr>
                <w:rFonts w:asciiTheme="minorHAnsi" w:hAnsiTheme="minorHAnsi" w:cstheme="minorHAnsi"/>
                <w:sz w:val="20"/>
                <w:szCs w:val="20"/>
                <w:lang w:val="en-GB"/>
              </w:rPr>
              <w:t xml:space="preserve"> taken into consideration if the CK of recipient was not specified</w:t>
            </w:r>
          </w:p>
        </w:tc>
      </w:tr>
      <w:tr w:rsidR="00BD5BE7" w:rsidRPr="001B74CE"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D1AC8">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O_NR_DOMU</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944601" w:rsidRDefault="00555371">
            <w:pPr>
              <w:pStyle w:val="Standard"/>
              <w:autoSpaceDE w:val="0"/>
              <w:rPr>
                <w:rFonts w:asciiTheme="minorHAnsi" w:hAnsiTheme="minorHAnsi" w:cstheme="minorHAnsi"/>
                <w:sz w:val="20"/>
                <w:szCs w:val="20"/>
                <w:lang w:val="en-GB"/>
              </w:rPr>
            </w:pPr>
            <w:r>
              <w:rPr>
                <w:rFonts w:asciiTheme="minorHAnsi" w:hAnsiTheme="minorHAnsi" w:cstheme="minorHAnsi"/>
                <w:sz w:val="20"/>
                <w:szCs w:val="20"/>
                <w:lang w:val="en-GB"/>
              </w:rPr>
              <w:t>Number of buliding</w:t>
            </w:r>
            <w:r w:rsidR="00944601" w:rsidRPr="00944601">
              <w:rPr>
                <w:rFonts w:asciiTheme="minorHAnsi" w:hAnsiTheme="minorHAnsi" w:cstheme="minorHAnsi"/>
                <w:sz w:val="20"/>
                <w:szCs w:val="20"/>
                <w:lang w:val="en-GB"/>
              </w:rPr>
              <w:t xml:space="preserve"> of recipient</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944601" w:rsidRDefault="007D1AC8" w:rsidP="00944601">
            <w:pPr>
              <w:pStyle w:val="Standard"/>
              <w:autoSpaceDE w:val="0"/>
              <w:rPr>
                <w:rFonts w:asciiTheme="minorHAnsi" w:hAnsiTheme="minorHAnsi" w:cstheme="minorHAnsi"/>
                <w:sz w:val="20"/>
                <w:szCs w:val="20"/>
                <w:lang w:val="en-GB"/>
              </w:rPr>
            </w:pPr>
            <w:r w:rsidRPr="00944601">
              <w:rPr>
                <w:rFonts w:asciiTheme="minorHAnsi" w:hAnsiTheme="minorHAnsi" w:cstheme="minorHAnsi"/>
                <w:sz w:val="20"/>
                <w:szCs w:val="20"/>
                <w:lang w:val="en-GB"/>
              </w:rPr>
              <w:t xml:space="preserve">max 10 </w:t>
            </w:r>
            <w:r w:rsidR="00944601" w:rsidRPr="00944601">
              <w:rPr>
                <w:rFonts w:asciiTheme="minorHAnsi" w:hAnsiTheme="minorHAnsi" w:cstheme="minorHAnsi"/>
                <w:sz w:val="20"/>
                <w:szCs w:val="20"/>
                <w:lang w:val="en-GB"/>
              </w:rPr>
              <w:t>signs</w:t>
            </w:r>
            <w:r w:rsidR="00EF28D4" w:rsidRPr="00944601">
              <w:rPr>
                <w:rFonts w:asciiTheme="minorHAnsi" w:hAnsiTheme="minorHAnsi" w:cstheme="minorHAnsi"/>
                <w:sz w:val="20"/>
                <w:szCs w:val="20"/>
                <w:lang w:val="en-GB"/>
              </w:rPr>
              <w:t xml:space="preserve">, </w:t>
            </w:r>
            <w:r w:rsidR="00440B4F">
              <w:rPr>
                <w:rFonts w:asciiTheme="minorHAnsi" w:hAnsiTheme="minorHAnsi" w:cstheme="minorHAnsi"/>
                <w:sz w:val="20"/>
                <w:szCs w:val="20"/>
                <w:lang w:val="en-GB"/>
              </w:rPr>
              <w:t>field</w:t>
            </w:r>
            <w:r w:rsidR="00944601" w:rsidRPr="00944601">
              <w:rPr>
                <w:rFonts w:asciiTheme="minorHAnsi" w:hAnsiTheme="minorHAnsi" w:cstheme="minorHAnsi"/>
                <w:sz w:val="20"/>
                <w:szCs w:val="20"/>
                <w:lang w:val="en-GB"/>
              </w:rPr>
              <w:t xml:space="preserve"> taken into consideration if the CK of recipient was not specified</w:t>
            </w:r>
          </w:p>
        </w:tc>
      </w:tr>
      <w:tr w:rsidR="00BD5BE7" w:rsidRPr="001B74CE"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D1AC8">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O_NR_LOK</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944601" w:rsidRDefault="00944601">
            <w:pPr>
              <w:pStyle w:val="Standard"/>
              <w:autoSpaceDE w:val="0"/>
              <w:rPr>
                <w:rFonts w:asciiTheme="minorHAnsi" w:hAnsiTheme="minorHAnsi" w:cstheme="minorHAnsi"/>
                <w:sz w:val="20"/>
                <w:szCs w:val="20"/>
                <w:lang w:val="en-GB"/>
              </w:rPr>
            </w:pPr>
            <w:r w:rsidRPr="00944601">
              <w:rPr>
                <w:rFonts w:asciiTheme="minorHAnsi" w:hAnsiTheme="minorHAnsi" w:cstheme="minorHAnsi"/>
                <w:sz w:val="20"/>
                <w:szCs w:val="20"/>
                <w:lang w:val="en-GB"/>
              </w:rPr>
              <w:t>Number of apartment of recipient</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944601" w:rsidRDefault="007D1AC8" w:rsidP="00944601">
            <w:pPr>
              <w:pStyle w:val="Standard"/>
              <w:autoSpaceDE w:val="0"/>
              <w:rPr>
                <w:rFonts w:asciiTheme="minorHAnsi" w:hAnsiTheme="minorHAnsi" w:cstheme="minorHAnsi"/>
                <w:sz w:val="20"/>
                <w:szCs w:val="20"/>
                <w:lang w:val="en-GB"/>
              </w:rPr>
            </w:pPr>
            <w:r w:rsidRPr="00944601">
              <w:rPr>
                <w:rFonts w:asciiTheme="minorHAnsi" w:hAnsiTheme="minorHAnsi" w:cstheme="minorHAnsi"/>
                <w:sz w:val="20"/>
                <w:szCs w:val="20"/>
                <w:lang w:val="en-GB"/>
              </w:rPr>
              <w:t xml:space="preserve">max 6 </w:t>
            </w:r>
            <w:r w:rsidR="00944601">
              <w:rPr>
                <w:rFonts w:asciiTheme="minorHAnsi" w:hAnsiTheme="minorHAnsi" w:cstheme="minorHAnsi"/>
                <w:sz w:val="20"/>
                <w:szCs w:val="20"/>
                <w:lang w:val="en-GB"/>
              </w:rPr>
              <w:t>signs</w:t>
            </w:r>
            <w:r w:rsidR="00EF28D4" w:rsidRPr="00944601">
              <w:rPr>
                <w:rFonts w:asciiTheme="minorHAnsi" w:hAnsiTheme="minorHAnsi" w:cstheme="minorHAnsi"/>
                <w:sz w:val="20"/>
                <w:szCs w:val="20"/>
                <w:lang w:val="en-GB"/>
              </w:rPr>
              <w:t xml:space="preserve">, </w:t>
            </w:r>
            <w:r w:rsidR="00440B4F">
              <w:rPr>
                <w:rFonts w:asciiTheme="minorHAnsi" w:hAnsiTheme="minorHAnsi" w:cstheme="minorHAnsi"/>
                <w:sz w:val="20"/>
                <w:szCs w:val="20"/>
                <w:lang w:val="en-GB"/>
              </w:rPr>
              <w:t>field</w:t>
            </w:r>
            <w:r w:rsidR="00944601" w:rsidRPr="00944601">
              <w:rPr>
                <w:rFonts w:asciiTheme="minorHAnsi" w:hAnsiTheme="minorHAnsi" w:cstheme="minorHAnsi"/>
                <w:sz w:val="20"/>
                <w:szCs w:val="20"/>
                <w:lang w:val="en-GB"/>
              </w:rPr>
              <w:t xml:space="preserve"> taken into consideration if the CK of recipient was not specified</w:t>
            </w:r>
          </w:p>
        </w:tc>
      </w:tr>
      <w:tr w:rsidR="00BD5BE7" w:rsidRPr="001B74CE"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D1AC8">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O_OS_PRYW</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D1AC8">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Osoba prywatna odbiorca</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440B4F" w:rsidRDefault="00DE32BF">
            <w:pPr>
              <w:pStyle w:val="Standard"/>
              <w:autoSpaceDE w:val="0"/>
              <w:rPr>
                <w:rFonts w:asciiTheme="minorHAnsi" w:hAnsiTheme="minorHAnsi" w:cstheme="minorHAnsi"/>
                <w:sz w:val="20"/>
                <w:szCs w:val="20"/>
                <w:lang w:val="en-GB"/>
              </w:rPr>
            </w:pPr>
            <w:r>
              <w:rPr>
                <w:rFonts w:asciiTheme="minorHAnsi" w:hAnsiTheme="minorHAnsi" w:cstheme="minorHAnsi"/>
                <w:sz w:val="20"/>
                <w:szCs w:val="20"/>
                <w:lang w:val="en-GB"/>
              </w:rPr>
              <w:t>Y</w:t>
            </w:r>
            <w:r w:rsidRPr="00440B4F">
              <w:rPr>
                <w:rFonts w:asciiTheme="minorHAnsi" w:hAnsiTheme="minorHAnsi" w:cstheme="minorHAnsi"/>
                <w:sz w:val="20"/>
                <w:szCs w:val="20"/>
                <w:lang w:val="en-GB"/>
              </w:rPr>
              <w:t xml:space="preserve">/N, </w:t>
            </w:r>
            <w:r>
              <w:rPr>
                <w:rFonts w:asciiTheme="minorHAnsi" w:hAnsiTheme="minorHAnsi" w:cstheme="minorHAnsi"/>
                <w:sz w:val="20"/>
                <w:szCs w:val="20"/>
                <w:lang w:val="en-GB"/>
              </w:rPr>
              <w:t>if empty system assumes Y</w:t>
            </w:r>
            <w:r w:rsidRPr="00440B4F">
              <w:rPr>
                <w:rFonts w:asciiTheme="minorHAnsi" w:hAnsiTheme="minorHAnsi" w:cstheme="minorHAnsi"/>
                <w:sz w:val="20"/>
                <w:szCs w:val="20"/>
                <w:lang w:val="en-GB"/>
              </w:rPr>
              <w:t xml:space="preserve">, </w:t>
            </w:r>
            <w:r>
              <w:rPr>
                <w:rFonts w:asciiTheme="minorHAnsi" w:hAnsiTheme="minorHAnsi" w:cstheme="minorHAnsi"/>
                <w:sz w:val="20"/>
                <w:szCs w:val="20"/>
                <w:lang w:val="en-GB"/>
              </w:rPr>
              <w:t>fi</w:t>
            </w:r>
            <w:r w:rsidRPr="00440B4F">
              <w:rPr>
                <w:rFonts w:asciiTheme="minorHAnsi" w:hAnsiTheme="minorHAnsi" w:cstheme="minorHAnsi"/>
                <w:sz w:val="20"/>
                <w:szCs w:val="20"/>
                <w:lang w:val="en-GB"/>
              </w:rPr>
              <w:t>e</w:t>
            </w:r>
            <w:r>
              <w:rPr>
                <w:rFonts w:asciiTheme="minorHAnsi" w:hAnsiTheme="minorHAnsi" w:cstheme="minorHAnsi"/>
                <w:sz w:val="20"/>
                <w:szCs w:val="20"/>
                <w:lang w:val="en-GB"/>
              </w:rPr>
              <w:t>l</w:t>
            </w:r>
            <w:r w:rsidRPr="00440B4F">
              <w:rPr>
                <w:rFonts w:asciiTheme="minorHAnsi" w:hAnsiTheme="minorHAnsi" w:cstheme="minorHAnsi"/>
                <w:sz w:val="20"/>
                <w:szCs w:val="20"/>
                <w:lang w:val="en-GB"/>
              </w:rPr>
              <w:t>d taken into consideration if the CK of recipient was not specified</w:t>
            </w:r>
          </w:p>
        </w:tc>
      </w:tr>
      <w:tr w:rsidR="00BD5BE7" w:rsidRPr="001B74CE"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D1AC8">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O_NIP</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D1AC8">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NIP</w:t>
            </w:r>
            <w:r w:rsidR="00440B4F" w:rsidRPr="00DE32BF">
              <w:rPr>
                <w:rFonts w:asciiTheme="minorHAnsi" w:hAnsiTheme="minorHAnsi" w:cstheme="minorHAnsi"/>
                <w:sz w:val="20"/>
                <w:szCs w:val="20"/>
                <w:lang w:val="en-GB"/>
              </w:rPr>
              <w:t>recipient</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440B4F" w:rsidRDefault="007D1AC8">
            <w:pPr>
              <w:pStyle w:val="Standard"/>
              <w:autoSpaceDE w:val="0"/>
              <w:rPr>
                <w:rFonts w:asciiTheme="minorHAnsi" w:hAnsiTheme="minorHAnsi" w:cstheme="minorHAnsi"/>
                <w:sz w:val="20"/>
                <w:szCs w:val="20"/>
                <w:lang w:val="en-GB"/>
              </w:rPr>
            </w:pPr>
            <w:r w:rsidRPr="00440B4F">
              <w:rPr>
                <w:rFonts w:asciiTheme="minorHAnsi" w:hAnsiTheme="minorHAnsi" w:cstheme="minorHAnsi"/>
                <w:sz w:val="20"/>
                <w:szCs w:val="20"/>
                <w:lang w:val="en-GB"/>
              </w:rPr>
              <w:t xml:space="preserve">012-345-67-89, 012-32-12-456 </w:t>
            </w:r>
            <w:r w:rsidR="00DE32BF">
              <w:rPr>
                <w:rFonts w:asciiTheme="minorHAnsi" w:hAnsiTheme="minorHAnsi" w:cstheme="minorHAnsi"/>
                <w:sz w:val="20"/>
                <w:szCs w:val="20"/>
                <w:lang w:val="en-GB"/>
              </w:rPr>
              <w:t>or</w:t>
            </w:r>
            <w:r w:rsidRPr="00440B4F">
              <w:rPr>
                <w:rFonts w:asciiTheme="minorHAnsi" w:hAnsiTheme="minorHAnsi" w:cstheme="minorHAnsi"/>
                <w:sz w:val="20"/>
                <w:szCs w:val="20"/>
                <w:lang w:val="en-GB"/>
              </w:rPr>
              <w:t xml:space="preserve"> 0123456789 (10 </w:t>
            </w:r>
            <w:r w:rsidR="00DE32BF" w:rsidRPr="00440B4F">
              <w:rPr>
                <w:rFonts w:asciiTheme="minorHAnsi" w:hAnsiTheme="minorHAnsi" w:cstheme="minorHAnsi"/>
                <w:sz w:val="20"/>
                <w:szCs w:val="20"/>
                <w:lang w:val="en-GB"/>
              </w:rPr>
              <w:t>cypher</w:t>
            </w:r>
            <w:r w:rsidRPr="00440B4F">
              <w:rPr>
                <w:rFonts w:asciiTheme="minorHAnsi" w:hAnsiTheme="minorHAnsi" w:cstheme="minorHAnsi"/>
                <w:sz w:val="20"/>
                <w:szCs w:val="20"/>
                <w:lang w:val="en-GB"/>
              </w:rPr>
              <w:t xml:space="preserve">, max 13 </w:t>
            </w:r>
            <w:r w:rsidR="00440B4F" w:rsidRPr="00440B4F">
              <w:rPr>
                <w:rFonts w:asciiTheme="minorHAnsi" w:hAnsiTheme="minorHAnsi" w:cstheme="minorHAnsi"/>
                <w:sz w:val="20"/>
                <w:szCs w:val="20"/>
                <w:lang w:val="en-GB"/>
              </w:rPr>
              <w:t>signs</w:t>
            </w:r>
            <w:r w:rsidRPr="00440B4F">
              <w:rPr>
                <w:rFonts w:asciiTheme="minorHAnsi" w:hAnsiTheme="minorHAnsi" w:cstheme="minorHAnsi"/>
                <w:sz w:val="20"/>
                <w:szCs w:val="20"/>
                <w:lang w:val="en-GB"/>
              </w:rPr>
              <w:t>)</w:t>
            </w:r>
            <w:r w:rsidR="00EF28D4" w:rsidRPr="00440B4F">
              <w:rPr>
                <w:rFonts w:asciiTheme="minorHAnsi" w:hAnsiTheme="minorHAnsi" w:cstheme="minorHAnsi"/>
                <w:sz w:val="20"/>
                <w:szCs w:val="20"/>
                <w:lang w:val="en-GB"/>
              </w:rPr>
              <w:t xml:space="preserve">, </w:t>
            </w:r>
            <w:r w:rsidR="00440B4F" w:rsidRPr="00440B4F">
              <w:rPr>
                <w:rFonts w:asciiTheme="minorHAnsi" w:hAnsiTheme="minorHAnsi" w:cstheme="minorHAnsi"/>
                <w:sz w:val="20"/>
                <w:szCs w:val="20"/>
                <w:lang w:val="en-GB"/>
              </w:rPr>
              <w:t>filed taken into consideration if the CK of recipient was not specified</w:t>
            </w:r>
          </w:p>
        </w:tc>
      </w:tr>
      <w:tr w:rsidR="00BD5BE7" w:rsidRPr="001B74CE"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D1AC8">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O_OS_NADAJACA</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440B4F">
            <w:pPr>
              <w:pStyle w:val="Standard"/>
              <w:autoSpaceDE w:val="0"/>
              <w:rPr>
                <w:rFonts w:asciiTheme="minorHAnsi" w:hAnsiTheme="minorHAnsi" w:cstheme="minorHAnsi"/>
                <w:sz w:val="20"/>
                <w:szCs w:val="20"/>
              </w:rPr>
            </w:pPr>
            <w:r>
              <w:rPr>
                <w:rFonts w:asciiTheme="minorHAnsi" w:hAnsiTheme="minorHAnsi" w:cstheme="minorHAnsi"/>
                <w:sz w:val="20"/>
                <w:szCs w:val="20"/>
              </w:rPr>
              <w:t>Recipient person</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440B4F" w:rsidRDefault="007D1AC8" w:rsidP="00440B4F">
            <w:pPr>
              <w:pStyle w:val="Standard"/>
              <w:autoSpaceDE w:val="0"/>
              <w:rPr>
                <w:rFonts w:asciiTheme="minorHAnsi" w:hAnsiTheme="minorHAnsi" w:cstheme="minorHAnsi"/>
                <w:sz w:val="20"/>
                <w:szCs w:val="20"/>
                <w:lang w:val="en-GB"/>
              </w:rPr>
            </w:pPr>
            <w:r w:rsidRPr="00440B4F">
              <w:rPr>
                <w:rFonts w:asciiTheme="minorHAnsi" w:hAnsiTheme="minorHAnsi" w:cstheme="minorHAnsi"/>
                <w:sz w:val="20"/>
                <w:szCs w:val="20"/>
                <w:lang w:val="en-GB"/>
              </w:rPr>
              <w:t xml:space="preserve">max 150 </w:t>
            </w:r>
            <w:r w:rsidR="00440B4F" w:rsidRPr="00440B4F">
              <w:rPr>
                <w:rFonts w:asciiTheme="minorHAnsi" w:hAnsiTheme="minorHAnsi" w:cstheme="minorHAnsi"/>
                <w:sz w:val="20"/>
                <w:szCs w:val="20"/>
                <w:lang w:val="en-GB"/>
              </w:rPr>
              <w:t>signs</w:t>
            </w:r>
            <w:r w:rsidRPr="00440B4F">
              <w:rPr>
                <w:rFonts w:asciiTheme="minorHAnsi" w:hAnsiTheme="minorHAnsi" w:cstheme="minorHAnsi"/>
                <w:sz w:val="20"/>
                <w:szCs w:val="20"/>
                <w:lang w:val="en-GB"/>
              </w:rPr>
              <w:t xml:space="preserve">, </w:t>
            </w:r>
            <w:r w:rsidR="00440B4F" w:rsidRPr="00440B4F">
              <w:rPr>
                <w:rFonts w:asciiTheme="minorHAnsi" w:hAnsiTheme="minorHAnsi" w:cstheme="minorHAnsi"/>
                <w:sz w:val="20"/>
                <w:szCs w:val="20"/>
                <w:lang w:val="en-GB"/>
              </w:rPr>
              <w:t xml:space="preserve">if empty and field O_CK was filled  then system assumes </w:t>
            </w:r>
            <w:r w:rsidR="00DE32BF">
              <w:rPr>
                <w:rFonts w:asciiTheme="minorHAnsi" w:hAnsiTheme="minorHAnsi" w:cstheme="minorHAnsi"/>
                <w:sz w:val="20"/>
                <w:szCs w:val="20"/>
                <w:lang w:val="en-GB"/>
              </w:rPr>
              <w:t>implicit</w:t>
            </w:r>
            <w:r w:rsidR="00440B4F" w:rsidRPr="00440B4F">
              <w:rPr>
                <w:rFonts w:asciiTheme="minorHAnsi" w:hAnsiTheme="minorHAnsi" w:cstheme="minorHAnsi"/>
                <w:sz w:val="20"/>
                <w:szCs w:val="20"/>
                <w:lang w:val="en-GB"/>
              </w:rPr>
              <w:t xml:space="preserve"> values connected to the CK </w:t>
            </w:r>
          </w:p>
        </w:tc>
      </w:tr>
      <w:tr w:rsidR="00BD5BE7" w:rsidRPr="001B74CE"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D1AC8">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O_TEL_ST</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5608C6" w:rsidRDefault="005608C6">
            <w:pPr>
              <w:pStyle w:val="Standard"/>
              <w:autoSpaceDE w:val="0"/>
              <w:rPr>
                <w:rFonts w:asciiTheme="minorHAnsi" w:hAnsiTheme="minorHAnsi" w:cstheme="minorHAnsi"/>
                <w:sz w:val="20"/>
                <w:szCs w:val="20"/>
                <w:lang w:val="en-GB"/>
              </w:rPr>
            </w:pPr>
            <w:r w:rsidRPr="005608C6">
              <w:rPr>
                <w:rFonts w:asciiTheme="minorHAnsi" w:hAnsiTheme="minorHAnsi" w:cstheme="minorHAnsi"/>
                <w:sz w:val="20"/>
                <w:szCs w:val="20"/>
                <w:lang w:val="en-GB"/>
              </w:rPr>
              <w:t>fixed-in</w:t>
            </w:r>
            <w:r w:rsidR="00440B4F" w:rsidRPr="005608C6">
              <w:rPr>
                <w:rFonts w:asciiTheme="minorHAnsi" w:hAnsiTheme="minorHAnsi" w:cstheme="minorHAnsi"/>
                <w:sz w:val="20"/>
                <w:szCs w:val="20"/>
                <w:lang w:val="en-GB"/>
              </w:rPr>
              <w:t xml:space="preserve"> phoneof recipient</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440B4F" w:rsidRDefault="007D1AC8" w:rsidP="00440B4F">
            <w:pPr>
              <w:pStyle w:val="Standard"/>
              <w:autoSpaceDE w:val="0"/>
              <w:rPr>
                <w:rFonts w:asciiTheme="minorHAnsi" w:hAnsiTheme="minorHAnsi" w:cstheme="minorHAnsi"/>
                <w:sz w:val="20"/>
                <w:szCs w:val="20"/>
                <w:lang w:val="en-GB"/>
              </w:rPr>
            </w:pPr>
            <w:r w:rsidRPr="00440B4F">
              <w:rPr>
                <w:rFonts w:asciiTheme="minorHAnsi" w:hAnsiTheme="minorHAnsi" w:cstheme="minorHAnsi"/>
                <w:sz w:val="20"/>
                <w:szCs w:val="20"/>
                <w:lang w:val="en-GB"/>
              </w:rPr>
              <w:t xml:space="preserve">max. 15 </w:t>
            </w:r>
            <w:r w:rsidR="00440B4F" w:rsidRPr="00440B4F">
              <w:rPr>
                <w:rFonts w:asciiTheme="minorHAnsi" w:hAnsiTheme="minorHAnsi" w:cstheme="minorHAnsi"/>
                <w:sz w:val="20"/>
                <w:szCs w:val="20"/>
                <w:lang w:val="en-GB"/>
              </w:rPr>
              <w:t>signs</w:t>
            </w:r>
            <w:r w:rsidRPr="00440B4F">
              <w:rPr>
                <w:rFonts w:asciiTheme="minorHAnsi" w:hAnsiTheme="minorHAnsi" w:cstheme="minorHAnsi"/>
                <w:sz w:val="20"/>
                <w:szCs w:val="20"/>
                <w:lang w:val="en-GB"/>
              </w:rPr>
              <w:t xml:space="preserve">, </w:t>
            </w:r>
            <w:r w:rsidR="00440B4F" w:rsidRPr="00440B4F">
              <w:rPr>
                <w:rFonts w:asciiTheme="minorHAnsi" w:hAnsiTheme="minorHAnsi" w:cstheme="minorHAnsi"/>
                <w:sz w:val="20"/>
                <w:szCs w:val="20"/>
                <w:lang w:val="en-GB"/>
              </w:rPr>
              <w:t>if empty as above</w:t>
            </w:r>
          </w:p>
        </w:tc>
      </w:tr>
      <w:tr w:rsidR="00BD5BE7" w:rsidRPr="001B74CE"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D1AC8">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O_TEL_GSM</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440B4F">
            <w:pPr>
              <w:pStyle w:val="Standard"/>
              <w:autoSpaceDE w:val="0"/>
              <w:rPr>
                <w:rFonts w:asciiTheme="minorHAnsi" w:hAnsiTheme="minorHAnsi" w:cstheme="minorHAnsi"/>
                <w:sz w:val="20"/>
                <w:szCs w:val="20"/>
              </w:rPr>
            </w:pPr>
            <w:r>
              <w:rPr>
                <w:rFonts w:asciiTheme="minorHAnsi" w:hAnsiTheme="minorHAnsi" w:cstheme="minorHAnsi"/>
                <w:sz w:val="20"/>
                <w:szCs w:val="20"/>
              </w:rPr>
              <w:t>Cell</w:t>
            </w:r>
            <w:r w:rsidRPr="00DE32BF">
              <w:rPr>
                <w:rFonts w:asciiTheme="minorHAnsi" w:hAnsiTheme="minorHAnsi" w:cstheme="minorHAnsi"/>
                <w:sz w:val="20"/>
                <w:szCs w:val="20"/>
                <w:lang w:val="en-GB"/>
              </w:rPr>
              <w:t xml:space="preserve"> phone</w:t>
            </w:r>
            <w:r w:rsidR="00DE32BF">
              <w:rPr>
                <w:rFonts w:asciiTheme="minorHAnsi" w:hAnsiTheme="minorHAnsi" w:cstheme="minorHAnsi"/>
                <w:sz w:val="20"/>
                <w:szCs w:val="20"/>
              </w:rPr>
              <w:t xml:space="preserve">of </w:t>
            </w:r>
            <w:r w:rsidR="00DE32BF" w:rsidRPr="00CC503B">
              <w:rPr>
                <w:rFonts w:asciiTheme="minorHAnsi" w:hAnsiTheme="minorHAnsi" w:cstheme="minorHAnsi"/>
                <w:sz w:val="20"/>
                <w:szCs w:val="20"/>
              </w:rPr>
              <w:t>recipient</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440B4F" w:rsidRDefault="007D1AC8" w:rsidP="00440B4F">
            <w:pPr>
              <w:pStyle w:val="Standard"/>
              <w:autoSpaceDE w:val="0"/>
              <w:rPr>
                <w:rFonts w:asciiTheme="minorHAnsi" w:hAnsiTheme="minorHAnsi" w:cstheme="minorHAnsi"/>
                <w:sz w:val="20"/>
                <w:szCs w:val="20"/>
                <w:lang w:val="en-GB"/>
              </w:rPr>
            </w:pPr>
            <w:r w:rsidRPr="00440B4F">
              <w:rPr>
                <w:rFonts w:asciiTheme="minorHAnsi" w:hAnsiTheme="minorHAnsi" w:cstheme="minorHAnsi"/>
                <w:sz w:val="20"/>
                <w:szCs w:val="20"/>
                <w:lang w:val="en-GB"/>
              </w:rPr>
              <w:t xml:space="preserve">max. 15 </w:t>
            </w:r>
            <w:r w:rsidR="00440B4F" w:rsidRPr="00440B4F">
              <w:rPr>
                <w:rFonts w:asciiTheme="minorHAnsi" w:hAnsiTheme="minorHAnsi" w:cstheme="minorHAnsi"/>
                <w:sz w:val="20"/>
                <w:szCs w:val="20"/>
                <w:lang w:val="en-GB"/>
              </w:rPr>
              <w:t>signs</w:t>
            </w:r>
            <w:r w:rsidR="00FB397B" w:rsidRPr="00440B4F">
              <w:rPr>
                <w:rFonts w:asciiTheme="minorHAnsi" w:hAnsiTheme="minorHAnsi" w:cstheme="minorHAnsi"/>
                <w:sz w:val="20"/>
                <w:szCs w:val="20"/>
                <w:lang w:val="en-GB"/>
              </w:rPr>
              <w:t xml:space="preserve">, </w:t>
            </w:r>
            <w:r w:rsidR="00440B4F" w:rsidRPr="00440B4F">
              <w:rPr>
                <w:rFonts w:asciiTheme="minorHAnsi" w:hAnsiTheme="minorHAnsi" w:cstheme="minorHAnsi"/>
                <w:sz w:val="20"/>
                <w:szCs w:val="20"/>
                <w:lang w:val="en-GB"/>
              </w:rPr>
              <w:t>if empty as above</w:t>
            </w:r>
          </w:p>
        </w:tc>
      </w:tr>
      <w:tr w:rsidR="00BD5BE7" w:rsidRPr="001B74CE"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D1AC8">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O_EMAIL</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D1AC8">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 xml:space="preserve">Mail </w:t>
            </w:r>
            <w:r w:rsidR="00440B4F">
              <w:rPr>
                <w:rFonts w:asciiTheme="minorHAnsi" w:hAnsiTheme="minorHAnsi" w:cstheme="minorHAnsi"/>
                <w:sz w:val="20"/>
                <w:szCs w:val="20"/>
              </w:rPr>
              <w:t>of recipient</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440B4F" w:rsidRDefault="007D1AC8" w:rsidP="00440B4F">
            <w:pPr>
              <w:pStyle w:val="Standard"/>
              <w:autoSpaceDE w:val="0"/>
              <w:rPr>
                <w:rFonts w:asciiTheme="minorHAnsi" w:hAnsiTheme="minorHAnsi" w:cstheme="minorHAnsi"/>
                <w:sz w:val="20"/>
                <w:szCs w:val="20"/>
                <w:lang w:val="en-GB"/>
              </w:rPr>
            </w:pPr>
            <w:r w:rsidRPr="00440B4F">
              <w:rPr>
                <w:rFonts w:asciiTheme="minorHAnsi" w:hAnsiTheme="minorHAnsi" w:cstheme="minorHAnsi"/>
                <w:sz w:val="20"/>
                <w:szCs w:val="20"/>
                <w:lang w:val="en-GB"/>
              </w:rPr>
              <w:t xml:space="preserve">max 100 </w:t>
            </w:r>
            <w:r w:rsidR="00440B4F" w:rsidRPr="00440B4F">
              <w:rPr>
                <w:rFonts w:asciiTheme="minorHAnsi" w:hAnsiTheme="minorHAnsi" w:cstheme="minorHAnsi"/>
                <w:sz w:val="20"/>
                <w:szCs w:val="20"/>
                <w:lang w:val="en-GB"/>
              </w:rPr>
              <w:t>signs</w:t>
            </w:r>
            <w:r w:rsidR="00FB397B" w:rsidRPr="00440B4F">
              <w:rPr>
                <w:rFonts w:asciiTheme="minorHAnsi" w:hAnsiTheme="minorHAnsi" w:cstheme="minorHAnsi"/>
                <w:sz w:val="20"/>
                <w:szCs w:val="20"/>
                <w:lang w:val="en-GB"/>
              </w:rPr>
              <w:t xml:space="preserve">, </w:t>
            </w:r>
            <w:r w:rsidR="00440B4F" w:rsidRPr="00440B4F">
              <w:rPr>
                <w:rFonts w:asciiTheme="minorHAnsi" w:hAnsiTheme="minorHAnsi" w:cstheme="minorHAnsi"/>
                <w:sz w:val="20"/>
                <w:szCs w:val="20"/>
                <w:lang w:val="en-GB"/>
              </w:rPr>
              <w:t>if empty as above</w:t>
            </w:r>
          </w:p>
        </w:tc>
      </w:tr>
      <w:tr w:rsidR="00BD5BE7" w:rsidRPr="001B74CE"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D1AC8">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E_0</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440B4F">
            <w:pPr>
              <w:pStyle w:val="Standard"/>
              <w:autoSpaceDE w:val="0"/>
              <w:rPr>
                <w:rFonts w:asciiTheme="minorHAnsi" w:hAnsiTheme="minorHAnsi" w:cstheme="minorHAnsi"/>
                <w:sz w:val="20"/>
                <w:szCs w:val="20"/>
              </w:rPr>
            </w:pPr>
            <w:r>
              <w:rPr>
                <w:rFonts w:asciiTheme="minorHAnsi" w:hAnsiTheme="minorHAnsi" w:cstheme="minorHAnsi"/>
                <w:sz w:val="20"/>
                <w:szCs w:val="20"/>
              </w:rPr>
              <w:t>Amount of envelopes</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440B4F" w:rsidRDefault="00440B4F" w:rsidP="00440B4F">
            <w:pPr>
              <w:pStyle w:val="Standard"/>
              <w:autoSpaceDE w:val="0"/>
              <w:rPr>
                <w:rFonts w:asciiTheme="minorHAnsi" w:hAnsiTheme="minorHAnsi" w:cstheme="minorHAnsi"/>
                <w:sz w:val="20"/>
                <w:szCs w:val="20"/>
                <w:lang w:val="en-GB"/>
              </w:rPr>
            </w:pPr>
            <w:r w:rsidRPr="00440B4F">
              <w:rPr>
                <w:rFonts w:asciiTheme="minorHAnsi" w:hAnsiTheme="minorHAnsi" w:cstheme="minorHAnsi"/>
                <w:sz w:val="20"/>
                <w:szCs w:val="20"/>
                <w:lang w:val="en-GB"/>
              </w:rPr>
              <w:t xml:space="preserve">Integer </w:t>
            </w:r>
            <w:r w:rsidR="007D1AC8" w:rsidRPr="00440B4F">
              <w:rPr>
                <w:rFonts w:asciiTheme="minorHAnsi" w:hAnsiTheme="minorHAnsi" w:cstheme="minorHAnsi"/>
                <w:sz w:val="20"/>
                <w:szCs w:val="20"/>
                <w:lang w:val="en-GB"/>
              </w:rPr>
              <w:t xml:space="preserve">, </w:t>
            </w:r>
            <w:r w:rsidRPr="00440B4F">
              <w:rPr>
                <w:rFonts w:asciiTheme="minorHAnsi" w:hAnsiTheme="minorHAnsi" w:cstheme="minorHAnsi"/>
                <w:sz w:val="20"/>
                <w:szCs w:val="20"/>
                <w:lang w:val="en-GB"/>
              </w:rPr>
              <w:t>i</w:t>
            </w:r>
            <w:r>
              <w:rPr>
                <w:rFonts w:asciiTheme="minorHAnsi" w:hAnsiTheme="minorHAnsi" w:cstheme="minorHAnsi"/>
                <w:sz w:val="20"/>
                <w:szCs w:val="20"/>
                <w:lang w:val="en-GB"/>
              </w:rPr>
              <w:t>f e</w:t>
            </w:r>
            <w:r w:rsidRPr="00440B4F">
              <w:rPr>
                <w:rFonts w:asciiTheme="minorHAnsi" w:hAnsiTheme="minorHAnsi" w:cstheme="minorHAnsi"/>
                <w:sz w:val="20"/>
                <w:szCs w:val="20"/>
                <w:lang w:val="en-GB"/>
              </w:rPr>
              <w:t>mpty then 0</w:t>
            </w:r>
            <w:r w:rsidR="007D1AC8" w:rsidRPr="00440B4F">
              <w:rPr>
                <w:rFonts w:asciiTheme="minorHAnsi" w:hAnsiTheme="minorHAnsi" w:cstheme="minorHAnsi"/>
                <w:sz w:val="20"/>
                <w:szCs w:val="20"/>
                <w:lang w:val="en-GB"/>
              </w:rPr>
              <w:t xml:space="preserve">. </w:t>
            </w:r>
            <w:r w:rsidRPr="00440B4F">
              <w:rPr>
                <w:rFonts w:asciiTheme="minorHAnsi" w:hAnsiTheme="minorHAnsi" w:cstheme="minorHAnsi"/>
                <w:sz w:val="20"/>
                <w:szCs w:val="20"/>
                <w:lang w:val="en-GB"/>
              </w:rPr>
              <w:t>V</w:t>
            </w:r>
            <w:r>
              <w:rPr>
                <w:rFonts w:asciiTheme="minorHAnsi" w:hAnsiTheme="minorHAnsi" w:cstheme="minorHAnsi"/>
                <w:sz w:val="20"/>
                <w:szCs w:val="20"/>
                <w:lang w:val="en-GB"/>
              </w:rPr>
              <w:t>alue taken if consideration for Express parcels</w:t>
            </w:r>
          </w:p>
        </w:tc>
      </w:tr>
      <w:tr w:rsidR="00BD5BE7" w:rsidRPr="00CC503B"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D1AC8">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E_1</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E1E5F">
            <w:pPr>
              <w:pStyle w:val="Standard"/>
              <w:autoSpaceDE w:val="0"/>
              <w:rPr>
                <w:rFonts w:asciiTheme="minorHAnsi" w:hAnsiTheme="minorHAnsi" w:cstheme="minorHAnsi"/>
                <w:sz w:val="20"/>
                <w:szCs w:val="20"/>
              </w:rPr>
            </w:pPr>
            <w:r>
              <w:rPr>
                <w:rFonts w:asciiTheme="minorHAnsi" w:hAnsiTheme="minorHAnsi" w:cstheme="minorHAnsi"/>
                <w:sz w:val="20"/>
                <w:szCs w:val="20"/>
              </w:rPr>
              <w:t>Parcels to</w:t>
            </w:r>
            <w:r w:rsidR="007D1AC8" w:rsidRPr="00CC503B">
              <w:rPr>
                <w:rFonts w:asciiTheme="minorHAnsi" w:hAnsiTheme="minorHAnsi" w:cstheme="minorHAnsi"/>
                <w:sz w:val="20"/>
                <w:szCs w:val="20"/>
              </w:rPr>
              <w:t xml:space="preserve"> 1kg</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CC503B" w:rsidRDefault="007E1E5F">
            <w:pPr>
              <w:pStyle w:val="Standard"/>
              <w:autoSpaceDE w:val="0"/>
              <w:rPr>
                <w:rFonts w:asciiTheme="minorHAnsi" w:hAnsiTheme="minorHAnsi" w:cstheme="minorHAnsi"/>
                <w:sz w:val="20"/>
                <w:szCs w:val="20"/>
              </w:rPr>
            </w:pPr>
            <w:r>
              <w:rPr>
                <w:rFonts w:asciiTheme="minorHAnsi" w:hAnsiTheme="minorHAnsi" w:cstheme="minorHAnsi"/>
                <w:sz w:val="20"/>
                <w:szCs w:val="20"/>
              </w:rPr>
              <w:t>as above</w:t>
            </w:r>
          </w:p>
        </w:tc>
      </w:tr>
      <w:tr w:rsidR="00BD5BE7" w:rsidRPr="00CC503B"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D1AC8">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E_5</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E1E5F">
            <w:pPr>
              <w:pStyle w:val="Standard"/>
              <w:autoSpaceDE w:val="0"/>
              <w:rPr>
                <w:rFonts w:asciiTheme="minorHAnsi" w:hAnsiTheme="minorHAnsi" w:cstheme="minorHAnsi"/>
                <w:sz w:val="20"/>
                <w:szCs w:val="20"/>
              </w:rPr>
            </w:pPr>
            <w:r>
              <w:rPr>
                <w:rFonts w:asciiTheme="minorHAnsi" w:hAnsiTheme="minorHAnsi" w:cstheme="minorHAnsi"/>
                <w:sz w:val="20"/>
                <w:szCs w:val="20"/>
              </w:rPr>
              <w:t>Parcels to</w:t>
            </w:r>
            <w:r w:rsidR="007D1AC8" w:rsidRPr="00CC503B">
              <w:rPr>
                <w:rFonts w:asciiTheme="minorHAnsi" w:hAnsiTheme="minorHAnsi" w:cstheme="minorHAnsi"/>
                <w:sz w:val="20"/>
                <w:szCs w:val="20"/>
              </w:rPr>
              <w:t xml:space="preserve"> 5kg</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CC503B" w:rsidRDefault="007E1E5F">
            <w:pPr>
              <w:pStyle w:val="Standard"/>
              <w:autoSpaceDE w:val="0"/>
              <w:rPr>
                <w:rFonts w:asciiTheme="minorHAnsi" w:hAnsiTheme="minorHAnsi" w:cstheme="minorHAnsi"/>
                <w:sz w:val="20"/>
                <w:szCs w:val="20"/>
              </w:rPr>
            </w:pPr>
            <w:r>
              <w:rPr>
                <w:rFonts w:asciiTheme="minorHAnsi" w:hAnsiTheme="minorHAnsi" w:cstheme="minorHAnsi"/>
                <w:sz w:val="20"/>
                <w:szCs w:val="20"/>
              </w:rPr>
              <w:t>as above</w:t>
            </w:r>
          </w:p>
        </w:tc>
      </w:tr>
      <w:tr w:rsidR="00BD5BE7" w:rsidRPr="00CC503B"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D1AC8">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E_10</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E1E5F">
            <w:pPr>
              <w:pStyle w:val="Standard"/>
              <w:autoSpaceDE w:val="0"/>
              <w:rPr>
                <w:rFonts w:asciiTheme="minorHAnsi" w:hAnsiTheme="minorHAnsi" w:cstheme="minorHAnsi"/>
                <w:sz w:val="20"/>
                <w:szCs w:val="20"/>
              </w:rPr>
            </w:pPr>
            <w:r>
              <w:rPr>
                <w:rFonts w:asciiTheme="minorHAnsi" w:hAnsiTheme="minorHAnsi" w:cstheme="minorHAnsi"/>
                <w:sz w:val="20"/>
                <w:szCs w:val="20"/>
              </w:rPr>
              <w:t>Parcels to</w:t>
            </w:r>
            <w:r w:rsidR="007D1AC8" w:rsidRPr="00CC503B">
              <w:rPr>
                <w:rFonts w:asciiTheme="minorHAnsi" w:hAnsiTheme="minorHAnsi" w:cstheme="minorHAnsi"/>
                <w:sz w:val="20"/>
                <w:szCs w:val="20"/>
              </w:rPr>
              <w:t xml:space="preserve"> 10kg</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CC503B" w:rsidRDefault="007E1E5F">
            <w:pPr>
              <w:pStyle w:val="Standard"/>
              <w:autoSpaceDE w:val="0"/>
              <w:rPr>
                <w:rFonts w:asciiTheme="minorHAnsi" w:hAnsiTheme="minorHAnsi" w:cstheme="minorHAnsi"/>
                <w:sz w:val="20"/>
                <w:szCs w:val="20"/>
              </w:rPr>
            </w:pPr>
            <w:r>
              <w:rPr>
                <w:rFonts w:asciiTheme="minorHAnsi" w:hAnsiTheme="minorHAnsi" w:cstheme="minorHAnsi"/>
                <w:sz w:val="20"/>
                <w:szCs w:val="20"/>
              </w:rPr>
              <w:t>as above</w:t>
            </w:r>
          </w:p>
        </w:tc>
      </w:tr>
      <w:tr w:rsidR="00BD5BE7" w:rsidRPr="00CC503B"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D1AC8">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E_15</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E1E5F">
            <w:pPr>
              <w:pStyle w:val="Standard"/>
              <w:autoSpaceDE w:val="0"/>
              <w:rPr>
                <w:rFonts w:asciiTheme="minorHAnsi" w:hAnsiTheme="minorHAnsi" w:cstheme="minorHAnsi"/>
                <w:sz w:val="20"/>
                <w:szCs w:val="20"/>
              </w:rPr>
            </w:pPr>
            <w:r>
              <w:rPr>
                <w:rFonts w:asciiTheme="minorHAnsi" w:hAnsiTheme="minorHAnsi" w:cstheme="minorHAnsi"/>
                <w:sz w:val="20"/>
                <w:szCs w:val="20"/>
              </w:rPr>
              <w:t>Parcels to</w:t>
            </w:r>
            <w:r w:rsidR="007D1AC8" w:rsidRPr="00CC503B">
              <w:rPr>
                <w:rFonts w:asciiTheme="minorHAnsi" w:hAnsiTheme="minorHAnsi" w:cstheme="minorHAnsi"/>
                <w:sz w:val="20"/>
                <w:szCs w:val="20"/>
              </w:rPr>
              <w:t xml:space="preserve"> 15kg</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CC503B" w:rsidRDefault="007E1E5F">
            <w:pPr>
              <w:pStyle w:val="Standard"/>
              <w:autoSpaceDE w:val="0"/>
              <w:rPr>
                <w:rFonts w:asciiTheme="minorHAnsi" w:hAnsiTheme="minorHAnsi" w:cstheme="minorHAnsi"/>
                <w:sz w:val="20"/>
                <w:szCs w:val="20"/>
              </w:rPr>
            </w:pPr>
            <w:r>
              <w:rPr>
                <w:rFonts w:asciiTheme="minorHAnsi" w:hAnsiTheme="minorHAnsi" w:cstheme="minorHAnsi"/>
                <w:sz w:val="20"/>
                <w:szCs w:val="20"/>
              </w:rPr>
              <w:t>as above</w:t>
            </w:r>
          </w:p>
        </w:tc>
      </w:tr>
      <w:tr w:rsidR="00BD5BE7" w:rsidRPr="00CC503B"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D1AC8">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E_20</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E1E5F">
            <w:pPr>
              <w:pStyle w:val="Standard"/>
              <w:autoSpaceDE w:val="0"/>
              <w:rPr>
                <w:rFonts w:asciiTheme="minorHAnsi" w:hAnsiTheme="minorHAnsi" w:cstheme="minorHAnsi"/>
                <w:sz w:val="20"/>
                <w:szCs w:val="20"/>
              </w:rPr>
            </w:pPr>
            <w:r>
              <w:rPr>
                <w:rFonts w:asciiTheme="minorHAnsi" w:hAnsiTheme="minorHAnsi" w:cstheme="minorHAnsi"/>
                <w:sz w:val="20"/>
                <w:szCs w:val="20"/>
              </w:rPr>
              <w:t>Parcels to</w:t>
            </w:r>
            <w:r w:rsidR="007D1AC8" w:rsidRPr="00CC503B">
              <w:rPr>
                <w:rFonts w:asciiTheme="minorHAnsi" w:hAnsiTheme="minorHAnsi" w:cstheme="minorHAnsi"/>
                <w:sz w:val="20"/>
                <w:szCs w:val="20"/>
              </w:rPr>
              <w:t xml:space="preserve"> 20kg</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CC503B" w:rsidRDefault="007E1E5F">
            <w:pPr>
              <w:pStyle w:val="Standard"/>
              <w:autoSpaceDE w:val="0"/>
              <w:rPr>
                <w:rFonts w:asciiTheme="minorHAnsi" w:hAnsiTheme="minorHAnsi" w:cstheme="minorHAnsi"/>
                <w:sz w:val="20"/>
                <w:szCs w:val="20"/>
              </w:rPr>
            </w:pPr>
            <w:r>
              <w:rPr>
                <w:rFonts w:asciiTheme="minorHAnsi" w:hAnsiTheme="minorHAnsi" w:cstheme="minorHAnsi"/>
                <w:sz w:val="20"/>
                <w:szCs w:val="20"/>
              </w:rPr>
              <w:t>as above</w:t>
            </w:r>
          </w:p>
        </w:tc>
      </w:tr>
      <w:tr w:rsidR="00BD5BE7" w:rsidRPr="00CC503B"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D1AC8">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E_30</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E1E5F">
            <w:pPr>
              <w:pStyle w:val="Standard"/>
              <w:autoSpaceDE w:val="0"/>
              <w:rPr>
                <w:rFonts w:asciiTheme="minorHAnsi" w:hAnsiTheme="minorHAnsi" w:cstheme="minorHAnsi"/>
                <w:sz w:val="20"/>
                <w:szCs w:val="20"/>
              </w:rPr>
            </w:pPr>
            <w:r>
              <w:rPr>
                <w:rFonts w:asciiTheme="minorHAnsi" w:hAnsiTheme="minorHAnsi" w:cstheme="minorHAnsi"/>
                <w:sz w:val="20"/>
                <w:szCs w:val="20"/>
              </w:rPr>
              <w:t>Parcels to</w:t>
            </w:r>
            <w:r w:rsidR="007D1AC8" w:rsidRPr="00CC503B">
              <w:rPr>
                <w:rFonts w:asciiTheme="minorHAnsi" w:hAnsiTheme="minorHAnsi" w:cstheme="minorHAnsi"/>
                <w:sz w:val="20"/>
                <w:szCs w:val="20"/>
              </w:rPr>
              <w:t xml:space="preserve"> 30kg</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CC503B" w:rsidRDefault="007E1E5F">
            <w:pPr>
              <w:pStyle w:val="Standard"/>
              <w:autoSpaceDE w:val="0"/>
              <w:rPr>
                <w:rFonts w:asciiTheme="minorHAnsi" w:hAnsiTheme="minorHAnsi" w:cstheme="minorHAnsi"/>
                <w:sz w:val="20"/>
                <w:szCs w:val="20"/>
              </w:rPr>
            </w:pPr>
            <w:r>
              <w:rPr>
                <w:rFonts w:asciiTheme="minorHAnsi" w:hAnsiTheme="minorHAnsi" w:cstheme="minorHAnsi"/>
                <w:sz w:val="20"/>
                <w:szCs w:val="20"/>
              </w:rPr>
              <w:t>as above</w:t>
            </w:r>
          </w:p>
        </w:tc>
      </w:tr>
      <w:tr w:rsidR="00BD5BE7" w:rsidRPr="00CC503B" w:rsidTr="00381099">
        <w:trPr>
          <w:trHeight w:val="20"/>
        </w:trPr>
        <w:tc>
          <w:tcPr>
            <w:tcW w:w="2550" w:type="dxa"/>
            <w:tcBorders>
              <w:left w:val="single" w:sz="2" w:space="0" w:color="000000"/>
              <w:bottom w:val="single" w:sz="2" w:space="0" w:color="000000"/>
            </w:tcBorders>
            <w:tcMar>
              <w:top w:w="28" w:type="dxa"/>
              <w:left w:w="55" w:type="dxa"/>
              <w:bottom w:w="28" w:type="dxa"/>
              <w:right w:w="55" w:type="dxa"/>
            </w:tcMar>
          </w:tcPr>
          <w:p w:rsidR="00BD5BE7" w:rsidRPr="00D2044F" w:rsidRDefault="007D1AC8" w:rsidP="00A34093">
            <w:pPr>
              <w:pStyle w:val="Standard"/>
              <w:autoSpaceDE w:val="0"/>
              <w:rPr>
                <w:rFonts w:asciiTheme="minorHAnsi" w:hAnsiTheme="minorHAnsi" w:cstheme="minorHAnsi"/>
                <w:sz w:val="20"/>
                <w:szCs w:val="20"/>
                <w:highlight w:val="yellow"/>
              </w:rPr>
            </w:pPr>
            <w:r w:rsidRPr="00D2044F">
              <w:rPr>
                <w:rFonts w:asciiTheme="minorHAnsi" w:hAnsiTheme="minorHAnsi" w:cstheme="minorHAnsi"/>
                <w:sz w:val="20"/>
                <w:szCs w:val="20"/>
                <w:highlight w:val="yellow"/>
              </w:rPr>
              <w:t>ROD_1_</w:t>
            </w:r>
            <w:r w:rsidR="00944601" w:rsidRPr="00D2044F">
              <w:rPr>
                <w:rFonts w:asciiTheme="minorHAnsi" w:hAnsiTheme="minorHAnsi" w:cstheme="minorHAnsi"/>
                <w:sz w:val="20"/>
                <w:szCs w:val="20"/>
                <w:highlight w:val="yellow"/>
              </w:rPr>
              <w:t>TYP</w:t>
            </w:r>
          </w:p>
        </w:tc>
        <w:tc>
          <w:tcPr>
            <w:tcW w:w="2745" w:type="dxa"/>
            <w:tcBorders>
              <w:left w:val="single" w:sz="2" w:space="0" w:color="000000"/>
              <w:bottom w:val="single" w:sz="2" w:space="0" w:color="000000"/>
            </w:tcBorders>
            <w:tcMar>
              <w:top w:w="28" w:type="dxa"/>
              <w:left w:w="55" w:type="dxa"/>
              <w:bottom w:w="28" w:type="dxa"/>
              <w:right w:w="55" w:type="dxa"/>
            </w:tcMar>
          </w:tcPr>
          <w:p w:rsidR="00BD5BE7" w:rsidRPr="00CC503B" w:rsidRDefault="00944601" w:rsidP="00381099">
            <w:pPr>
              <w:pStyle w:val="Standard"/>
              <w:autoSpaceDE w:val="0"/>
              <w:rPr>
                <w:rFonts w:asciiTheme="minorHAnsi" w:hAnsiTheme="minorHAnsi" w:cstheme="minorHAnsi"/>
                <w:sz w:val="20"/>
                <w:szCs w:val="20"/>
              </w:rPr>
            </w:pPr>
            <w:r>
              <w:rPr>
                <w:rFonts w:asciiTheme="minorHAnsi" w:hAnsiTheme="minorHAnsi" w:cstheme="minorHAnsi"/>
                <w:sz w:val="20"/>
                <w:szCs w:val="20"/>
              </w:rPr>
              <w:t xml:space="preserve">Type 1 of return </w:t>
            </w:r>
            <w:r w:rsidRPr="00555371">
              <w:rPr>
                <w:rFonts w:asciiTheme="minorHAnsi" w:hAnsiTheme="minorHAnsi" w:cstheme="minorHAnsi"/>
                <w:sz w:val="20"/>
                <w:szCs w:val="20"/>
                <w:lang w:val="en-GB"/>
              </w:rPr>
              <w:t>document</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D810B5" w:rsidRDefault="00555371">
            <w:pPr>
              <w:pStyle w:val="Standard"/>
              <w:autoSpaceDE w:val="0"/>
              <w:rPr>
                <w:rFonts w:asciiTheme="minorHAnsi" w:hAnsiTheme="minorHAnsi" w:cstheme="minorHAnsi"/>
                <w:sz w:val="20"/>
                <w:szCs w:val="20"/>
              </w:rPr>
            </w:pPr>
            <w:r w:rsidRPr="00555371">
              <w:rPr>
                <w:rFonts w:asciiTheme="minorHAnsi" w:hAnsiTheme="minorHAnsi" w:cstheme="minorHAnsi"/>
                <w:sz w:val="20"/>
                <w:szCs w:val="20"/>
                <w:lang w:val="en-GB"/>
              </w:rPr>
              <w:t>Available</w:t>
            </w:r>
            <w:r w:rsidR="00440B4F">
              <w:rPr>
                <w:rFonts w:asciiTheme="minorHAnsi" w:hAnsiTheme="minorHAnsi" w:cstheme="minorHAnsi"/>
                <w:sz w:val="20"/>
                <w:szCs w:val="20"/>
              </w:rPr>
              <w:t xml:space="preserve"> values</w:t>
            </w:r>
            <w:r w:rsidR="00D810B5">
              <w:rPr>
                <w:rFonts w:asciiTheme="minorHAnsi" w:hAnsiTheme="minorHAnsi" w:cstheme="minorHAnsi"/>
                <w:sz w:val="20"/>
                <w:szCs w:val="20"/>
              </w:rPr>
              <w:t>:</w:t>
            </w:r>
          </w:p>
          <w:p w:rsidR="00381099" w:rsidRPr="00381099" w:rsidRDefault="00440B4F" w:rsidP="006B5230">
            <w:pPr>
              <w:pStyle w:val="Standard"/>
              <w:numPr>
                <w:ilvl w:val="0"/>
                <w:numId w:val="7"/>
              </w:numPr>
              <w:autoSpaceDE w:val="0"/>
              <w:rPr>
                <w:rFonts w:asciiTheme="minorHAnsi" w:hAnsiTheme="minorHAnsi" w:cstheme="minorHAnsi"/>
                <w:sz w:val="20"/>
                <w:szCs w:val="20"/>
              </w:rPr>
            </w:pPr>
            <w:r>
              <w:rPr>
                <w:rFonts w:asciiTheme="minorHAnsi" w:hAnsiTheme="minorHAnsi" w:cstheme="minorHAnsi"/>
                <w:sz w:val="20"/>
                <w:szCs w:val="20"/>
              </w:rPr>
              <w:t>RAN - Annex</w:t>
            </w:r>
          </w:p>
          <w:p w:rsidR="00381099" w:rsidRPr="00381099" w:rsidRDefault="00381099" w:rsidP="006B5230">
            <w:pPr>
              <w:pStyle w:val="Standard"/>
              <w:numPr>
                <w:ilvl w:val="0"/>
                <w:numId w:val="7"/>
              </w:numPr>
              <w:autoSpaceDE w:val="0"/>
              <w:rPr>
                <w:rFonts w:asciiTheme="minorHAnsi" w:hAnsiTheme="minorHAnsi" w:cstheme="minorHAnsi"/>
                <w:sz w:val="20"/>
                <w:szCs w:val="20"/>
              </w:rPr>
            </w:pPr>
            <w:r w:rsidRPr="00381099">
              <w:rPr>
                <w:rFonts w:asciiTheme="minorHAnsi" w:hAnsiTheme="minorHAnsi" w:cstheme="minorHAnsi"/>
                <w:sz w:val="20"/>
                <w:szCs w:val="20"/>
              </w:rPr>
              <w:t xml:space="preserve">RDW - </w:t>
            </w:r>
            <w:r w:rsidR="00440B4F">
              <w:rPr>
                <w:rFonts w:asciiTheme="minorHAnsi" w:hAnsiTheme="minorHAnsi" w:cstheme="minorHAnsi"/>
                <w:sz w:val="20"/>
                <w:szCs w:val="20"/>
              </w:rPr>
              <w:t>Cc</w:t>
            </w:r>
          </w:p>
          <w:p w:rsidR="00381099" w:rsidRPr="00381099" w:rsidRDefault="00381099" w:rsidP="006B5230">
            <w:pPr>
              <w:pStyle w:val="Standard"/>
              <w:numPr>
                <w:ilvl w:val="0"/>
                <w:numId w:val="7"/>
              </w:numPr>
              <w:autoSpaceDE w:val="0"/>
              <w:rPr>
                <w:rFonts w:asciiTheme="minorHAnsi" w:hAnsiTheme="minorHAnsi" w:cstheme="minorHAnsi"/>
                <w:sz w:val="20"/>
                <w:szCs w:val="20"/>
              </w:rPr>
            </w:pPr>
            <w:r w:rsidRPr="00381099">
              <w:rPr>
                <w:rFonts w:asciiTheme="minorHAnsi" w:hAnsiTheme="minorHAnsi" w:cstheme="minorHAnsi"/>
                <w:sz w:val="20"/>
                <w:szCs w:val="20"/>
              </w:rPr>
              <w:t xml:space="preserve">RIN - </w:t>
            </w:r>
            <w:r w:rsidR="00440B4F">
              <w:rPr>
                <w:rFonts w:asciiTheme="minorHAnsi" w:hAnsiTheme="minorHAnsi" w:cstheme="minorHAnsi"/>
                <w:sz w:val="20"/>
                <w:szCs w:val="20"/>
              </w:rPr>
              <w:t>Others</w:t>
            </w:r>
          </w:p>
          <w:p w:rsidR="00381099" w:rsidRPr="00381099" w:rsidRDefault="00381099" w:rsidP="006B5230">
            <w:pPr>
              <w:pStyle w:val="Standard"/>
              <w:numPr>
                <w:ilvl w:val="0"/>
                <w:numId w:val="7"/>
              </w:numPr>
              <w:autoSpaceDE w:val="0"/>
              <w:rPr>
                <w:rFonts w:asciiTheme="minorHAnsi" w:hAnsiTheme="minorHAnsi" w:cstheme="minorHAnsi"/>
                <w:sz w:val="20"/>
                <w:szCs w:val="20"/>
              </w:rPr>
            </w:pPr>
            <w:r w:rsidRPr="00381099">
              <w:rPr>
                <w:rFonts w:asciiTheme="minorHAnsi" w:hAnsiTheme="minorHAnsi" w:cstheme="minorHAnsi"/>
                <w:sz w:val="20"/>
                <w:szCs w:val="20"/>
              </w:rPr>
              <w:t xml:space="preserve">ROD - </w:t>
            </w:r>
            <w:r w:rsidR="00440B4F">
              <w:rPr>
                <w:rFonts w:asciiTheme="minorHAnsi" w:hAnsiTheme="minorHAnsi" w:cstheme="minorHAnsi"/>
                <w:sz w:val="20"/>
                <w:szCs w:val="20"/>
              </w:rPr>
              <w:t>Invoice</w:t>
            </w:r>
          </w:p>
          <w:p w:rsidR="00381099" w:rsidRPr="00381099" w:rsidRDefault="00381099" w:rsidP="006B5230">
            <w:pPr>
              <w:pStyle w:val="Standard"/>
              <w:numPr>
                <w:ilvl w:val="0"/>
                <w:numId w:val="7"/>
              </w:numPr>
              <w:autoSpaceDE w:val="0"/>
              <w:rPr>
                <w:rFonts w:asciiTheme="minorHAnsi" w:hAnsiTheme="minorHAnsi" w:cstheme="minorHAnsi"/>
                <w:sz w:val="20"/>
                <w:szCs w:val="20"/>
              </w:rPr>
            </w:pPr>
            <w:r w:rsidRPr="00381099">
              <w:rPr>
                <w:rFonts w:asciiTheme="minorHAnsi" w:hAnsiTheme="minorHAnsi" w:cstheme="minorHAnsi"/>
                <w:sz w:val="20"/>
                <w:szCs w:val="20"/>
              </w:rPr>
              <w:t xml:space="preserve">RUA </w:t>
            </w:r>
            <w:r w:rsidR="00440B4F">
              <w:rPr>
                <w:rFonts w:asciiTheme="minorHAnsi" w:hAnsiTheme="minorHAnsi" w:cstheme="minorHAnsi"/>
                <w:sz w:val="20"/>
                <w:szCs w:val="20"/>
              </w:rPr>
              <w:t>–contract/annex</w:t>
            </w:r>
          </w:p>
          <w:p w:rsidR="00381099" w:rsidRPr="00381099" w:rsidRDefault="00381099" w:rsidP="006B5230">
            <w:pPr>
              <w:pStyle w:val="Standard"/>
              <w:numPr>
                <w:ilvl w:val="0"/>
                <w:numId w:val="7"/>
              </w:numPr>
              <w:autoSpaceDE w:val="0"/>
              <w:rPr>
                <w:rFonts w:asciiTheme="minorHAnsi" w:hAnsiTheme="minorHAnsi" w:cstheme="minorHAnsi"/>
                <w:sz w:val="20"/>
                <w:szCs w:val="20"/>
              </w:rPr>
            </w:pPr>
            <w:r w:rsidRPr="00381099">
              <w:rPr>
                <w:rFonts w:asciiTheme="minorHAnsi" w:hAnsiTheme="minorHAnsi" w:cstheme="minorHAnsi"/>
                <w:sz w:val="20"/>
                <w:szCs w:val="20"/>
              </w:rPr>
              <w:lastRenderedPageBreak/>
              <w:t xml:space="preserve">RUM - </w:t>
            </w:r>
            <w:r w:rsidR="00440B4F">
              <w:rPr>
                <w:rFonts w:asciiTheme="minorHAnsi" w:hAnsiTheme="minorHAnsi" w:cstheme="minorHAnsi"/>
                <w:sz w:val="20"/>
                <w:szCs w:val="20"/>
              </w:rPr>
              <w:t>contract</w:t>
            </w:r>
          </w:p>
          <w:p w:rsidR="00BD5BE7" w:rsidRPr="00CC503B" w:rsidRDefault="00381099" w:rsidP="006B5230">
            <w:pPr>
              <w:pStyle w:val="Standard"/>
              <w:numPr>
                <w:ilvl w:val="0"/>
                <w:numId w:val="7"/>
              </w:numPr>
              <w:autoSpaceDE w:val="0"/>
              <w:rPr>
                <w:rFonts w:asciiTheme="minorHAnsi" w:hAnsiTheme="minorHAnsi" w:cstheme="minorHAnsi"/>
                <w:sz w:val="20"/>
                <w:szCs w:val="20"/>
              </w:rPr>
            </w:pPr>
            <w:r w:rsidRPr="00381099">
              <w:rPr>
                <w:rFonts w:asciiTheme="minorHAnsi" w:hAnsiTheme="minorHAnsi" w:cstheme="minorHAnsi"/>
                <w:sz w:val="20"/>
                <w:szCs w:val="20"/>
              </w:rPr>
              <w:t xml:space="preserve">RWZ - </w:t>
            </w:r>
            <w:r w:rsidRPr="00440B4F">
              <w:rPr>
                <w:rFonts w:asciiTheme="minorHAnsi" w:hAnsiTheme="minorHAnsi" w:cstheme="minorHAnsi"/>
                <w:sz w:val="20"/>
                <w:szCs w:val="20"/>
                <w:highlight w:val="yellow"/>
              </w:rPr>
              <w:t>WZ</w:t>
            </w:r>
          </w:p>
        </w:tc>
      </w:tr>
      <w:tr w:rsidR="00BD5BE7" w:rsidRPr="00CC503B"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D2044F" w:rsidRDefault="00D711A3">
            <w:pPr>
              <w:pStyle w:val="Standard"/>
              <w:autoSpaceDE w:val="0"/>
              <w:rPr>
                <w:rFonts w:asciiTheme="minorHAnsi" w:hAnsiTheme="minorHAnsi" w:cstheme="minorHAnsi"/>
                <w:sz w:val="20"/>
                <w:szCs w:val="20"/>
                <w:highlight w:val="yellow"/>
              </w:rPr>
            </w:pPr>
            <w:r w:rsidRPr="00D2044F">
              <w:rPr>
                <w:rFonts w:asciiTheme="minorHAnsi" w:hAnsiTheme="minorHAnsi" w:cstheme="minorHAnsi"/>
                <w:sz w:val="20"/>
                <w:szCs w:val="20"/>
                <w:highlight w:val="yellow"/>
              </w:rPr>
              <w:lastRenderedPageBreak/>
              <w:t>ROD_1_OPIS</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944601">
            <w:pPr>
              <w:pStyle w:val="Standard"/>
              <w:autoSpaceDE w:val="0"/>
              <w:rPr>
                <w:rFonts w:asciiTheme="minorHAnsi" w:hAnsiTheme="minorHAnsi" w:cstheme="minorHAnsi"/>
                <w:sz w:val="20"/>
                <w:szCs w:val="20"/>
              </w:rPr>
            </w:pPr>
            <w:r>
              <w:rPr>
                <w:rFonts w:asciiTheme="minorHAnsi" w:hAnsiTheme="minorHAnsi" w:cstheme="minorHAnsi"/>
                <w:sz w:val="20"/>
                <w:szCs w:val="20"/>
              </w:rPr>
              <w:t>Description 1 of return document</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CC503B" w:rsidRDefault="007D1AC8">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 xml:space="preserve">max 50 </w:t>
            </w:r>
            <w:r w:rsidR="00440B4F">
              <w:rPr>
                <w:rFonts w:asciiTheme="minorHAnsi" w:hAnsiTheme="minorHAnsi" w:cstheme="minorHAnsi"/>
                <w:sz w:val="20"/>
                <w:szCs w:val="20"/>
              </w:rPr>
              <w:t>signs</w:t>
            </w:r>
          </w:p>
        </w:tc>
      </w:tr>
      <w:tr w:rsidR="00BD5BE7" w:rsidRPr="00CC503B"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D2044F" w:rsidRDefault="00D711A3">
            <w:pPr>
              <w:pStyle w:val="Standard"/>
              <w:autoSpaceDE w:val="0"/>
              <w:rPr>
                <w:rFonts w:asciiTheme="minorHAnsi" w:hAnsiTheme="minorHAnsi" w:cstheme="minorHAnsi"/>
                <w:sz w:val="20"/>
                <w:szCs w:val="20"/>
                <w:highlight w:val="yellow"/>
              </w:rPr>
            </w:pPr>
            <w:r w:rsidRPr="00D2044F">
              <w:rPr>
                <w:rFonts w:asciiTheme="minorHAnsi" w:hAnsiTheme="minorHAnsi" w:cstheme="minorHAnsi"/>
                <w:sz w:val="20"/>
                <w:szCs w:val="20"/>
                <w:highlight w:val="yellow"/>
              </w:rPr>
              <w:t>ROD_2_TYP</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944601">
            <w:pPr>
              <w:pStyle w:val="Standard"/>
              <w:autoSpaceDE w:val="0"/>
              <w:rPr>
                <w:rFonts w:asciiTheme="minorHAnsi" w:hAnsiTheme="minorHAnsi" w:cstheme="minorHAnsi"/>
                <w:sz w:val="20"/>
                <w:szCs w:val="20"/>
              </w:rPr>
            </w:pPr>
            <w:r>
              <w:rPr>
                <w:rFonts w:asciiTheme="minorHAnsi" w:hAnsiTheme="minorHAnsi" w:cstheme="minorHAnsi"/>
                <w:sz w:val="20"/>
                <w:szCs w:val="20"/>
              </w:rPr>
              <w:t>Type 1 of return document</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CC503B" w:rsidRDefault="007E1E5F">
            <w:pPr>
              <w:pStyle w:val="Standard"/>
              <w:autoSpaceDE w:val="0"/>
              <w:rPr>
                <w:rFonts w:asciiTheme="minorHAnsi" w:hAnsiTheme="minorHAnsi" w:cstheme="minorHAnsi"/>
                <w:sz w:val="20"/>
                <w:szCs w:val="20"/>
              </w:rPr>
            </w:pPr>
            <w:r>
              <w:rPr>
                <w:rFonts w:asciiTheme="minorHAnsi" w:hAnsiTheme="minorHAnsi" w:cstheme="minorHAnsi"/>
                <w:sz w:val="20"/>
                <w:szCs w:val="20"/>
              </w:rPr>
              <w:t>analogical to</w:t>
            </w:r>
            <w:r w:rsidR="007D1AC8" w:rsidRPr="00CC503B">
              <w:rPr>
                <w:rFonts w:asciiTheme="minorHAnsi" w:hAnsiTheme="minorHAnsi" w:cstheme="minorHAnsi"/>
                <w:sz w:val="20"/>
                <w:szCs w:val="20"/>
              </w:rPr>
              <w:t>ROD_1_</w:t>
            </w:r>
            <w:r w:rsidR="00944601">
              <w:rPr>
                <w:rFonts w:asciiTheme="minorHAnsi" w:hAnsiTheme="minorHAnsi" w:cstheme="minorHAnsi"/>
                <w:sz w:val="20"/>
                <w:szCs w:val="20"/>
              </w:rPr>
              <w:t>TYPE</w:t>
            </w:r>
          </w:p>
        </w:tc>
      </w:tr>
      <w:tr w:rsidR="00BD5BE7" w:rsidRPr="00CC503B"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D2044F" w:rsidRDefault="007D1AC8">
            <w:pPr>
              <w:pStyle w:val="Standard"/>
              <w:autoSpaceDE w:val="0"/>
              <w:rPr>
                <w:rFonts w:asciiTheme="minorHAnsi" w:hAnsiTheme="minorHAnsi" w:cstheme="minorHAnsi"/>
                <w:sz w:val="20"/>
                <w:szCs w:val="20"/>
                <w:highlight w:val="yellow"/>
              </w:rPr>
            </w:pPr>
            <w:r w:rsidRPr="00D2044F">
              <w:rPr>
                <w:rFonts w:asciiTheme="minorHAnsi" w:hAnsiTheme="minorHAnsi" w:cstheme="minorHAnsi"/>
                <w:sz w:val="20"/>
                <w:szCs w:val="20"/>
                <w:highlight w:val="yellow"/>
              </w:rPr>
              <w:t>ROD_2_</w:t>
            </w:r>
            <w:r w:rsidR="00D711A3" w:rsidRPr="00D2044F">
              <w:rPr>
                <w:rFonts w:asciiTheme="minorHAnsi" w:hAnsiTheme="minorHAnsi" w:cstheme="minorHAnsi"/>
                <w:sz w:val="20"/>
                <w:szCs w:val="20"/>
                <w:highlight w:val="yellow"/>
              </w:rPr>
              <w:t xml:space="preserve"> OPIS</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944601">
            <w:pPr>
              <w:pStyle w:val="Standard"/>
              <w:autoSpaceDE w:val="0"/>
              <w:rPr>
                <w:rFonts w:asciiTheme="minorHAnsi" w:hAnsiTheme="minorHAnsi" w:cstheme="minorHAnsi"/>
                <w:sz w:val="20"/>
                <w:szCs w:val="20"/>
              </w:rPr>
            </w:pPr>
            <w:r>
              <w:rPr>
                <w:rFonts w:asciiTheme="minorHAnsi" w:hAnsiTheme="minorHAnsi" w:cstheme="minorHAnsi"/>
                <w:sz w:val="20"/>
                <w:szCs w:val="20"/>
              </w:rPr>
              <w:t>Description 1 of return document</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CC503B" w:rsidRDefault="007E1E5F">
            <w:pPr>
              <w:pStyle w:val="Standard"/>
              <w:autoSpaceDE w:val="0"/>
              <w:rPr>
                <w:rFonts w:asciiTheme="minorHAnsi" w:hAnsiTheme="minorHAnsi" w:cstheme="minorHAnsi"/>
                <w:sz w:val="20"/>
                <w:szCs w:val="20"/>
              </w:rPr>
            </w:pPr>
            <w:r>
              <w:rPr>
                <w:rFonts w:asciiTheme="minorHAnsi" w:hAnsiTheme="minorHAnsi" w:cstheme="minorHAnsi"/>
                <w:sz w:val="20"/>
                <w:szCs w:val="20"/>
              </w:rPr>
              <w:t>analogical to</w:t>
            </w:r>
            <w:r w:rsidR="007D1AC8" w:rsidRPr="00CC503B">
              <w:rPr>
                <w:rFonts w:asciiTheme="minorHAnsi" w:hAnsiTheme="minorHAnsi" w:cstheme="minorHAnsi"/>
                <w:sz w:val="20"/>
                <w:szCs w:val="20"/>
              </w:rPr>
              <w:t>ROD_1_</w:t>
            </w:r>
            <w:r w:rsidR="00944601">
              <w:rPr>
                <w:rFonts w:asciiTheme="minorHAnsi" w:hAnsiTheme="minorHAnsi" w:cstheme="minorHAnsi"/>
                <w:sz w:val="20"/>
                <w:szCs w:val="20"/>
              </w:rPr>
              <w:t>DESCRIPTION</w:t>
            </w:r>
          </w:p>
        </w:tc>
      </w:tr>
      <w:tr w:rsidR="00BD5BE7" w:rsidRPr="00CC503B"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D2044F" w:rsidRDefault="007D1AC8">
            <w:pPr>
              <w:pStyle w:val="Standard"/>
              <w:autoSpaceDE w:val="0"/>
              <w:rPr>
                <w:rFonts w:asciiTheme="minorHAnsi" w:hAnsiTheme="minorHAnsi" w:cstheme="minorHAnsi"/>
                <w:sz w:val="20"/>
                <w:szCs w:val="20"/>
                <w:highlight w:val="yellow"/>
              </w:rPr>
            </w:pPr>
            <w:r w:rsidRPr="00D2044F">
              <w:rPr>
                <w:rFonts w:asciiTheme="minorHAnsi" w:hAnsiTheme="minorHAnsi" w:cstheme="minorHAnsi"/>
                <w:sz w:val="20"/>
                <w:szCs w:val="20"/>
                <w:highlight w:val="yellow"/>
              </w:rPr>
              <w:t>ROD_3_</w:t>
            </w:r>
            <w:r w:rsidR="00D711A3" w:rsidRPr="00D2044F">
              <w:rPr>
                <w:rFonts w:asciiTheme="minorHAnsi" w:hAnsiTheme="minorHAnsi" w:cstheme="minorHAnsi"/>
                <w:sz w:val="20"/>
                <w:szCs w:val="20"/>
                <w:highlight w:val="yellow"/>
              </w:rPr>
              <w:t xml:space="preserve"> TYP</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944601">
            <w:pPr>
              <w:pStyle w:val="Standard"/>
              <w:autoSpaceDE w:val="0"/>
              <w:rPr>
                <w:rFonts w:asciiTheme="minorHAnsi" w:hAnsiTheme="minorHAnsi" w:cstheme="minorHAnsi"/>
                <w:sz w:val="20"/>
                <w:szCs w:val="20"/>
              </w:rPr>
            </w:pPr>
            <w:r>
              <w:rPr>
                <w:rFonts w:asciiTheme="minorHAnsi" w:hAnsiTheme="minorHAnsi" w:cstheme="minorHAnsi"/>
                <w:sz w:val="20"/>
                <w:szCs w:val="20"/>
              </w:rPr>
              <w:t>Type 1 of return document</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CC503B" w:rsidRDefault="007E1E5F">
            <w:pPr>
              <w:pStyle w:val="Standard"/>
              <w:autoSpaceDE w:val="0"/>
              <w:rPr>
                <w:rFonts w:asciiTheme="minorHAnsi" w:hAnsiTheme="minorHAnsi" w:cstheme="minorHAnsi"/>
                <w:sz w:val="20"/>
                <w:szCs w:val="20"/>
              </w:rPr>
            </w:pPr>
            <w:r>
              <w:rPr>
                <w:rFonts w:asciiTheme="minorHAnsi" w:hAnsiTheme="minorHAnsi" w:cstheme="minorHAnsi"/>
                <w:sz w:val="20"/>
                <w:szCs w:val="20"/>
              </w:rPr>
              <w:t>analogical to</w:t>
            </w:r>
            <w:r w:rsidR="007D1AC8" w:rsidRPr="00CC503B">
              <w:rPr>
                <w:rFonts w:asciiTheme="minorHAnsi" w:hAnsiTheme="minorHAnsi" w:cstheme="minorHAnsi"/>
                <w:sz w:val="20"/>
                <w:szCs w:val="20"/>
              </w:rPr>
              <w:t>ROD_1_</w:t>
            </w:r>
            <w:r w:rsidR="00944601">
              <w:rPr>
                <w:rFonts w:asciiTheme="minorHAnsi" w:hAnsiTheme="minorHAnsi" w:cstheme="minorHAnsi"/>
                <w:sz w:val="20"/>
                <w:szCs w:val="20"/>
              </w:rPr>
              <w:t>TYPE</w:t>
            </w:r>
          </w:p>
        </w:tc>
      </w:tr>
      <w:tr w:rsidR="00BD5BE7" w:rsidRPr="00CC503B"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D2044F" w:rsidRDefault="007D1AC8">
            <w:pPr>
              <w:pStyle w:val="Standard"/>
              <w:autoSpaceDE w:val="0"/>
              <w:rPr>
                <w:rFonts w:asciiTheme="minorHAnsi" w:hAnsiTheme="minorHAnsi" w:cstheme="minorHAnsi"/>
                <w:sz w:val="20"/>
                <w:szCs w:val="20"/>
                <w:highlight w:val="yellow"/>
              </w:rPr>
            </w:pPr>
            <w:r w:rsidRPr="00D2044F">
              <w:rPr>
                <w:rFonts w:asciiTheme="minorHAnsi" w:hAnsiTheme="minorHAnsi" w:cstheme="minorHAnsi"/>
                <w:sz w:val="20"/>
                <w:szCs w:val="20"/>
                <w:highlight w:val="yellow"/>
              </w:rPr>
              <w:t>ROD_3_</w:t>
            </w:r>
            <w:r w:rsidR="00D711A3" w:rsidRPr="00D2044F">
              <w:rPr>
                <w:rFonts w:asciiTheme="minorHAnsi" w:hAnsiTheme="minorHAnsi" w:cstheme="minorHAnsi"/>
                <w:sz w:val="20"/>
                <w:szCs w:val="20"/>
                <w:highlight w:val="yellow"/>
              </w:rPr>
              <w:t xml:space="preserve"> OPIS</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944601">
            <w:pPr>
              <w:pStyle w:val="Standard"/>
              <w:autoSpaceDE w:val="0"/>
              <w:rPr>
                <w:rFonts w:asciiTheme="minorHAnsi" w:hAnsiTheme="minorHAnsi" w:cstheme="minorHAnsi"/>
                <w:sz w:val="20"/>
                <w:szCs w:val="20"/>
              </w:rPr>
            </w:pPr>
            <w:r>
              <w:rPr>
                <w:rFonts w:asciiTheme="minorHAnsi" w:hAnsiTheme="minorHAnsi" w:cstheme="minorHAnsi"/>
                <w:sz w:val="20"/>
                <w:szCs w:val="20"/>
              </w:rPr>
              <w:t>Description 1 of return document</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CC503B" w:rsidRDefault="007E1E5F">
            <w:pPr>
              <w:pStyle w:val="Standard"/>
              <w:autoSpaceDE w:val="0"/>
              <w:rPr>
                <w:rFonts w:asciiTheme="minorHAnsi" w:hAnsiTheme="minorHAnsi" w:cstheme="minorHAnsi"/>
                <w:sz w:val="20"/>
                <w:szCs w:val="20"/>
              </w:rPr>
            </w:pPr>
            <w:r>
              <w:rPr>
                <w:rFonts w:asciiTheme="minorHAnsi" w:hAnsiTheme="minorHAnsi" w:cstheme="minorHAnsi"/>
                <w:sz w:val="20"/>
                <w:szCs w:val="20"/>
              </w:rPr>
              <w:t>analogical to</w:t>
            </w:r>
            <w:r w:rsidR="007D1AC8" w:rsidRPr="00CC503B">
              <w:rPr>
                <w:rFonts w:asciiTheme="minorHAnsi" w:hAnsiTheme="minorHAnsi" w:cstheme="minorHAnsi"/>
                <w:sz w:val="20"/>
                <w:szCs w:val="20"/>
              </w:rPr>
              <w:t>ROD_1_</w:t>
            </w:r>
            <w:r w:rsidR="00944601">
              <w:rPr>
                <w:rFonts w:asciiTheme="minorHAnsi" w:hAnsiTheme="minorHAnsi" w:cstheme="minorHAnsi"/>
                <w:sz w:val="20"/>
                <w:szCs w:val="20"/>
              </w:rPr>
              <w:t>DESCRIPTION</w:t>
            </w:r>
          </w:p>
        </w:tc>
      </w:tr>
      <w:tr w:rsidR="00BD5BE7" w:rsidRPr="00CC503B"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D2044F" w:rsidRDefault="007D1AC8">
            <w:pPr>
              <w:pStyle w:val="Standard"/>
              <w:autoSpaceDE w:val="0"/>
              <w:rPr>
                <w:rFonts w:asciiTheme="minorHAnsi" w:hAnsiTheme="minorHAnsi" w:cstheme="minorHAnsi"/>
                <w:sz w:val="20"/>
                <w:szCs w:val="20"/>
                <w:highlight w:val="yellow"/>
              </w:rPr>
            </w:pPr>
            <w:r w:rsidRPr="00D2044F">
              <w:rPr>
                <w:rFonts w:asciiTheme="minorHAnsi" w:hAnsiTheme="minorHAnsi" w:cstheme="minorHAnsi"/>
                <w:sz w:val="20"/>
                <w:szCs w:val="20"/>
                <w:highlight w:val="yellow"/>
              </w:rPr>
              <w:t>ROD_4_</w:t>
            </w:r>
            <w:r w:rsidR="00D711A3" w:rsidRPr="00D2044F">
              <w:rPr>
                <w:rFonts w:asciiTheme="minorHAnsi" w:hAnsiTheme="minorHAnsi" w:cstheme="minorHAnsi"/>
                <w:sz w:val="20"/>
                <w:szCs w:val="20"/>
                <w:highlight w:val="yellow"/>
              </w:rPr>
              <w:t xml:space="preserve"> TYP</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944601">
            <w:pPr>
              <w:pStyle w:val="Standard"/>
              <w:autoSpaceDE w:val="0"/>
              <w:rPr>
                <w:rFonts w:asciiTheme="minorHAnsi" w:hAnsiTheme="minorHAnsi" w:cstheme="minorHAnsi"/>
                <w:sz w:val="20"/>
                <w:szCs w:val="20"/>
              </w:rPr>
            </w:pPr>
            <w:r>
              <w:rPr>
                <w:rFonts w:asciiTheme="minorHAnsi" w:hAnsiTheme="minorHAnsi" w:cstheme="minorHAnsi"/>
                <w:sz w:val="20"/>
                <w:szCs w:val="20"/>
              </w:rPr>
              <w:t>Type 1 of return document</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CC503B" w:rsidRDefault="007E1E5F">
            <w:pPr>
              <w:pStyle w:val="Standard"/>
              <w:autoSpaceDE w:val="0"/>
              <w:rPr>
                <w:rFonts w:asciiTheme="minorHAnsi" w:hAnsiTheme="minorHAnsi" w:cstheme="minorHAnsi"/>
                <w:sz w:val="20"/>
                <w:szCs w:val="20"/>
              </w:rPr>
            </w:pPr>
            <w:r>
              <w:rPr>
                <w:rFonts w:asciiTheme="minorHAnsi" w:hAnsiTheme="minorHAnsi" w:cstheme="minorHAnsi"/>
                <w:sz w:val="20"/>
                <w:szCs w:val="20"/>
              </w:rPr>
              <w:t>analogical to</w:t>
            </w:r>
            <w:r w:rsidR="007D1AC8" w:rsidRPr="00CC503B">
              <w:rPr>
                <w:rFonts w:asciiTheme="minorHAnsi" w:hAnsiTheme="minorHAnsi" w:cstheme="minorHAnsi"/>
                <w:sz w:val="20"/>
                <w:szCs w:val="20"/>
              </w:rPr>
              <w:t>ROD_1_</w:t>
            </w:r>
            <w:r w:rsidR="00944601">
              <w:rPr>
                <w:rFonts w:asciiTheme="minorHAnsi" w:hAnsiTheme="minorHAnsi" w:cstheme="minorHAnsi"/>
                <w:sz w:val="20"/>
                <w:szCs w:val="20"/>
              </w:rPr>
              <w:t>TYPE</w:t>
            </w:r>
          </w:p>
        </w:tc>
      </w:tr>
      <w:tr w:rsidR="00BD5BE7" w:rsidRPr="00CC503B"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D2044F" w:rsidRDefault="007D1AC8">
            <w:pPr>
              <w:pStyle w:val="Standard"/>
              <w:autoSpaceDE w:val="0"/>
              <w:rPr>
                <w:rFonts w:asciiTheme="minorHAnsi" w:hAnsiTheme="minorHAnsi" w:cstheme="minorHAnsi"/>
                <w:sz w:val="20"/>
                <w:szCs w:val="20"/>
                <w:highlight w:val="yellow"/>
              </w:rPr>
            </w:pPr>
            <w:r w:rsidRPr="00D2044F">
              <w:rPr>
                <w:rFonts w:asciiTheme="minorHAnsi" w:hAnsiTheme="minorHAnsi" w:cstheme="minorHAnsi"/>
                <w:sz w:val="20"/>
                <w:szCs w:val="20"/>
                <w:highlight w:val="yellow"/>
              </w:rPr>
              <w:t>ROD_4_</w:t>
            </w:r>
            <w:r w:rsidR="00D711A3" w:rsidRPr="00D2044F">
              <w:rPr>
                <w:rFonts w:asciiTheme="minorHAnsi" w:hAnsiTheme="minorHAnsi" w:cstheme="minorHAnsi"/>
                <w:sz w:val="20"/>
                <w:szCs w:val="20"/>
                <w:highlight w:val="yellow"/>
              </w:rPr>
              <w:t xml:space="preserve"> OPIS</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944601">
            <w:pPr>
              <w:pStyle w:val="Standard"/>
              <w:autoSpaceDE w:val="0"/>
              <w:rPr>
                <w:rFonts w:asciiTheme="minorHAnsi" w:hAnsiTheme="minorHAnsi" w:cstheme="minorHAnsi"/>
                <w:sz w:val="20"/>
                <w:szCs w:val="20"/>
              </w:rPr>
            </w:pPr>
            <w:r>
              <w:rPr>
                <w:rFonts w:asciiTheme="minorHAnsi" w:hAnsiTheme="minorHAnsi" w:cstheme="minorHAnsi"/>
                <w:sz w:val="20"/>
                <w:szCs w:val="20"/>
              </w:rPr>
              <w:t>Description 1 of return document</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CC503B" w:rsidRDefault="007E1E5F">
            <w:pPr>
              <w:pStyle w:val="Standard"/>
              <w:autoSpaceDE w:val="0"/>
              <w:rPr>
                <w:rFonts w:asciiTheme="minorHAnsi" w:hAnsiTheme="minorHAnsi" w:cstheme="minorHAnsi"/>
                <w:sz w:val="20"/>
                <w:szCs w:val="20"/>
              </w:rPr>
            </w:pPr>
            <w:r>
              <w:rPr>
                <w:rFonts w:asciiTheme="minorHAnsi" w:hAnsiTheme="minorHAnsi" w:cstheme="minorHAnsi"/>
                <w:sz w:val="20"/>
                <w:szCs w:val="20"/>
              </w:rPr>
              <w:t>analogical to</w:t>
            </w:r>
            <w:r w:rsidR="007D1AC8" w:rsidRPr="00CC503B">
              <w:rPr>
                <w:rFonts w:asciiTheme="minorHAnsi" w:hAnsiTheme="minorHAnsi" w:cstheme="minorHAnsi"/>
                <w:sz w:val="20"/>
                <w:szCs w:val="20"/>
              </w:rPr>
              <w:t>ROD_1_</w:t>
            </w:r>
            <w:r w:rsidR="00944601">
              <w:rPr>
                <w:rFonts w:asciiTheme="minorHAnsi" w:hAnsiTheme="minorHAnsi" w:cstheme="minorHAnsi"/>
                <w:sz w:val="20"/>
                <w:szCs w:val="20"/>
              </w:rPr>
              <w:t>DESCRIPTION</w:t>
            </w:r>
          </w:p>
        </w:tc>
      </w:tr>
      <w:tr w:rsidR="00BD5BE7" w:rsidRPr="00CC503B"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D2044F" w:rsidRDefault="007D1AC8">
            <w:pPr>
              <w:pStyle w:val="Standard"/>
              <w:autoSpaceDE w:val="0"/>
              <w:rPr>
                <w:rFonts w:asciiTheme="minorHAnsi" w:hAnsiTheme="minorHAnsi" w:cstheme="minorHAnsi"/>
                <w:sz w:val="20"/>
                <w:szCs w:val="20"/>
                <w:highlight w:val="yellow"/>
              </w:rPr>
            </w:pPr>
            <w:r w:rsidRPr="00D2044F">
              <w:rPr>
                <w:rFonts w:asciiTheme="minorHAnsi" w:hAnsiTheme="minorHAnsi" w:cstheme="minorHAnsi"/>
                <w:sz w:val="20"/>
                <w:szCs w:val="20"/>
                <w:highlight w:val="yellow"/>
              </w:rPr>
              <w:t>ROD_5_</w:t>
            </w:r>
            <w:r w:rsidR="00D711A3" w:rsidRPr="00D2044F">
              <w:rPr>
                <w:rFonts w:asciiTheme="minorHAnsi" w:hAnsiTheme="minorHAnsi" w:cstheme="minorHAnsi"/>
                <w:sz w:val="20"/>
                <w:szCs w:val="20"/>
                <w:highlight w:val="yellow"/>
              </w:rPr>
              <w:t xml:space="preserve"> TYP</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944601">
            <w:pPr>
              <w:pStyle w:val="Standard"/>
              <w:autoSpaceDE w:val="0"/>
              <w:rPr>
                <w:rFonts w:asciiTheme="minorHAnsi" w:hAnsiTheme="minorHAnsi" w:cstheme="minorHAnsi"/>
                <w:sz w:val="20"/>
                <w:szCs w:val="20"/>
              </w:rPr>
            </w:pPr>
            <w:r>
              <w:rPr>
                <w:rFonts w:asciiTheme="minorHAnsi" w:hAnsiTheme="minorHAnsi" w:cstheme="minorHAnsi"/>
                <w:sz w:val="20"/>
                <w:szCs w:val="20"/>
              </w:rPr>
              <w:t>Type 1 of return document</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CC503B" w:rsidRDefault="007E1E5F">
            <w:pPr>
              <w:pStyle w:val="Standard"/>
              <w:autoSpaceDE w:val="0"/>
              <w:rPr>
                <w:rFonts w:asciiTheme="minorHAnsi" w:hAnsiTheme="minorHAnsi" w:cstheme="minorHAnsi"/>
                <w:sz w:val="20"/>
                <w:szCs w:val="20"/>
              </w:rPr>
            </w:pPr>
            <w:r>
              <w:rPr>
                <w:rFonts w:asciiTheme="minorHAnsi" w:hAnsiTheme="minorHAnsi" w:cstheme="minorHAnsi"/>
                <w:sz w:val="20"/>
                <w:szCs w:val="20"/>
              </w:rPr>
              <w:t>analogical to</w:t>
            </w:r>
            <w:r w:rsidR="007D1AC8" w:rsidRPr="00CC503B">
              <w:rPr>
                <w:rFonts w:asciiTheme="minorHAnsi" w:hAnsiTheme="minorHAnsi" w:cstheme="minorHAnsi"/>
                <w:sz w:val="20"/>
                <w:szCs w:val="20"/>
              </w:rPr>
              <w:t>ROD_1_</w:t>
            </w:r>
            <w:r w:rsidR="00944601">
              <w:rPr>
                <w:rFonts w:asciiTheme="minorHAnsi" w:hAnsiTheme="minorHAnsi" w:cstheme="minorHAnsi"/>
                <w:sz w:val="20"/>
                <w:szCs w:val="20"/>
              </w:rPr>
              <w:t>TYPE</w:t>
            </w:r>
          </w:p>
        </w:tc>
      </w:tr>
      <w:tr w:rsidR="00BD5BE7" w:rsidRPr="00CC503B"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D2044F" w:rsidRDefault="007D1AC8">
            <w:pPr>
              <w:pStyle w:val="Standard"/>
              <w:autoSpaceDE w:val="0"/>
              <w:rPr>
                <w:rFonts w:asciiTheme="minorHAnsi" w:hAnsiTheme="minorHAnsi" w:cstheme="minorHAnsi"/>
                <w:sz w:val="20"/>
                <w:szCs w:val="20"/>
                <w:highlight w:val="yellow"/>
              </w:rPr>
            </w:pPr>
            <w:r w:rsidRPr="00D2044F">
              <w:rPr>
                <w:rFonts w:asciiTheme="minorHAnsi" w:hAnsiTheme="minorHAnsi" w:cstheme="minorHAnsi"/>
                <w:sz w:val="20"/>
                <w:szCs w:val="20"/>
                <w:highlight w:val="yellow"/>
              </w:rPr>
              <w:t>ROD_5_</w:t>
            </w:r>
            <w:r w:rsidR="00D711A3" w:rsidRPr="00D2044F">
              <w:rPr>
                <w:rFonts w:asciiTheme="minorHAnsi" w:hAnsiTheme="minorHAnsi" w:cstheme="minorHAnsi"/>
                <w:sz w:val="20"/>
                <w:szCs w:val="20"/>
                <w:highlight w:val="yellow"/>
              </w:rPr>
              <w:t xml:space="preserve"> OPIS</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944601">
            <w:pPr>
              <w:pStyle w:val="Standard"/>
              <w:autoSpaceDE w:val="0"/>
              <w:rPr>
                <w:rFonts w:asciiTheme="minorHAnsi" w:hAnsiTheme="minorHAnsi" w:cstheme="minorHAnsi"/>
                <w:sz w:val="20"/>
                <w:szCs w:val="20"/>
              </w:rPr>
            </w:pPr>
            <w:r>
              <w:rPr>
                <w:rFonts w:asciiTheme="minorHAnsi" w:hAnsiTheme="minorHAnsi" w:cstheme="minorHAnsi"/>
                <w:sz w:val="20"/>
                <w:szCs w:val="20"/>
              </w:rPr>
              <w:t>Description 1 of return document</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CC503B" w:rsidRDefault="007E1E5F">
            <w:pPr>
              <w:pStyle w:val="Standard"/>
              <w:autoSpaceDE w:val="0"/>
              <w:rPr>
                <w:rFonts w:asciiTheme="minorHAnsi" w:hAnsiTheme="minorHAnsi" w:cstheme="minorHAnsi"/>
                <w:sz w:val="20"/>
                <w:szCs w:val="20"/>
              </w:rPr>
            </w:pPr>
            <w:r>
              <w:rPr>
                <w:rFonts w:asciiTheme="minorHAnsi" w:hAnsiTheme="minorHAnsi" w:cstheme="minorHAnsi"/>
                <w:sz w:val="20"/>
                <w:szCs w:val="20"/>
              </w:rPr>
              <w:t>analogical to</w:t>
            </w:r>
            <w:r w:rsidR="007D1AC8" w:rsidRPr="00CC503B">
              <w:rPr>
                <w:rFonts w:asciiTheme="minorHAnsi" w:hAnsiTheme="minorHAnsi" w:cstheme="minorHAnsi"/>
                <w:sz w:val="20"/>
                <w:szCs w:val="20"/>
              </w:rPr>
              <w:t>ROD_1_</w:t>
            </w:r>
            <w:r w:rsidR="00944601">
              <w:rPr>
                <w:rFonts w:asciiTheme="minorHAnsi" w:hAnsiTheme="minorHAnsi" w:cstheme="minorHAnsi"/>
                <w:sz w:val="20"/>
                <w:szCs w:val="20"/>
              </w:rPr>
              <w:t>DESCRIPTION</w:t>
            </w:r>
          </w:p>
        </w:tc>
      </w:tr>
      <w:tr w:rsidR="00BD5BE7" w:rsidRPr="00CC503B"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D2044F" w:rsidRDefault="007D1AC8">
            <w:pPr>
              <w:pStyle w:val="Standard"/>
              <w:autoSpaceDE w:val="0"/>
              <w:rPr>
                <w:rFonts w:asciiTheme="minorHAnsi" w:hAnsiTheme="minorHAnsi" w:cstheme="minorHAnsi"/>
                <w:sz w:val="20"/>
                <w:szCs w:val="20"/>
                <w:highlight w:val="yellow"/>
              </w:rPr>
            </w:pPr>
            <w:r w:rsidRPr="00D2044F">
              <w:rPr>
                <w:rFonts w:asciiTheme="minorHAnsi" w:hAnsiTheme="minorHAnsi" w:cstheme="minorHAnsi"/>
                <w:sz w:val="20"/>
                <w:szCs w:val="20"/>
                <w:highlight w:val="yellow"/>
              </w:rPr>
              <w:t>ROD_6_</w:t>
            </w:r>
            <w:r w:rsidR="00D711A3" w:rsidRPr="00D2044F">
              <w:rPr>
                <w:rFonts w:asciiTheme="minorHAnsi" w:hAnsiTheme="minorHAnsi" w:cstheme="minorHAnsi"/>
                <w:sz w:val="20"/>
                <w:szCs w:val="20"/>
                <w:highlight w:val="yellow"/>
              </w:rPr>
              <w:t xml:space="preserve"> TYP</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944601">
            <w:pPr>
              <w:pStyle w:val="Standard"/>
              <w:autoSpaceDE w:val="0"/>
              <w:rPr>
                <w:rFonts w:asciiTheme="minorHAnsi" w:hAnsiTheme="minorHAnsi" w:cstheme="minorHAnsi"/>
                <w:sz w:val="20"/>
                <w:szCs w:val="20"/>
              </w:rPr>
            </w:pPr>
            <w:r>
              <w:rPr>
                <w:rFonts w:asciiTheme="minorHAnsi" w:hAnsiTheme="minorHAnsi" w:cstheme="minorHAnsi"/>
                <w:sz w:val="20"/>
                <w:szCs w:val="20"/>
              </w:rPr>
              <w:t>Type 1 of return document</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CC503B" w:rsidRDefault="007E1E5F">
            <w:pPr>
              <w:pStyle w:val="Standard"/>
              <w:autoSpaceDE w:val="0"/>
              <w:rPr>
                <w:rFonts w:asciiTheme="minorHAnsi" w:hAnsiTheme="minorHAnsi" w:cstheme="minorHAnsi"/>
                <w:sz w:val="20"/>
                <w:szCs w:val="20"/>
              </w:rPr>
            </w:pPr>
            <w:r>
              <w:rPr>
                <w:rFonts w:asciiTheme="minorHAnsi" w:hAnsiTheme="minorHAnsi" w:cstheme="minorHAnsi"/>
                <w:sz w:val="20"/>
                <w:szCs w:val="20"/>
              </w:rPr>
              <w:t>analogical to</w:t>
            </w:r>
            <w:r w:rsidR="007D1AC8" w:rsidRPr="00CC503B">
              <w:rPr>
                <w:rFonts w:asciiTheme="minorHAnsi" w:hAnsiTheme="minorHAnsi" w:cstheme="minorHAnsi"/>
                <w:sz w:val="20"/>
                <w:szCs w:val="20"/>
              </w:rPr>
              <w:t>ROD_1_</w:t>
            </w:r>
            <w:r w:rsidR="00944601">
              <w:rPr>
                <w:rFonts w:asciiTheme="minorHAnsi" w:hAnsiTheme="minorHAnsi" w:cstheme="minorHAnsi"/>
                <w:sz w:val="20"/>
                <w:szCs w:val="20"/>
              </w:rPr>
              <w:t>TYPE</w:t>
            </w:r>
          </w:p>
        </w:tc>
      </w:tr>
      <w:tr w:rsidR="00BD5BE7" w:rsidRPr="00CC503B"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D2044F" w:rsidRDefault="007D1AC8">
            <w:pPr>
              <w:pStyle w:val="Standard"/>
              <w:autoSpaceDE w:val="0"/>
              <w:rPr>
                <w:rFonts w:asciiTheme="minorHAnsi" w:hAnsiTheme="minorHAnsi" w:cstheme="minorHAnsi"/>
                <w:sz w:val="20"/>
                <w:szCs w:val="20"/>
                <w:highlight w:val="yellow"/>
              </w:rPr>
            </w:pPr>
            <w:r w:rsidRPr="00D2044F">
              <w:rPr>
                <w:rFonts w:asciiTheme="minorHAnsi" w:hAnsiTheme="minorHAnsi" w:cstheme="minorHAnsi"/>
                <w:sz w:val="20"/>
                <w:szCs w:val="20"/>
                <w:highlight w:val="yellow"/>
              </w:rPr>
              <w:t>ROD_6_</w:t>
            </w:r>
            <w:r w:rsidR="00D711A3" w:rsidRPr="00D2044F">
              <w:rPr>
                <w:rFonts w:asciiTheme="minorHAnsi" w:hAnsiTheme="minorHAnsi" w:cstheme="minorHAnsi"/>
                <w:sz w:val="20"/>
                <w:szCs w:val="20"/>
                <w:highlight w:val="yellow"/>
              </w:rPr>
              <w:t xml:space="preserve"> OPIS</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944601">
            <w:pPr>
              <w:pStyle w:val="Standard"/>
              <w:autoSpaceDE w:val="0"/>
              <w:rPr>
                <w:rFonts w:asciiTheme="minorHAnsi" w:hAnsiTheme="minorHAnsi" w:cstheme="minorHAnsi"/>
                <w:sz w:val="20"/>
                <w:szCs w:val="20"/>
              </w:rPr>
            </w:pPr>
            <w:r>
              <w:rPr>
                <w:rFonts w:asciiTheme="minorHAnsi" w:hAnsiTheme="minorHAnsi" w:cstheme="minorHAnsi"/>
                <w:sz w:val="20"/>
                <w:szCs w:val="20"/>
              </w:rPr>
              <w:t>Description 1 of return document</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CC503B" w:rsidRDefault="007E1E5F">
            <w:pPr>
              <w:pStyle w:val="Standard"/>
              <w:autoSpaceDE w:val="0"/>
              <w:rPr>
                <w:rFonts w:asciiTheme="minorHAnsi" w:hAnsiTheme="minorHAnsi" w:cstheme="minorHAnsi"/>
                <w:sz w:val="20"/>
                <w:szCs w:val="20"/>
              </w:rPr>
            </w:pPr>
            <w:r>
              <w:rPr>
                <w:rFonts w:asciiTheme="minorHAnsi" w:hAnsiTheme="minorHAnsi" w:cstheme="minorHAnsi"/>
                <w:sz w:val="20"/>
                <w:szCs w:val="20"/>
              </w:rPr>
              <w:t>analogical to</w:t>
            </w:r>
            <w:r w:rsidR="007D1AC8" w:rsidRPr="00CC503B">
              <w:rPr>
                <w:rFonts w:asciiTheme="minorHAnsi" w:hAnsiTheme="minorHAnsi" w:cstheme="minorHAnsi"/>
                <w:sz w:val="20"/>
                <w:szCs w:val="20"/>
              </w:rPr>
              <w:t>ROD_1_</w:t>
            </w:r>
            <w:r w:rsidR="00944601">
              <w:rPr>
                <w:rFonts w:asciiTheme="minorHAnsi" w:hAnsiTheme="minorHAnsi" w:cstheme="minorHAnsi"/>
                <w:sz w:val="20"/>
                <w:szCs w:val="20"/>
              </w:rPr>
              <w:t>DESCRIPTION</w:t>
            </w:r>
          </w:p>
        </w:tc>
      </w:tr>
      <w:tr w:rsidR="00BD5BE7" w:rsidRPr="00CC503B"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D2044F" w:rsidRDefault="007D1AC8">
            <w:pPr>
              <w:pStyle w:val="Standard"/>
              <w:autoSpaceDE w:val="0"/>
              <w:rPr>
                <w:rFonts w:asciiTheme="minorHAnsi" w:hAnsiTheme="minorHAnsi" w:cstheme="minorHAnsi"/>
                <w:sz w:val="20"/>
                <w:szCs w:val="20"/>
                <w:highlight w:val="yellow"/>
              </w:rPr>
            </w:pPr>
            <w:r w:rsidRPr="00D2044F">
              <w:rPr>
                <w:rFonts w:asciiTheme="minorHAnsi" w:hAnsiTheme="minorHAnsi" w:cstheme="minorHAnsi"/>
                <w:sz w:val="20"/>
                <w:szCs w:val="20"/>
                <w:highlight w:val="yellow"/>
              </w:rPr>
              <w:t>ROD_7_</w:t>
            </w:r>
            <w:r w:rsidR="00D711A3" w:rsidRPr="00D2044F">
              <w:rPr>
                <w:rFonts w:asciiTheme="minorHAnsi" w:hAnsiTheme="minorHAnsi" w:cstheme="minorHAnsi"/>
                <w:sz w:val="20"/>
                <w:szCs w:val="20"/>
                <w:highlight w:val="yellow"/>
              </w:rPr>
              <w:t xml:space="preserve"> TYP</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944601">
            <w:pPr>
              <w:pStyle w:val="Standard"/>
              <w:autoSpaceDE w:val="0"/>
              <w:rPr>
                <w:rFonts w:asciiTheme="minorHAnsi" w:hAnsiTheme="minorHAnsi" w:cstheme="minorHAnsi"/>
                <w:sz w:val="20"/>
                <w:szCs w:val="20"/>
              </w:rPr>
            </w:pPr>
            <w:r>
              <w:rPr>
                <w:rFonts w:asciiTheme="minorHAnsi" w:hAnsiTheme="minorHAnsi" w:cstheme="minorHAnsi"/>
                <w:sz w:val="20"/>
                <w:szCs w:val="20"/>
              </w:rPr>
              <w:t>Type 1 of return document</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CC503B" w:rsidRDefault="007E1E5F">
            <w:pPr>
              <w:pStyle w:val="Standard"/>
              <w:autoSpaceDE w:val="0"/>
              <w:rPr>
                <w:rFonts w:asciiTheme="minorHAnsi" w:hAnsiTheme="minorHAnsi" w:cstheme="minorHAnsi"/>
                <w:sz w:val="20"/>
                <w:szCs w:val="20"/>
              </w:rPr>
            </w:pPr>
            <w:r>
              <w:rPr>
                <w:rFonts w:asciiTheme="minorHAnsi" w:hAnsiTheme="minorHAnsi" w:cstheme="minorHAnsi"/>
                <w:sz w:val="20"/>
                <w:szCs w:val="20"/>
              </w:rPr>
              <w:t>analogical to</w:t>
            </w:r>
            <w:r w:rsidR="007D1AC8" w:rsidRPr="00CC503B">
              <w:rPr>
                <w:rFonts w:asciiTheme="minorHAnsi" w:hAnsiTheme="minorHAnsi" w:cstheme="minorHAnsi"/>
                <w:sz w:val="20"/>
                <w:szCs w:val="20"/>
              </w:rPr>
              <w:t>ROD_1_</w:t>
            </w:r>
            <w:r w:rsidR="00944601">
              <w:rPr>
                <w:rFonts w:asciiTheme="minorHAnsi" w:hAnsiTheme="minorHAnsi" w:cstheme="minorHAnsi"/>
                <w:sz w:val="20"/>
                <w:szCs w:val="20"/>
              </w:rPr>
              <w:t>TYPE</w:t>
            </w:r>
          </w:p>
        </w:tc>
      </w:tr>
      <w:tr w:rsidR="00BD5BE7" w:rsidRPr="00CC503B"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D2044F" w:rsidRDefault="007D1AC8">
            <w:pPr>
              <w:pStyle w:val="Standard"/>
              <w:autoSpaceDE w:val="0"/>
              <w:rPr>
                <w:rFonts w:asciiTheme="minorHAnsi" w:hAnsiTheme="minorHAnsi" w:cstheme="minorHAnsi"/>
                <w:sz w:val="20"/>
                <w:szCs w:val="20"/>
                <w:highlight w:val="yellow"/>
              </w:rPr>
            </w:pPr>
            <w:r w:rsidRPr="00D2044F">
              <w:rPr>
                <w:rFonts w:asciiTheme="minorHAnsi" w:hAnsiTheme="minorHAnsi" w:cstheme="minorHAnsi"/>
                <w:sz w:val="20"/>
                <w:szCs w:val="20"/>
                <w:highlight w:val="yellow"/>
              </w:rPr>
              <w:t>ROD_7_</w:t>
            </w:r>
            <w:r w:rsidR="00D711A3" w:rsidRPr="00D2044F">
              <w:rPr>
                <w:rFonts w:asciiTheme="minorHAnsi" w:hAnsiTheme="minorHAnsi" w:cstheme="minorHAnsi"/>
                <w:sz w:val="20"/>
                <w:szCs w:val="20"/>
                <w:highlight w:val="yellow"/>
              </w:rPr>
              <w:t xml:space="preserve"> OPIS</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944601">
            <w:pPr>
              <w:pStyle w:val="Standard"/>
              <w:autoSpaceDE w:val="0"/>
              <w:rPr>
                <w:rFonts w:asciiTheme="minorHAnsi" w:hAnsiTheme="minorHAnsi" w:cstheme="minorHAnsi"/>
                <w:sz w:val="20"/>
                <w:szCs w:val="20"/>
              </w:rPr>
            </w:pPr>
            <w:r>
              <w:rPr>
                <w:rFonts w:asciiTheme="minorHAnsi" w:hAnsiTheme="minorHAnsi" w:cstheme="minorHAnsi"/>
                <w:sz w:val="20"/>
                <w:szCs w:val="20"/>
              </w:rPr>
              <w:t>Description 1 of return document</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CC503B" w:rsidRDefault="007E1E5F">
            <w:pPr>
              <w:pStyle w:val="Standard"/>
              <w:autoSpaceDE w:val="0"/>
              <w:rPr>
                <w:rFonts w:asciiTheme="minorHAnsi" w:hAnsiTheme="minorHAnsi" w:cstheme="minorHAnsi"/>
                <w:sz w:val="20"/>
                <w:szCs w:val="20"/>
              </w:rPr>
            </w:pPr>
            <w:r>
              <w:rPr>
                <w:rFonts w:asciiTheme="minorHAnsi" w:hAnsiTheme="minorHAnsi" w:cstheme="minorHAnsi"/>
                <w:sz w:val="20"/>
                <w:szCs w:val="20"/>
              </w:rPr>
              <w:t>analogical to</w:t>
            </w:r>
            <w:r w:rsidR="007D1AC8" w:rsidRPr="00CC503B">
              <w:rPr>
                <w:rFonts w:asciiTheme="minorHAnsi" w:hAnsiTheme="minorHAnsi" w:cstheme="minorHAnsi"/>
                <w:sz w:val="20"/>
                <w:szCs w:val="20"/>
              </w:rPr>
              <w:t>ROD_1_</w:t>
            </w:r>
            <w:r w:rsidR="00944601">
              <w:rPr>
                <w:rFonts w:asciiTheme="minorHAnsi" w:hAnsiTheme="minorHAnsi" w:cstheme="minorHAnsi"/>
                <w:sz w:val="20"/>
                <w:szCs w:val="20"/>
              </w:rPr>
              <w:t>DESCRIPTION</w:t>
            </w:r>
          </w:p>
        </w:tc>
      </w:tr>
      <w:tr w:rsidR="00BD5BE7" w:rsidRPr="00CC503B"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D2044F" w:rsidRDefault="007D1AC8">
            <w:pPr>
              <w:pStyle w:val="Standard"/>
              <w:autoSpaceDE w:val="0"/>
              <w:rPr>
                <w:rFonts w:asciiTheme="minorHAnsi" w:hAnsiTheme="minorHAnsi" w:cstheme="minorHAnsi"/>
                <w:sz w:val="20"/>
                <w:szCs w:val="20"/>
                <w:highlight w:val="yellow"/>
              </w:rPr>
            </w:pPr>
            <w:r w:rsidRPr="00D2044F">
              <w:rPr>
                <w:rFonts w:asciiTheme="minorHAnsi" w:hAnsiTheme="minorHAnsi" w:cstheme="minorHAnsi"/>
                <w:sz w:val="20"/>
                <w:szCs w:val="20"/>
                <w:highlight w:val="yellow"/>
              </w:rPr>
              <w:t>ROD_8_</w:t>
            </w:r>
            <w:r w:rsidR="00D711A3" w:rsidRPr="00D2044F">
              <w:rPr>
                <w:rFonts w:asciiTheme="minorHAnsi" w:hAnsiTheme="minorHAnsi" w:cstheme="minorHAnsi"/>
                <w:sz w:val="20"/>
                <w:szCs w:val="20"/>
                <w:highlight w:val="yellow"/>
              </w:rPr>
              <w:t xml:space="preserve"> TYP</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944601">
            <w:pPr>
              <w:pStyle w:val="Standard"/>
              <w:autoSpaceDE w:val="0"/>
              <w:rPr>
                <w:rFonts w:asciiTheme="minorHAnsi" w:hAnsiTheme="minorHAnsi" w:cstheme="minorHAnsi"/>
                <w:sz w:val="20"/>
                <w:szCs w:val="20"/>
              </w:rPr>
            </w:pPr>
            <w:r>
              <w:rPr>
                <w:rFonts w:asciiTheme="minorHAnsi" w:hAnsiTheme="minorHAnsi" w:cstheme="minorHAnsi"/>
                <w:sz w:val="20"/>
                <w:szCs w:val="20"/>
              </w:rPr>
              <w:t>Type 1 of return document</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CC503B" w:rsidRDefault="007E1E5F">
            <w:pPr>
              <w:pStyle w:val="Standard"/>
              <w:autoSpaceDE w:val="0"/>
              <w:rPr>
                <w:rFonts w:asciiTheme="minorHAnsi" w:hAnsiTheme="minorHAnsi" w:cstheme="minorHAnsi"/>
                <w:sz w:val="20"/>
                <w:szCs w:val="20"/>
              </w:rPr>
            </w:pPr>
            <w:r>
              <w:rPr>
                <w:rFonts w:asciiTheme="minorHAnsi" w:hAnsiTheme="minorHAnsi" w:cstheme="minorHAnsi"/>
                <w:sz w:val="20"/>
                <w:szCs w:val="20"/>
              </w:rPr>
              <w:t>analogical to</w:t>
            </w:r>
            <w:r w:rsidR="007D1AC8" w:rsidRPr="00CC503B">
              <w:rPr>
                <w:rFonts w:asciiTheme="minorHAnsi" w:hAnsiTheme="minorHAnsi" w:cstheme="minorHAnsi"/>
                <w:sz w:val="20"/>
                <w:szCs w:val="20"/>
              </w:rPr>
              <w:t>ROD_1_</w:t>
            </w:r>
            <w:r w:rsidR="00944601">
              <w:rPr>
                <w:rFonts w:asciiTheme="minorHAnsi" w:hAnsiTheme="minorHAnsi" w:cstheme="minorHAnsi"/>
                <w:sz w:val="20"/>
                <w:szCs w:val="20"/>
              </w:rPr>
              <w:t>TYPE</w:t>
            </w:r>
          </w:p>
        </w:tc>
      </w:tr>
      <w:tr w:rsidR="00BD5BE7" w:rsidRPr="00CC503B"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D2044F" w:rsidRDefault="007D1AC8">
            <w:pPr>
              <w:pStyle w:val="Standard"/>
              <w:autoSpaceDE w:val="0"/>
              <w:rPr>
                <w:rFonts w:asciiTheme="minorHAnsi" w:hAnsiTheme="minorHAnsi" w:cstheme="minorHAnsi"/>
                <w:sz w:val="20"/>
                <w:szCs w:val="20"/>
                <w:highlight w:val="yellow"/>
              </w:rPr>
            </w:pPr>
            <w:r w:rsidRPr="00D2044F">
              <w:rPr>
                <w:rFonts w:asciiTheme="minorHAnsi" w:hAnsiTheme="minorHAnsi" w:cstheme="minorHAnsi"/>
                <w:sz w:val="20"/>
                <w:szCs w:val="20"/>
                <w:highlight w:val="yellow"/>
              </w:rPr>
              <w:t>ROD_8_</w:t>
            </w:r>
            <w:r w:rsidR="00D711A3" w:rsidRPr="00D2044F">
              <w:rPr>
                <w:rFonts w:asciiTheme="minorHAnsi" w:hAnsiTheme="minorHAnsi" w:cstheme="minorHAnsi"/>
                <w:sz w:val="20"/>
                <w:szCs w:val="20"/>
                <w:highlight w:val="yellow"/>
              </w:rPr>
              <w:t xml:space="preserve"> OPIS</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944601">
            <w:pPr>
              <w:pStyle w:val="Standard"/>
              <w:autoSpaceDE w:val="0"/>
              <w:rPr>
                <w:rFonts w:asciiTheme="minorHAnsi" w:hAnsiTheme="minorHAnsi" w:cstheme="minorHAnsi"/>
                <w:sz w:val="20"/>
                <w:szCs w:val="20"/>
              </w:rPr>
            </w:pPr>
            <w:r>
              <w:rPr>
                <w:rFonts w:asciiTheme="minorHAnsi" w:hAnsiTheme="minorHAnsi" w:cstheme="minorHAnsi"/>
                <w:sz w:val="20"/>
                <w:szCs w:val="20"/>
              </w:rPr>
              <w:t>Description 1 of return document</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CC503B" w:rsidRDefault="007E1E5F">
            <w:pPr>
              <w:pStyle w:val="Standard"/>
              <w:autoSpaceDE w:val="0"/>
              <w:rPr>
                <w:rFonts w:asciiTheme="minorHAnsi" w:hAnsiTheme="minorHAnsi" w:cstheme="minorHAnsi"/>
                <w:sz w:val="20"/>
                <w:szCs w:val="20"/>
              </w:rPr>
            </w:pPr>
            <w:r>
              <w:rPr>
                <w:rFonts w:asciiTheme="minorHAnsi" w:hAnsiTheme="minorHAnsi" w:cstheme="minorHAnsi"/>
                <w:sz w:val="20"/>
                <w:szCs w:val="20"/>
              </w:rPr>
              <w:t>analogical to</w:t>
            </w:r>
            <w:r w:rsidR="007D1AC8" w:rsidRPr="00CC503B">
              <w:rPr>
                <w:rFonts w:asciiTheme="minorHAnsi" w:hAnsiTheme="minorHAnsi" w:cstheme="minorHAnsi"/>
                <w:sz w:val="20"/>
                <w:szCs w:val="20"/>
              </w:rPr>
              <w:t>ROD_1_</w:t>
            </w:r>
            <w:r w:rsidR="00944601">
              <w:rPr>
                <w:rFonts w:asciiTheme="minorHAnsi" w:hAnsiTheme="minorHAnsi" w:cstheme="minorHAnsi"/>
                <w:sz w:val="20"/>
                <w:szCs w:val="20"/>
              </w:rPr>
              <w:t>DESCRIPTION</w:t>
            </w:r>
          </w:p>
        </w:tc>
      </w:tr>
      <w:tr w:rsidR="00BD5BE7" w:rsidRPr="00CC503B"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D2044F" w:rsidRDefault="007D1AC8">
            <w:pPr>
              <w:pStyle w:val="Standard"/>
              <w:autoSpaceDE w:val="0"/>
              <w:rPr>
                <w:rFonts w:asciiTheme="minorHAnsi" w:hAnsiTheme="minorHAnsi" w:cstheme="minorHAnsi"/>
                <w:sz w:val="20"/>
                <w:szCs w:val="20"/>
                <w:highlight w:val="yellow"/>
              </w:rPr>
            </w:pPr>
            <w:r w:rsidRPr="00D2044F">
              <w:rPr>
                <w:rFonts w:asciiTheme="minorHAnsi" w:hAnsiTheme="minorHAnsi" w:cstheme="minorHAnsi"/>
                <w:sz w:val="20"/>
                <w:szCs w:val="20"/>
                <w:highlight w:val="yellow"/>
              </w:rPr>
              <w:t>ROD_9_</w:t>
            </w:r>
            <w:r w:rsidR="00D711A3" w:rsidRPr="00D2044F">
              <w:rPr>
                <w:rFonts w:asciiTheme="minorHAnsi" w:hAnsiTheme="minorHAnsi" w:cstheme="minorHAnsi"/>
                <w:sz w:val="20"/>
                <w:szCs w:val="20"/>
                <w:highlight w:val="yellow"/>
              </w:rPr>
              <w:t xml:space="preserve"> TYP</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944601">
            <w:pPr>
              <w:pStyle w:val="Standard"/>
              <w:autoSpaceDE w:val="0"/>
              <w:rPr>
                <w:rFonts w:asciiTheme="minorHAnsi" w:hAnsiTheme="minorHAnsi" w:cstheme="minorHAnsi"/>
                <w:sz w:val="20"/>
                <w:szCs w:val="20"/>
              </w:rPr>
            </w:pPr>
            <w:r>
              <w:rPr>
                <w:rFonts w:asciiTheme="minorHAnsi" w:hAnsiTheme="minorHAnsi" w:cstheme="minorHAnsi"/>
                <w:sz w:val="20"/>
                <w:szCs w:val="20"/>
              </w:rPr>
              <w:t>Type 1 of return document</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CC503B" w:rsidRDefault="007E1E5F">
            <w:pPr>
              <w:pStyle w:val="Standard"/>
              <w:autoSpaceDE w:val="0"/>
              <w:rPr>
                <w:rFonts w:asciiTheme="minorHAnsi" w:hAnsiTheme="minorHAnsi" w:cstheme="minorHAnsi"/>
                <w:sz w:val="20"/>
                <w:szCs w:val="20"/>
              </w:rPr>
            </w:pPr>
            <w:r>
              <w:rPr>
                <w:rFonts w:asciiTheme="minorHAnsi" w:hAnsiTheme="minorHAnsi" w:cstheme="minorHAnsi"/>
                <w:sz w:val="20"/>
                <w:szCs w:val="20"/>
              </w:rPr>
              <w:t>analogical to</w:t>
            </w:r>
            <w:r w:rsidR="007D1AC8" w:rsidRPr="00CC503B">
              <w:rPr>
                <w:rFonts w:asciiTheme="minorHAnsi" w:hAnsiTheme="minorHAnsi" w:cstheme="minorHAnsi"/>
                <w:sz w:val="20"/>
                <w:szCs w:val="20"/>
              </w:rPr>
              <w:t>ROD_1_</w:t>
            </w:r>
            <w:r w:rsidR="00944601">
              <w:rPr>
                <w:rFonts w:asciiTheme="minorHAnsi" w:hAnsiTheme="minorHAnsi" w:cstheme="minorHAnsi"/>
                <w:sz w:val="20"/>
                <w:szCs w:val="20"/>
              </w:rPr>
              <w:t>TYPE</w:t>
            </w:r>
          </w:p>
        </w:tc>
      </w:tr>
      <w:tr w:rsidR="00BD5BE7" w:rsidRPr="00CC503B"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D2044F" w:rsidRDefault="007D1AC8">
            <w:pPr>
              <w:pStyle w:val="Standard"/>
              <w:autoSpaceDE w:val="0"/>
              <w:rPr>
                <w:rFonts w:asciiTheme="minorHAnsi" w:hAnsiTheme="minorHAnsi" w:cstheme="minorHAnsi"/>
                <w:sz w:val="20"/>
                <w:szCs w:val="20"/>
                <w:highlight w:val="yellow"/>
              </w:rPr>
            </w:pPr>
            <w:r w:rsidRPr="00D2044F">
              <w:rPr>
                <w:rFonts w:asciiTheme="minorHAnsi" w:hAnsiTheme="minorHAnsi" w:cstheme="minorHAnsi"/>
                <w:sz w:val="20"/>
                <w:szCs w:val="20"/>
                <w:highlight w:val="yellow"/>
              </w:rPr>
              <w:t>ROD_9_</w:t>
            </w:r>
            <w:r w:rsidR="00D711A3" w:rsidRPr="00D2044F">
              <w:rPr>
                <w:rFonts w:asciiTheme="minorHAnsi" w:hAnsiTheme="minorHAnsi" w:cstheme="minorHAnsi"/>
                <w:sz w:val="20"/>
                <w:szCs w:val="20"/>
                <w:highlight w:val="yellow"/>
              </w:rPr>
              <w:t xml:space="preserve"> OPIS</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944601">
            <w:pPr>
              <w:pStyle w:val="Standard"/>
              <w:autoSpaceDE w:val="0"/>
              <w:rPr>
                <w:rFonts w:asciiTheme="minorHAnsi" w:hAnsiTheme="minorHAnsi" w:cstheme="minorHAnsi"/>
                <w:sz w:val="20"/>
                <w:szCs w:val="20"/>
              </w:rPr>
            </w:pPr>
            <w:r>
              <w:rPr>
                <w:rFonts w:asciiTheme="minorHAnsi" w:hAnsiTheme="minorHAnsi" w:cstheme="minorHAnsi"/>
                <w:sz w:val="20"/>
                <w:szCs w:val="20"/>
              </w:rPr>
              <w:t>Description 1 of return document</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CC503B" w:rsidRDefault="007E1E5F">
            <w:pPr>
              <w:pStyle w:val="Standard"/>
              <w:autoSpaceDE w:val="0"/>
              <w:rPr>
                <w:rFonts w:asciiTheme="minorHAnsi" w:hAnsiTheme="minorHAnsi" w:cstheme="minorHAnsi"/>
                <w:sz w:val="20"/>
                <w:szCs w:val="20"/>
              </w:rPr>
            </w:pPr>
            <w:r>
              <w:rPr>
                <w:rFonts w:asciiTheme="minorHAnsi" w:hAnsiTheme="minorHAnsi" w:cstheme="minorHAnsi"/>
                <w:sz w:val="20"/>
                <w:szCs w:val="20"/>
              </w:rPr>
              <w:t>analogical to</w:t>
            </w:r>
            <w:r w:rsidR="007D1AC8" w:rsidRPr="00CC503B">
              <w:rPr>
                <w:rFonts w:asciiTheme="minorHAnsi" w:hAnsiTheme="minorHAnsi" w:cstheme="minorHAnsi"/>
                <w:sz w:val="20"/>
                <w:szCs w:val="20"/>
              </w:rPr>
              <w:t>ROD_1_</w:t>
            </w:r>
            <w:r w:rsidR="00944601">
              <w:rPr>
                <w:rFonts w:asciiTheme="minorHAnsi" w:hAnsiTheme="minorHAnsi" w:cstheme="minorHAnsi"/>
                <w:sz w:val="20"/>
                <w:szCs w:val="20"/>
              </w:rPr>
              <w:t>DESCRIPTION</w:t>
            </w:r>
          </w:p>
        </w:tc>
      </w:tr>
      <w:tr w:rsidR="00BD5BE7" w:rsidRPr="001B74CE" w:rsidTr="006B5230">
        <w:trPr>
          <w:trHeight w:val="20"/>
        </w:trPr>
        <w:tc>
          <w:tcPr>
            <w:tcW w:w="2550" w:type="dxa"/>
            <w:tcBorders>
              <w:left w:val="single" w:sz="2" w:space="0" w:color="000000"/>
              <w:bottom w:val="single" w:sz="2" w:space="0" w:color="000000"/>
            </w:tcBorders>
            <w:tcMar>
              <w:top w:w="28" w:type="dxa"/>
              <w:left w:w="55" w:type="dxa"/>
              <w:bottom w:w="28" w:type="dxa"/>
              <w:right w:w="55" w:type="dxa"/>
            </w:tcMar>
          </w:tcPr>
          <w:p w:rsidR="00BD5BE7" w:rsidRPr="00CC503B" w:rsidRDefault="007D1AC8" w:rsidP="006B5230">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U_POD</w:t>
            </w:r>
          </w:p>
        </w:tc>
        <w:tc>
          <w:tcPr>
            <w:tcW w:w="2745" w:type="dxa"/>
            <w:tcBorders>
              <w:left w:val="single" w:sz="2" w:space="0" w:color="000000"/>
              <w:bottom w:val="single" w:sz="2" w:space="0" w:color="000000"/>
            </w:tcBorders>
            <w:tcMar>
              <w:top w:w="28" w:type="dxa"/>
              <w:left w:w="55" w:type="dxa"/>
              <w:bottom w:w="28" w:type="dxa"/>
              <w:right w:w="55" w:type="dxa"/>
            </w:tcMar>
          </w:tcPr>
          <w:p w:rsidR="00BD5BE7" w:rsidRPr="00440B4F" w:rsidRDefault="00440B4F" w:rsidP="00440B4F">
            <w:pPr>
              <w:pStyle w:val="Standard"/>
              <w:autoSpaceDE w:val="0"/>
              <w:rPr>
                <w:rFonts w:asciiTheme="minorHAnsi" w:hAnsiTheme="minorHAnsi" w:cstheme="minorHAnsi"/>
                <w:sz w:val="20"/>
                <w:szCs w:val="20"/>
                <w:lang w:val="en-GB"/>
              </w:rPr>
            </w:pPr>
            <w:r w:rsidRPr="00440B4F">
              <w:rPr>
                <w:rFonts w:asciiTheme="minorHAnsi" w:hAnsiTheme="minorHAnsi" w:cstheme="minorHAnsi"/>
                <w:sz w:val="20"/>
                <w:szCs w:val="20"/>
                <w:lang w:val="en-GB"/>
              </w:rPr>
              <w:t>Return of document  confirming the delivery</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tcPr>
          <w:p w:rsidR="00BD5BE7" w:rsidRPr="00440B4F" w:rsidRDefault="00440B4F" w:rsidP="00440B4F">
            <w:pPr>
              <w:pStyle w:val="Standard"/>
              <w:autoSpaceDE w:val="0"/>
              <w:rPr>
                <w:rFonts w:asciiTheme="minorHAnsi" w:hAnsiTheme="minorHAnsi" w:cstheme="minorHAnsi"/>
                <w:sz w:val="20"/>
                <w:szCs w:val="20"/>
                <w:lang w:val="en-GB"/>
              </w:rPr>
            </w:pPr>
            <w:r w:rsidRPr="00440B4F">
              <w:rPr>
                <w:rFonts w:asciiTheme="minorHAnsi" w:hAnsiTheme="minorHAnsi" w:cstheme="minorHAnsi"/>
                <w:sz w:val="20"/>
                <w:szCs w:val="20"/>
                <w:lang w:val="en-GB"/>
              </w:rPr>
              <w:t>Y/N if empty system assumes N</w:t>
            </w:r>
          </w:p>
        </w:tc>
      </w:tr>
      <w:tr w:rsidR="00BD5BE7" w:rsidRPr="001B74CE" w:rsidTr="006B5230">
        <w:trPr>
          <w:trHeight w:val="20"/>
        </w:trPr>
        <w:tc>
          <w:tcPr>
            <w:tcW w:w="2550" w:type="dxa"/>
            <w:tcBorders>
              <w:left w:val="single" w:sz="2" w:space="0" w:color="000000"/>
              <w:bottom w:val="single" w:sz="2" w:space="0" w:color="000000"/>
            </w:tcBorders>
            <w:tcMar>
              <w:top w:w="28" w:type="dxa"/>
              <w:left w:w="55" w:type="dxa"/>
              <w:bottom w:w="28" w:type="dxa"/>
              <w:right w:w="55" w:type="dxa"/>
            </w:tcMar>
          </w:tcPr>
          <w:p w:rsidR="00BD5BE7" w:rsidRPr="00CC503B" w:rsidRDefault="007D1AC8" w:rsidP="006B5230">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U_UBEZP</w:t>
            </w:r>
          </w:p>
        </w:tc>
        <w:tc>
          <w:tcPr>
            <w:tcW w:w="2745" w:type="dxa"/>
            <w:tcBorders>
              <w:left w:val="single" w:sz="2" w:space="0" w:color="000000"/>
              <w:bottom w:val="single" w:sz="2" w:space="0" w:color="000000"/>
            </w:tcBorders>
            <w:tcMar>
              <w:top w:w="28" w:type="dxa"/>
              <w:left w:w="55" w:type="dxa"/>
              <w:bottom w:w="28" w:type="dxa"/>
              <w:right w:w="55" w:type="dxa"/>
            </w:tcMar>
          </w:tcPr>
          <w:p w:rsidR="00BD5BE7" w:rsidRPr="00CC503B" w:rsidRDefault="00440B4F" w:rsidP="006B5230">
            <w:pPr>
              <w:pStyle w:val="Standard"/>
              <w:autoSpaceDE w:val="0"/>
              <w:rPr>
                <w:rFonts w:asciiTheme="minorHAnsi" w:hAnsiTheme="minorHAnsi" w:cstheme="minorHAnsi"/>
                <w:sz w:val="20"/>
                <w:szCs w:val="20"/>
              </w:rPr>
            </w:pPr>
            <w:r>
              <w:rPr>
                <w:rFonts w:asciiTheme="minorHAnsi" w:hAnsiTheme="minorHAnsi" w:cstheme="minorHAnsi"/>
                <w:sz w:val="20"/>
                <w:szCs w:val="20"/>
              </w:rPr>
              <w:t>Insurance</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tcPr>
          <w:p w:rsidR="00BD5BE7" w:rsidRPr="00440B4F" w:rsidRDefault="00440B4F" w:rsidP="00440B4F">
            <w:pPr>
              <w:pStyle w:val="Standard"/>
              <w:autoSpaceDE w:val="0"/>
              <w:rPr>
                <w:rFonts w:asciiTheme="minorHAnsi" w:hAnsiTheme="minorHAnsi" w:cstheme="minorHAnsi"/>
                <w:sz w:val="20"/>
                <w:szCs w:val="20"/>
                <w:lang w:val="en-GB"/>
              </w:rPr>
            </w:pPr>
            <w:r w:rsidRPr="00440B4F">
              <w:rPr>
                <w:rFonts w:asciiTheme="minorHAnsi" w:hAnsiTheme="minorHAnsi" w:cstheme="minorHAnsi"/>
                <w:sz w:val="20"/>
                <w:szCs w:val="20"/>
                <w:lang w:val="en-GB"/>
              </w:rPr>
              <w:t>Y/N if empty system assumes N</w:t>
            </w:r>
          </w:p>
        </w:tc>
      </w:tr>
      <w:tr w:rsidR="00BD5BE7" w:rsidRPr="00CC503B" w:rsidTr="006B5230">
        <w:trPr>
          <w:trHeight w:val="20"/>
        </w:trPr>
        <w:tc>
          <w:tcPr>
            <w:tcW w:w="2550" w:type="dxa"/>
            <w:tcBorders>
              <w:left w:val="single" w:sz="2" w:space="0" w:color="000000"/>
              <w:bottom w:val="single" w:sz="2" w:space="0" w:color="000000"/>
            </w:tcBorders>
            <w:tcMar>
              <w:top w:w="28" w:type="dxa"/>
              <w:left w:w="55" w:type="dxa"/>
              <w:bottom w:w="28" w:type="dxa"/>
              <w:right w:w="55" w:type="dxa"/>
            </w:tcMar>
          </w:tcPr>
          <w:p w:rsidR="00BD5BE7" w:rsidRPr="00CC503B" w:rsidRDefault="007D1AC8" w:rsidP="006B5230">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U_WART_UBEZP</w:t>
            </w:r>
          </w:p>
        </w:tc>
        <w:tc>
          <w:tcPr>
            <w:tcW w:w="2745" w:type="dxa"/>
            <w:tcBorders>
              <w:left w:val="single" w:sz="2" w:space="0" w:color="000000"/>
              <w:bottom w:val="single" w:sz="2" w:space="0" w:color="000000"/>
            </w:tcBorders>
            <w:tcMar>
              <w:top w:w="28" w:type="dxa"/>
              <w:left w:w="55" w:type="dxa"/>
              <w:bottom w:w="28" w:type="dxa"/>
              <w:right w:w="55" w:type="dxa"/>
            </w:tcMar>
          </w:tcPr>
          <w:p w:rsidR="00BD5BE7" w:rsidRPr="00CC503B" w:rsidRDefault="00440B4F" w:rsidP="006B5230">
            <w:pPr>
              <w:pStyle w:val="Standard"/>
              <w:autoSpaceDE w:val="0"/>
              <w:rPr>
                <w:rFonts w:asciiTheme="minorHAnsi" w:hAnsiTheme="minorHAnsi" w:cstheme="minorHAnsi"/>
                <w:sz w:val="20"/>
                <w:szCs w:val="20"/>
              </w:rPr>
            </w:pPr>
            <w:r>
              <w:rPr>
                <w:rFonts w:asciiTheme="minorHAnsi" w:hAnsiTheme="minorHAnsi" w:cstheme="minorHAnsi"/>
                <w:sz w:val="20"/>
                <w:szCs w:val="20"/>
              </w:rPr>
              <w:t xml:space="preserve">Value of </w:t>
            </w:r>
            <w:r w:rsidRPr="00555371">
              <w:rPr>
                <w:rFonts w:asciiTheme="minorHAnsi" w:hAnsiTheme="minorHAnsi" w:cstheme="minorHAnsi"/>
                <w:sz w:val="20"/>
                <w:szCs w:val="20"/>
                <w:lang w:val="en-GB"/>
              </w:rPr>
              <w:t>insurance</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tcPr>
          <w:p w:rsidR="00BD5BE7" w:rsidRPr="00CC503B" w:rsidRDefault="007D1AC8" w:rsidP="006B5230">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xxxxxxx,yy</w:t>
            </w:r>
          </w:p>
        </w:tc>
      </w:tr>
      <w:tr w:rsidR="00BD5BE7" w:rsidRPr="001B74CE" w:rsidTr="006B5230">
        <w:trPr>
          <w:trHeight w:val="20"/>
        </w:trPr>
        <w:tc>
          <w:tcPr>
            <w:tcW w:w="2550" w:type="dxa"/>
            <w:tcBorders>
              <w:left w:val="single" w:sz="2" w:space="0" w:color="000000"/>
              <w:bottom w:val="single" w:sz="2" w:space="0" w:color="000000"/>
            </w:tcBorders>
            <w:tcMar>
              <w:top w:w="28" w:type="dxa"/>
              <w:left w:w="55" w:type="dxa"/>
              <w:bottom w:w="28" w:type="dxa"/>
              <w:right w:w="55" w:type="dxa"/>
            </w:tcMar>
          </w:tcPr>
          <w:p w:rsidR="00BD5BE7" w:rsidRPr="00CC503B" w:rsidRDefault="007D1AC8" w:rsidP="006B5230">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U_POBRANIE</w:t>
            </w:r>
          </w:p>
        </w:tc>
        <w:tc>
          <w:tcPr>
            <w:tcW w:w="2745" w:type="dxa"/>
            <w:tcBorders>
              <w:left w:val="single" w:sz="2" w:space="0" w:color="000000"/>
              <w:bottom w:val="single" w:sz="2" w:space="0" w:color="000000"/>
            </w:tcBorders>
            <w:tcMar>
              <w:top w:w="28" w:type="dxa"/>
              <w:left w:w="55" w:type="dxa"/>
              <w:bottom w:w="28" w:type="dxa"/>
              <w:right w:w="55" w:type="dxa"/>
            </w:tcMar>
          </w:tcPr>
          <w:p w:rsidR="00BD5BE7" w:rsidRPr="00CC503B" w:rsidRDefault="00440B4F" w:rsidP="006B5230">
            <w:pPr>
              <w:pStyle w:val="Standard"/>
              <w:autoSpaceDE w:val="0"/>
              <w:rPr>
                <w:rFonts w:asciiTheme="minorHAnsi" w:hAnsiTheme="minorHAnsi" w:cstheme="minorHAnsi"/>
                <w:sz w:val="20"/>
                <w:szCs w:val="20"/>
              </w:rPr>
            </w:pPr>
            <w:r>
              <w:rPr>
                <w:rFonts w:asciiTheme="minorHAnsi" w:hAnsiTheme="minorHAnsi" w:cstheme="minorHAnsi"/>
                <w:sz w:val="20"/>
                <w:szCs w:val="20"/>
              </w:rPr>
              <w:t>Cash collection</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tcPr>
          <w:p w:rsidR="00BD5BE7" w:rsidRPr="00C74305" w:rsidRDefault="00555371" w:rsidP="00440B4F">
            <w:pPr>
              <w:pStyle w:val="Standard"/>
              <w:autoSpaceDE w:val="0"/>
              <w:rPr>
                <w:rFonts w:asciiTheme="minorHAnsi" w:hAnsiTheme="minorHAnsi" w:cstheme="minorHAnsi"/>
                <w:sz w:val="20"/>
                <w:szCs w:val="20"/>
                <w:lang w:val="en-GB"/>
              </w:rPr>
            </w:pPr>
            <w:r>
              <w:rPr>
                <w:rFonts w:asciiTheme="minorHAnsi" w:hAnsiTheme="minorHAnsi" w:cstheme="minorHAnsi"/>
                <w:sz w:val="20"/>
                <w:szCs w:val="20"/>
                <w:lang w:val="en-GB"/>
              </w:rPr>
              <w:t>N/T/E/S, N- no, T - st</w:t>
            </w:r>
            <w:r w:rsidR="007D1AC8" w:rsidRPr="00C74305">
              <w:rPr>
                <w:rFonts w:asciiTheme="minorHAnsi" w:hAnsiTheme="minorHAnsi" w:cstheme="minorHAnsi"/>
                <w:sz w:val="20"/>
                <w:szCs w:val="20"/>
                <w:lang w:val="en-GB"/>
              </w:rPr>
              <w:t>andard, E - Express, S - SuperExpress,</w:t>
            </w:r>
            <w:r w:rsidR="00440B4F" w:rsidRPr="00C74305">
              <w:rPr>
                <w:rFonts w:asciiTheme="minorHAnsi" w:hAnsiTheme="minorHAnsi" w:cstheme="minorHAnsi"/>
                <w:sz w:val="20"/>
                <w:szCs w:val="20"/>
                <w:lang w:val="en-GB"/>
              </w:rPr>
              <w:t xml:space="preserve"> If empty system assumes N</w:t>
            </w:r>
          </w:p>
        </w:tc>
      </w:tr>
      <w:tr w:rsidR="00BD5BE7" w:rsidRPr="00CC503B" w:rsidTr="006B5230">
        <w:trPr>
          <w:trHeight w:val="20"/>
        </w:trPr>
        <w:tc>
          <w:tcPr>
            <w:tcW w:w="2550" w:type="dxa"/>
            <w:tcBorders>
              <w:left w:val="single" w:sz="2" w:space="0" w:color="000000"/>
              <w:bottom w:val="single" w:sz="2" w:space="0" w:color="000000"/>
            </w:tcBorders>
            <w:tcMar>
              <w:top w:w="28" w:type="dxa"/>
              <w:left w:w="55" w:type="dxa"/>
              <w:bottom w:w="28" w:type="dxa"/>
              <w:right w:w="55" w:type="dxa"/>
            </w:tcMar>
          </w:tcPr>
          <w:p w:rsidR="00BD5BE7" w:rsidRPr="00CC503B" w:rsidRDefault="007D1AC8" w:rsidP="006B5230">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U_WART_POBRANIA</w:t>
            </w:r>
          </w:p>
        </w:tc>
        <w:tc>
          <w:tcPr>
            <w:tcW w:w="2745" w:type="dxa"/>
            <w:tcBorders>
              <w:left w:val="single" w:sz="2" w:space="0" w:color="000000"/>
              <w:bottom w:val="single" w:sz="2" w:space="0" w:color="000000"/>
            </w:tcBorders>
            <w:tcMar>
              <w:top w:w="28" w:type="dxa"/>
              <w:left w:w="55" w:type="dxa"/>
              <w:bottom w:w="28" w:type="dxa"/>
              <w:right w:w="55" w:type="dxa"/>
            </w:tcMar>
          </w:tcPr>
          <w:p w:rsidR="00BD5BE7" w:rsidRPr="00CC503B" w:rsidRDefault="00440B4F" w:rsidP="006B5230">
            <w:pPr>
              <w:pStyle w:val="Standard"/>
              <w:autoSpaceDE w:val="0"/>
              <w:rPr>
                <w:rFonts w:asciiTheme="minorHAnsi" w:hAnsiTheme="minorHAnsi" w:cstheme="minorHAnsi"/>
                <w:sz w:val="20"/>
                <w:szCs w:val="20"/>
              </w:rPr>
            </w:pPr>
            <w:r>
              <w:rPr>
                <w:rFonts w:asciiTheme="minorHAnsi" w:hAnsiTheme="minorHAnsi" w:cstheme="minorHAnsi"/>
                <w:sz w:val="20"/>
                <w:szCs w:val="20"/>
              </w:rPr>
              <w:t>Value of cash collection</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tcPr>
          <w:p w:rsidR="00BD5BE7" w:rsidRPr="00CC503B" w:rsidRDefault="007D1AC8" w:rsidP="006B5230">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xxxxxxx,yy</w:t>
            </w:r>
          </w:p>
        </w:tc>
      </w:tr>
      <w:tr w:rsidR="00BD5BE7" w:rsidRPr="00CC503B"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D1AC8">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U_RACH_POBRANIA</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440B4F" w:rsidRDefault="00440B4F" w:rsidP="00440B4F">
            <w:pPr>
              <w:pStyle w:val="Standard"/>
              <w:autoSpaceDE w:val="0"/>
              <w:rPr>
                <w:rFonts w:asciiTheme="minorHAnsi" w:hAnsiTheme="minorHAnsi" w:cstheme="minorHAnsi"/>
                <w:sz w:val="20"/>
                <w:szCs w:val="20"/>
                <w:lang w:val="en-GB"/>
              </w:rPr>
            </w:pPr>
            <w:r w:rsidRPr="00440B4F">
              <w:rPr>
                <w:rFonts w:asciiTheme="minorHAnsi" w:hAnsiTheme="minorHAnsi" w:cstheme="minorHAnsi"/>
                <w:sz w:val="20"/>
                <w:szCs w:val="20"/>
                <w:lang w:val="en-GB"/>
              </w:rPr>
              <w:t>Abn account for cash collection</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CC503B" w:rsidRDefault="007D1AC8">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 xml:space="preserve">max 26 </w:t>
            </w:r>
            <w:r w:rsidR="00440B4F">
              <w:rPr>
                <w:rFonts w:asciiTheme="minorHAnsi" w:hAnsiTheme="minorHAnsi" w:cstheme="minorHAnsi"/>
                <w:sz w:val="20"/>
                <w:szCs w:val="20"/>
              </w:rPr>
              <w:t>signs</w:t>
            </w:r>
          </w:p>
        </w:tc>
      </w:tr>
      <w:tr w:rsidR="00BD5BE7" w:rsidRPr="001B74CE" w:rsidTr="00CC503B">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7D1AC8">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U_NAD_17</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BD5BE7" w:rsidRPr="00CC503B" w:rsidRDefault="00440B4F">
            <w:pPr>
              <w:pStyle w:val="Standard"/>
              <w:autoSpaceDE w:val="0"/>
              <w:rPr>
                <w:rFonts w:asciiTheme="minorHAnsi" w:hAnsiTheme="minorHAnsi" w:cstheme="minorHAnsi"/>
                <w:sz w:val="20"/>
                <w:szCs w:val="20"/>
              </w:rPr>
            </w:pPr>
            <w:r>
              <w:rPr>
                <w:rFonts w:asciiTheme="minorHAnsi" w:hAnsiTheme="minorHAnsi" w:cstheme="minorHAnsi"/>
                <w:sz w:val="20"/>
                <w:szCs w:val="20"/>
              </w:rPr>
              <w:t xml:space="preserve">Sending </w:t>
            </w:r>
            <w:r w:rsidR="007D1AC8" w:rsidRPr="00CC503B">
              <w:rPr>
                <w:rFonts w:asciiTheme="minorHAnsi" w:hAnsiTheme="minorHAnsi" w:cstheme="minorHAnsi"/>
                <w:sz w:val="20"/>
                <w:szCs w:val="20"/>
              </w:rPr>
              <w:t xml:space="preserve"> 17-22</w:t>
            </w:r>
            <w:r>
              <w:rPr>
                <w:rFonts w:asciiTheme="minorHAnsi" w:hAnsiTheme="minorHAnsi" w:cstheme="minorHAnsi"/>
                <w:sz w:val="20"/>
                <w:szCs w:val="20"/>
              </w:rPr>
              <w:t xml:space="preserve"> hours</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vAlign w:val="bottom"/>
          </w:tcPr>
          <w:p w:rsidR="00BD5BE7" w:rsidRPr="00440B4F" w:rsidRDefault="00440B4F">
            <w:pPr>
              <w:pStyle w:val="Standard"/>
              <w:autoSpaceDE w:val="0"/>
              <w:rPr>
                <w:rFonts w:asciiTheme="minorHAnsi" w:hAnsiTheme="minorHAnsi" w:cstheme="minorHAnsi"/>
                <w:sz w:val="20"/>
                <w:szCs w:val="20"/>
                <w:lang w:val="en-GB"/>
              </w:rPr>
            </w:pPr>
            <w:r w:rsidRPr="00440B4F">
              <w:rPr>
                <w:rFonts w:asciiTheme="minorHAnsi" w:hAnsiTheme="minorHAnsi" w:cstheme="minorHAnsi"/>
                <w:sz w:val="20"/>
                <w:szCs w:val="20"/>
                <w:lang w:val="en-GB"/>
              </w:rPr>
              <w:t>Y/N if empty system assumes N</w:t>
            </w:r>
          </w:p>
        </w:tc>
      </w:tr>
      <w:tr w:rsidR="00440B4F" w:rsidRPr="001B74CE" w:rsidTr="00440B4F">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440B4F" w:rsidRPr="00CC503B" w:rsidRDefault="00440B4F">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U_NAD_AW_TEL</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440B4F" w:rsidRPr="00CC503B" w:rsidRDefault="0080318C" w:rsidP="0080318C">
            <w:pPr>
              <w:pStyle w:val="Standard"/>
              <w:autoSpaceDE w:val="0"/>
              <w:rPr>
                <w:rFonts w:asciiTheme="minorHAnsi" w:hAnsiTheme="minorHAnsi" w:cstheme="minorHAnsi"/>
                <w:sz w:val="20"/>
                <w:szCs w:val="20"/>
              </w:rPr>
            </w:pPr>
            <w:r>
              <w:rPr>
                <w:rFonts w:asciiTheme="minorHAnsi" w:hAnsiTheme="minorHAnsi" w:cstheme="minorHAnsi"/>
                <w:sz w:val="20"/>
                <w:szCs w:val="20"/>
              </w:rPr>
              <w:t>arrival note</w:t>
            </w:r>
            <w:r w:rsidR="00440B4F" w:rsidRPr="00CC503B">
              <w:rPr>
                <w:rFonts w:asciiTheme="minorHAnsi" w:hAnsiTheme="minorHAnsi" w:cstheme="minorHAnsi"/>
                <w:sz w:val="20"/>
                <w:szCs w:val="20"/>
              </w:rPr>
              <w:t xml:space="preserve"> - </w:t>
            </w:r>
            <w:r>
              <w:rPr>
                <w:rFonts w:asciiTheme="minorHAnsi" w:hAnsiTheme="minorHAnsi" w:cstheme="minorHAnsi"/>
                <w:sz w:val="20"/>
                <w:szCs w:val="20"/>
              </w:rPr>
              <w:t>phone</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tcPr>
          <w:p w:rsidR="00440B4F" w:rsidRPr="00440B4F" w:rsidRDefault="00440B4F" w:rsidP="00440B4F">
            <w:pPr>
              <w:ind w:firstLine="0"/>
              <w:jc w:val="left"/>
              <w:rPr>
                <w:sz w:val="20"/>
                <w:szCs w:val="20"/>
                <w:lang w:val="en-GB"/>
              </w:rPr>
            </w:pPr>
            <w:r>
              <w:rPr>
                <w:sz w:val="20"/>
                <w:szCs w:val="20"/>
                <w:lang w:val="en-GB"/>
              </w:rPr>
              <w:t>Y</w:t>
            </w:r>
            <w:r w:rsidRPr="00440B4F">
              <w:rPr>
                <w:sz w:val="20"/>
                <w:szCs w:val="20"/>
                <w:lang w:val="en-GB"/>
              </w:rPr>
              <w:t>/N if empty system assumes N</w:t>
            </w:r>
          </w:p>
        </w:tc>
      </w:tr>
      <w:tr w:rsidR="00440B4F" w:rsidRPr="001B74CE" w:rsidTr="00440B4F">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440B4F" w:rsidRPr="00CC503B" w:rsidRDefault="00440B4F">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U_NAD_AW_SMS</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440B4F" w:rsidRPr="00CC503B" w:rsidRDefault="0080318C">
            <w:pPr>
              <w:pStyle w:val="Standard"/>
              <w:autoSpaceDE w:val="0"/>
              <w:rPr>
                <w:rFonts w:asciiTheme="minorHAnsi" w:hAnsiTheme="minorHAnsi" w:cstheme="minorHAnsi"/>
                <w:sz w:val="20"/>
                <w:szCs w:val="20"/>
              </w:rPr>
            </w:pPr>
            <w:r>
              <w:rPr>
                <w:rFonts w:asciiTheme="minorHAnsi" w:hAnsiTheme="minorHAnsi" w:cstheme="minorHAnsi"/>
                <w:sz w:val="20"/>
                <w:szCs w:val="20"/>
              </w:rPr>
              <w:t>arrival note</w:t>
            </w:r>
            <w:r w:rsidR="00440B4F" w:rsidRPr="00CC503B">
              <w:rPr>
                <w:rFonts w:asciiTheme="minorHAnsi" w:hAnsiTheme="minorHAnsi" w:cstheme="minorHAnsi"/>
                <w:sz w:val="20"/>
                <w:szCs w:val="20"/>
              </w:rPr>
              <w:t xml:space="preserve"> - SMS</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tcPr>
          <w:p w:rsidR="00440B4F" w:rsidRPr="00440B4F" w:rsidRDefault="00440B4F" w:rsidP="0080318C">
            <w:pPr>
              <w:ind w:firstLine="0"/>
              <w:jc w:val="left"/>
              <w:rPr>
                <w:sz w:val="20"/>
                <w:szCs w:val="20"/>
                <w:lang w:val="en-GB"/>
              </w:rPr>
            </w:pPr>
            <w:r>
              <w:rPr>
                <w:sz w:val="20"/>
                <w:szCs w:val="20"/>
                <w:lang w:val="en-GB"/>
              </w:rPr>
              <w:t>Y</w:t>
            </w:r>
            <w:r w:rsidRPr="00440B4F">
              <w:rPr>
                <w:sz w:val="20"/>
                <w:szCs w:val="20"/>
                <w:lang w:val="en-GB"/>
              </w:rPr>
              <w:t>/N if empty system assumes N</w:t>
            </w:r>
          </w:p>
        </w:tc>
      </w:tr>
      <w:tr w:rsidR="00440B4F" w:rsidRPr="001B74CE" w:rsidTr="00440B4F">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440B4F" w:rsidRPr="00CC503B" w:rsidRDefault="00440B4F">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U_NAD_AW_MAIL</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440B4F" w:rsidRPr="00CC503B" w:rsidRDefault="0080318C">
            <w:pPr>
              <w:pStyle w:val="Standard"/>
              <w:autoSpaceDE w:val="0"/>
              <w:rPr>
                <w:rFonts w:asciiTheme="minorHAnsi" w:hAnsiTheme="minorHAnsi" w:cstheme="minorHAnsi"/>
                <w:sz w:val="20"/>
                <w:szCs w:val="20"/>
              </w:rPr>
            </w:pPr>
            <w:r>
              <w:rPr>
                <w:rFonts w:asciiTheme="minorHAnsi" w:hAnsiTheme="minorHAnsi" w:cstheme="minorHAnsi"/>
                <w:sz w:val="20"/>
                <w:szCs w:val="20"/>
              </w:rPr>
              <w:t>arrival note</w:t>
            </w:r>
            <w:r w:rsidR="00440B4F" w:rsidRPr="00CC503B">
              <w:rPr>
                <w:rFonts w:asciiTheme="minorHAnsi" w:hAnsiTheme="minorHAnsi" w:cstheme="minorHAnsi"/>
                <w:sz w:val="20"/>
                <w:szCs w:val="20"/>
              </w:rPr>
              <w:t xml:space="preserve"> - E-mail</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tcPr>
          <w:p w:rsidR="00440B4F" w:rsidRPr="00440B4F" w:rsidRDefault="00440B4F" w:rsidP="0080318C">
            <w:pPr>
              <w:ind w:firstLine="0"/>
              <w:jc w:val="left"/>
              <w:rPr>
                <w:sz w:val="20"/>
                <w:szCs w:val="20"/>
                <w:lang w:val="en-GB"/>
              </w:rPr>
            </w:pPr>
            <w:r>
              <w:rPr>
                <w:sz w:val="20"/>
                <w:szCs w:val="20"/>
                <w:lang w:val="en-GB"/>
              </w:rPr>
              <w:t>Y</w:t>
            </w:r>
            <w:r w:rsidRPr="00440B4F">
              <w:rPr>
                <w:sz w:val="20"/>
                <w:szCs w:val="20"/>
                <w:lang w:val="en-GB"/>
              </w:rPr>
              <w:t>/N if empty system assumes N</w:t>
            </w:r>
          </w:p>
        </w:tc>
      </w:tr>
      <w:tr w:rsidR="00440B4F" w:rsidRPr="001B74CE" w:rsidTr="00440B4F">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440B4F" w:rsidRPr="00CC503B" w:rsidRDefault="00440B4F">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U_DOST_AW_TEL</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440B4F" w:rsidRPr="00CC503B" w:rsidRDefault="00440B4F" w:rsidP="0080318C">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 xml:space="preserve">Awizacja dostawy - </w:t>
            </w:r>
            <w:r w:rsidR="0080318C">
              <w:rPr>
                <w:rFonts w:asciiTheme="minorHAnsi" w:hAnsiTheme="minorHAnsi" w:cstheme="minorHAnsi"/>
                <w:sz w:val="20"/>
                <w:szCs w:val="20"/>
              </w:rPr>
              <w:t>phone</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tcPr>
          <w:p w:rsidR="00440B4F" w:rsidRPr="00440B4F" w:rsidRDefault="00440B4F" w:rsidP="0080318C">
            <w:pPr>
              <w:ind w:firstLine="0"/>
              <w:jc w:val="left"/>
              <w:rPr>
                <w:sz w:val="20"/>
                <w:szCs w:val="20"/>
                <w:lang w:val="en-GB"/>
              </w:rPr>
            </w:pPr>
            <w:r>
              <w:rPr>
                <w:sz w:val="20"/>
                <w:szCs w:val="20"/>
                <w:lang w:val="en-GB"/>
              </w:rPr>
              <w:t>Y</w:t>
            </w:r>
            <w:r w:rsidRPr="00440B4F">
              <w:rPr>
                <w:sz w:val="20"/>
                <w:szCs w:val="20"/>
                <w:lang w:val="en-GB"/>
              </w:rPr>
              <w:t>/N if empty system assumes N</w:t>
            </w:r>
          </w:p>
        </w:tc>
      </w:tr>
      <w:tr w:rsidR="00440B4F" w:rsidRPr="001B74CE" w:rsidTr="00440B4F">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440B4F" w:rsidRPr="00CC503B" w:rsidRDefault="00440B4F">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U_DOST_AW_SMS</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440B4F" w:rsidRPr="00CC503B" w:rsidRDefault="00440B4F">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Awizacja dostawy - SMS</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tcPr>
          <w:p w:rsidR="00440B4F" w:rsidRPr="00440B4F" w:rsidRDefault="00440B4F" w:rsidP="0080318C">
            <w:pPr>
              <w:ind w:firstLine="0"/>
              <w:jc w:val="left"/>
              <w:rPr>
                <w:sz w:val="20"/>
                <w:szCs w:val="20"/>
                <w:lang w:val="en-GB"/>
              </w:rPr>
            </w:pPr>
            <w:r>
              <w:rPr>
                <w:sz w:val="20"/>
                <w:szCs w:val="20"/>
                <w:lang w:val="en-GB"/>
              </w:rPr>
              <w:t>Y</w:t>
            </w:r>
            <w:r w:rsidRPr="00440B4F">
              <w:rPr>
                <w:sz w:val="20"/>
                <w:szCs w:val="20"/>
                <w:lang w:val="en-GB"/>
              </w:rPr>
              <w:t>/N if empty system assumes N</w:t>
            </w:r>
          </w:p>
        </w:tc>
      </w:tr>
      <w:tr w:rsidR="00440B4F" w:rsidRPr="001B74CE" w:rsidTr="00440B4F">
        <w:trPr>
          <w:trHeight w:val="20"/>
        </w:trPr>
        <w:tc>
          <w:tcPr>
            <w:tcW w:w="2550" w:type="dxa"/>
            <w:tcBorders>
              <w:left w:val="single" w:sz="2" w:space="0" w:color="000000"/>
              <w:bottom w:val="single" w:sz="2" w:space="0" w:color="000000"/>
            </w:tcBorders>
            <w:tcMar>
              <w:top w:w="28" w:type="dxa"/>
              <w:left w:w="55" w:type="dxa"/>
              <w:bottom w:w="28" w:type="dxa"/>
              <w:right w:w="55" w:type="dxa"/>
            </w:tcMar>
            <w:vAlign w:val="bottom"/>
          </w:tcPr>
          <w:p w:rsidR="00440B4F" w:rsidRPr="00CC503B" w:rsidRDefault="00440B4F">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U_DOST_AW_MAIL</w:t>
            </w:r>
          </w:p>
        </w:tc>
        <w:tc>
          <w:tcPr>
            <w:tcW w:w="2745" w:type="dxa"/>
            <w:tcBorders>
              <w:left w:val="single" w:sz="2" w:space="0" w:color="000000"/>
              <w:bottom w:val="single" w:sz="2" w:space="0" w:color="000000"/>
            </w:tcBorders>
            <w:tcMar>
              <w:top w:w="28" w:type="dxa"/>
              <w:left w:w="55" w:type="dxa"/>
              <w:bottom w:w="28" w:type="dxa"/>
              <w:right w:w="55" w:type="dxa"/>
            </w:tcMar>
            <w:vAlign w:val="bottom"/>
          </w:tcPr>
          <w:p w:rsidR="00440B4F" w:rsidRPr="00CC503B" w:rsidRDefault="00440B4F">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Awizacja dostawy - E-mail</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tcPr>
          <w:p w:rsidR="00440B4F" w:rsidRPr="00440B4F" w:rsidRDefault="00440B4F" w:rsidP="0080318C">
            <w:pPr>
              <w:ind w:firstLine="0"/>
              <w:jc w:val="left"/>
              <w:rPr>
                <w:sz w:val="20"/>
                <w:szCs w:val="20"/>
                <w:lang w:val="en-GB"/>
              </w:rPr>
            </w:pPr>
            <w:r>
              <w:rPr>
                <w:sz w:val="20"/>
                <w:szCs w:val="20"/>
                <w:lang w:val="en-GB"/>
              </w:rPr>
              <w:t>Y</w:t>
            </w:r>
            <w:r w:rsidRPr="00440B4F">
              <w:rPr>
                <w:sz w:val="20"/>
                <w:szCs w:val="20"/>
                <w:lang w:val="en-GB"/>
              </w:rPr>
              <w:t>/N if empty system assumes N</w:t>
            </w:r>
          </w:p>
        </w:tc>
      </w:tr>
      <w:tr w:rsidR="00BD5BE7" w:rsidRPr="001B74CE" w:rsidTr="006B5230">
        <w:trPr>
          <w:trHeight w:val="20"/>
        </w:trPr>
        <w:tc>
          <w:tcPr>
            <w:tcW w:w="2550" w:type="dxa"/>
            <w:tcBorders>
              <w:left w:val="single" w:sz="2" w:space="0" w:color="000000"/>
              <w:bottom w:val="single" w:sz="2" w:space="0" w:color="000000"/>
            </w:tcBorders>
            <w:tcMar>
              <w:top w:w="28" w:type="dxa"/>
              <w:left w:w="55" w:type="dxa"/>
              <w:bottom w:w="28" w:type="dxa"/>
              <w:right w:w="55" w:type="dxa"/>
            </w:tcMar>
          </w:tcPr>
          <w:p w:rsidR="00BD5BE7" w:rsidRPr="00CC503B" w:rsidRDefault="007D1AC8" w:rsidP="006B5230">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U_DOST_NSTD</w:t>
            </w:r>
          </w:p>
        </w:tc>
        <w:tc>
          <w:tcPr>
            <w:tcW w:w="2745" w:type="dxa"/>
            <w:tcBorders>
              <w:left w:val="single" w:sz="2" w:space="0" w:color="000000"/>
              <w:bottom w:val="single" w:sz="2" w:space="0" w:color="000000"/>
            </w:tcBorders>
            <w:tcMar>
              <w:top w:w="28" w:type="dxa"/>
              <w:left w:w="55" w:type="dxa"/>
              <w:bottom w:w="28" w:type="dxa"/>
              <w:right w:w="55" w:type="dxa"/>
            </w:tcMar>
          </w:tcPr>
          <w:p w:rsidR="00BD5BE7" w:rsidRPr="00CC503B" w:rsidRDefault="0080318C" w:rsidP="006B5230">
            <w:pPr>
              <w:pStyle w:val="Standard"/>
              <w:autoSpaceDE w:val="0"/>
              <w:rPr>
                <w:rFonts w:asciiTheme="minorHAnsi" w:hAnsiTheme="minorHAnsi" w:cstheme="minorHAnsi"/>
                <w:sz w:val="20"/>
                <w:szCs w:val="20"/>
              </w:rPr>
            </w:pPr>
            <w:r>
              <w:rPr>
                <w:rFonts w:asciiTheme="minorHAnsi" w:hAnsiTheme="minorHAnsi" w:cstheme="minorHAnsi"/>
                <w:sz w:val="20"/>
                <w:szCs w:val="20"/>
              </w:rPr>
              <w:t>Non standard delivery</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tcPr>
          <w:p w:rsidR="00BD5BE7" w:rsidRPr="0080318C" w:rsidRDefault="007D1AC8" w:rsidP="0080318C">
            <w:pPr>
              <w:pStyle w:val="Standard"/>
              <w:autoSpaceDE w:val="0"/>
              <w:rPr>
                <w:rFonts w:asciiTheme="minorHAnsi" w:hAnsiTheme="minorHAnsi" w:cstheme="minorHAnsi"/>
                <w:sz w:val="20"/>
                <w:szCs w:val="20"/>
                <w:lang w:val="en-GB"/>
              </w:rPr>
            </w:pPr>
            <w:r w:rsidRPr="0080318C">
              <w:rPr>
                <w:rFonts w:asciiTheme="minorHAnsi" w:hAnsiTheme="minorHAnsi" w:cstheme="minorHAnsi"/>
                <w:sz w:val="20"/>
                <w:szCs w:val="20"/>
                <w:lang w:val="en-GB"/>
              </w:rPr>
              <w:t xml:space="preserve">N/9/17/W/G, 9 - </w:t>
            </w:r>
            <w:r w:rsidR="0080318C" w:rsidRPr="0080318C">
              <w:rPr>
                <w:rFonts w:asciiTheme="minorHAnsi" w:hAnsiTheme="minorHAnsi" w:cstheme="minorHAnsi"/>
                <w:sz w:val="20"/>
                <w:szCs w:val="20"/>
                <w:lang w:val="en-GB"/>
              </w:rPr>
              <w:t>to</w:t>
            </w:r>
            <w:r w:rsidRPr="0080318C">
              <w:rPr>
                <w:rFonts w:asciiTheme="minorHAnsi" w:hAnsiTheme="minorHAnsi" w:cstheme="minorHAnsi"/>
                <w:sz w:val="20"/>
                <w:szCs w:val="20"/>
                <w:lang w:val="en-GB"/>
              </w:rPr>
              <w:t xml:space="preserve"> 9.00, 17 - </w:t>
            </w:r>
            <w:r w:rsidR="0080318C" w:rsidRPr="0080318C">
              <w:rPr>
                <w:rFonts w:asciiTheme="minorHAnsi" w:hAnsiTheme="minorHAnsi" w:cstheme="minorHAnsi"/>
                <w:sz w:val="20"/>
                <w:szCs w:val="20"/>
                <w:lang w:val="en-GB"/>
              </w:rPr>
              <w:t>hours</w:t>
            </w:r>
            <w:r w:rsidRPr="0080318C">
              <w:rPr>
                <w:rFonts w:asciiTheme="minorHAnsi" w:hAnsiTheme="minorHAnsi" w:cstheme="minorHAnsi"/>
                <w:sz w:val="20"/>
                <w:szCs w:val="20"/>
                <w:lang w:val="en-GB"/>
              </w:rPr>
              <w:t xml:space="preserve"> 17.00-22.00, W </w:t>
            </w:r>
            <w:r w:rsidR="0080318C" w:rsidRPr="0080318C">
              <w:rPr>
                <w:rFonts w:asciiTheme="minorHAnsi" w:hAnsiTheme="minorHAnsi" w:cstheme="minorHAnsi"/>
                <w:sz w:val="20"/>
                <w:szCs w:val="20"/>
                <w:lang w:val="en-GB"/>
              </w:rPr>
              <w:t>–self collection</w:t>
            </w:r>
            <w:r w:rsidRPr="0080318C">
              <w:rPr>
                <w:rFonts w:asciiTheme="minorHAnsi" w:hAnsiTheme="minorHAnsi" w:cstheme="minorHAnsi"/>
                <w:sz w:val="20"/>
                <w:szCs w:val="20"/>
                <w:lang w:val="en-GB"/>
              </w:rPr>
              <w:t xml:space="preserve">, G </w:t>
            </w:r>
            <w:r w:rsidR="0080318C" w:rsidRPr="0080318C">
              <w:rPr>
                <w:rFonts w:asciiTheme="minorHAnsi" w:hAnsiTheme="minorHAnsi" w:cstheme="minorHAnsi"/>
                <w:sz w:val="20"/>
                <w:szCs w:val="20"/>
                <w:lang w:val="en-GB"/>
              </w:rPr>
              <w:t>–till specified hour</w:t>
            </w:r>
            <w:r w:rsidRPr="0080318C">
              <w:rPr>
                <w:rFonts w:asciiTheme="minorHAnsi" w:hAnsiTheme="minorHAnsi" w:cstheme="minorHAnsi"/>
                <w:sz w:val="20"/>
                <w:szCs w:val="20"/>
                <w:lang w:val="en-GB"/>
              </w:rPr>
              <w:t xml:space="preserve">, </w:t>
            </w:r>
            <w:r w:rsidR="0080318C">
              <w:rPr>
                <w:rFonts w:asciiTheme="minorHAnsi" w:hAnsiTheme="minorHAnsi" w:cstheme="minorHAnsi"/>
                <w:sz w:val="20"/>
                <w:szCs w:val="20"/>
                <w:lang w:val="en-GB"/>
              </w:rPr>
              <w:t>if empty system assumes N</w:t>
            </w:r>
          </w:p>
        </w:tc>
      </w:tr>
      <w:tr w:rsidR="00BD5BE7" w:rsidRPr="00CC503B" w:rsidTr="006B5230">
        <w:trPr>
          <w:trHeight w:val="20"/>
        </w:trPr>
        <w:tc>
          <w:tcPr>
            <w:tcW w:w="2550" w:type="dxa"/>
            <w:tcBorders>
              <w:left w:val="single" w:sz="2" w:space="0" w:color="000000"/>
              <w:bottom w:val="single" w:sz="2" w:space="0" w:color="000000"/>
            </w:tcBorders>
            <w:tcMar>
              <w:top w:w="28" w:type="dxa"/>
              <w:left w:w="55" w:type="dxa"/>
              <w:bottom w:w="28" w:type="dxa"/>
              <w:right w:w="55" w:type="dxa"/>
            </w:tcMar>
          </w:tcPr>
          <w:p w:rsidR="00BD5BE7" w:rsidRPr="00CC503B" w:rsidRDefault="007D1AC8" w:rsidP="006B5230">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U_DOST_GODZ</w:t>
            </w:r>
          </w:p>
        </w:tc>
        <w:tc>
          <w:tcPr>
            <w:tcW w:w="2745" w:type="dxa"/>
            <w:tcBorders>
              <w:left w:val="single" w:sz="2" w:space="0" w:color="000000"/>
              <w:bottom w:val="single" w:sz="2" w:space="0" w:color="000000"/>
            </w:tcBorders>
            <w:tcMar>
              <w:top w:w="28" w:type="dxa"/>
              <w:left w:w="55" w:type="dxa"/>
              <w:bottom w:w="28" w:type="dxa"/>
              <w:right w:w="55" w:type="dxa"/>
            </w:tcMar>
          </w:tcPr>
          <w:p w:rsidR="00BD5BE7" w:rsidRPr="00CC503B" w:rsidRDefault="0080318C" w:rsidP="006B5230">
            <w:pPr>
              <w:pStyle w:val="Standard"/>
              <w:autoSpaceDE w:val="0"/>
              <w:rPr>
                <w:rFonts w:asciiTheme="minorHAnsi" w:hAnsiTheme="minorHAnsi" w:cstheme="minorHAnsi"/>
                <w:sz w:val="20"/>
                <w:szCs w:val="20"/>
              </w:rPr>
            </w:pPr>
            <w:r>
              <w:rPr>
                <w:rFonts w:asciiTheme="minorHAnsi" w:hAnsiTheme="minorHAnsi" w:cstheme="minorHAnsi"/>
                <w:sz w:val="20"/>
                <w:szCs w:val="20"/>
              </w:rPr>
              <w:t>Hours of delivery</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tcPr>
          <w:p w:rsidR="00BD5BE7" w:rsidRPr="00CC503B" w:rsidRDefault="0080318C" w:rsidP="0080318C">
            <w:pPr>
              <w:pStyle w:val="Standard"/>
              <w:autoSpaceDE w:val="0"/>
              <w:rPr>
                <w:rFonts w:asciiTheme="minorHAnsi" w:hAnsiTheme="minorHAnsi" w:cstheme="minorHAnsi"/>
                <w:sz w:val="20"/>
                <w:szCs w:val="20"/>
              </w:rPr>
            </w:pPr>
            <w:r w:rsidRPr="0080318C">
              <w:rPr>
                <w:rFonts w:asciiTheme="minorHAnsi" w:hAnsiTheme="minorHAnsi" w:cstheme="minorHAnsi"/>
                <w:sz w:val="20"/>
                <w:szCs w:val="20"/>
                <w:lang w:val="en-GB"/>
              </w:rPr>
              <w:t xml:space="preserve">Hours of delivery for the delivery where hours of delivery were specified. </w:t>
            </w:r>
            <w:r>
              <w:rPr>
                <w:rFonts w:asciiTheme="minorHAnsi" w:hAnsiTheme="minorHAnsi" w:cstheme="minorHAnsi"/>
                <w:sz w:val="20"/>
                <w:szCs w:val="20"/>
              </w:rPr>
              <w:t xml:space="preserve">Description as </w:t>
            </w:r>
            <w:r w:rsidR="007D1AC8" w:rsidRPr="00CC503B">
              <w:rPr>
                <w:rFonts w:asciiTheme="minorHAnsi" w:hAnsiTheme="minorHAnsi" w:cstheme="minorHAnsi"/>
                <w:sz w:val="20"/>
                <w:szCs w:val="20"/>
              </w:rPr>
              <w:t xml:space="preserve">11,12 .. 17. </w:t>
            </w:r>
            <w:r w:rsidRPr="0080318C">
              <w:rPr>
                <w:rFonts w:asciiTheme="minorHAnsi" w:hAnsiTheme="minorHAnsi" w:cstheme="minorHAnsi"/>
                <w:sz w:val="20"/>
                <w:szCs w:val="20"/>
                <w:lang w:val="en-GB"/>
              </w:rPr>
              <w:lastRenderedPageBreak/>
              <w:t>Required</w:t>
            </w:r>
            <w:r>
              <w:rPr>
                <w:rFonts w:asciiTheme="minorHAnsi" w:hAnsiTheme="minorHAnsi" w:cstheme="minorHAnsi"/>
                <w:sz w:val="20"/>
                <w:szCs w:val="20"/>
              </w:rPr>
              <w:t xml:space="preserve"> if </w:t>
            </w:r>
            <w:r w:rsidR="007D1AC8" w:rsidRPr="00CC503B">
              <w:rPr>
                <w:rFonts w:asciiTheme="minorHAnsi" w:hAnsiTheme="minorHAnsi" w:cstheme="minorHAnsi"/>
                <w:sz w:val="20"/>
                <w:szCs w:val="20"/>
              </w:rPr>
              <w:t xml:space="preserve"> U_DOST_NSTD=G</w:t>
            </w:r>
          </w:p>
        </w:tc>
      </w:tr>
      <w:tr w:rsidR="00BD5BE7" w:rsidRPr="001B74CE" w:rsidTr="006B5230">
        <w:trPr>
          <w:trHeight w:val="20"/>
        </w:trPr>
        <w:tc>
          <w:tcPr>
            <w:tcW w:w="2550" w:type="dxa"/>
            <w:tcBorders>
              <w:left w:val="single" w:sz="2" w:space="0" w:color="000000"/>
              <w:bottom w:val="single" w:sz="2" w:space="0" w:color="000000"/>
            </w:tcBorders>
            <w:tcMar>
              <w:top w:w="28" w:type="dxa"/>
              <w:left w:w="55" w:type="dxa"/>
              <w:bottom w:w="28" w:type="dxa"/>
              <w:right w:w="55" w:type="dxa"/>
            </w:tcMar>
          </w:tcPr>
          <w:p w:rsidR="00BD5BE7" w:rsidRPr="00CC503B" w:rsidRDefault="007D1AC8" w:rsidP="006B5230">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lastRenderedPageBreak/>
              <w:t>U_DOST_DRW</w:t>
            </w:r>
          </w:p>
        </w:tc>
        <w:tc>
          <w:tcPr>
            <w:tcW w:w="2745" w:type="dxa"/>
            <w:tcBorders>
              <w:left w:val="single" w:sz="2" w:space="0" w:color="000000"/>
              <w:bottom w:val="single" w:sz="2" w:space="0" w:color="000000"/>
            </w:tcBorders>
            <w:tcMar>
              <w:top w:w="28" w:type="dxa"/>
              <w:left w:w="55" w:type="dxa"/>
              <w:bottom w:w="28" w:type="dxa"/>
              <w:right w:w="55" w:type="dxa"/>
            </w:tcMar>
          </w:tcPr>
          <w:p w:rsidR="00BD5BE7" w:rsidRPr="00CC503B" w:rsidRDefault="0080318C" w:rsidP="006B5230">
            <w:pPr>
              <w:pStyle w:val="Standard"/>
              <w:autoSpaceDE w:val="0"/>
              <w:rPr>
                <w:rFonts w:asciiTheme="minorHAnsi" w:hAnsiTheme="minorHAnsi" w:cstheme="minorHAnsi"/>
                <w:sz w:val="20"/>
                <w:szCs w:val="20"/>
              </w:rPr>
            </w:pPr>
            <w:r>
              <w:rPr>
                <w:rFonts w:asciiTheme="minorHAnsi" w:hAnsiTheme="minorHAnsi" w:cstheme="minorHAnsi"/>
                <w:sz w:val="20"/>
                <w:szCs w:val="20"/>
              </w:rPr>
              <w:t>Delivered personally</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tcPr>
          <w:p w:rsidR="00BD5BE7" w:rsidRPr="0080318C" w:rsidRDefault="0080318C" w:rsidP="006B5230">
            <w:pPr>
              <w:pStyle w:val="Standard"/>
              <w:autoSpaceDE w:val="0"/>
              <w:rPr>
                <w:rFonts w:asciiTheme="minorHAnsi" w:hAnsiTheme="minorHAnsi" w:cstheme="minorHAnsi"/>
                <w:sz w:val="20"/>
                <w:szCs w:val="20"/>
                <w:lang w:val="en-GB"/>
              </w:rPr>
            </w:pPr>
            <w:r w:rsidRPr="0080318C">
              <w:rPr>
                <w:rFonts w:asciiTheme="minorHAnsi" w:hAnsiTheme="minorHAnsi" w:cstheme="minorHAnsi"/>
                <w:sz w:val="20"/>
                <w:szCs w:val="20"/>
                <w:lang w:val="en-GB"/>
              </w:rPr>
              <w:t>Y/N if empty system assumes N</w:t>
            </w:r>
          </w:p>
        </w:tc>
      </w:tr>
      <w:tr w:rsidR="00BD5BE7" w:rsidRPr="001B74CE" w:rsidTr="006B5230">
        <w:trPr>
          <w:trHeight w:val="20"/>
        </w:trPr>
        <w:tc>
          <w:tcPr>
            <w:tcW w:w="2550" w:type="dxa"/>
            <w:tcBorders>
              <w:left w:val="single" w:sz="2" w:space="0" w:color="000000"/>
              <w:bottom w:val="single" w:sz="2" w:space="0" w:color="000000"/>
            </w:tcBorders>
            <w:tcMar>
              <w:top w:w="28" w:type="dxa"/>
              <w:left w:w="55" w:type="dxa"/>
              <w:bottom w:w="28" w:type="dxa"/>
              <w:right w:w="55" w:type="dxa"/>
            </w:tcMar>
          </w:tcPr>
          <w:p w:rsidR="00BD5BE7" w:rsidRPr="00CC503B" w:rsidRDefault="007D1AC8" w:rsidP="006B5230">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U_DOST_POTW_MAIL</w:t>
            </w:r>
          </w:p>
        </w:tc>
        <w:tc>
          <w:tcPr>
            <w:tcW w:w="2745" w:type="dxa"/>
            <w:tcBorders>
              <w:left w:val="single" w:sz="2" w:space="0" w:color="000000"/>
              <w:bottom w:val="single" w:sz="2" w:space="0" w:color="000000"/>
            </w:tcBorders>
            <w:tcMar>
              <w:top w:w="28" w:type="dxa"/>
              <w:left w:w="55" w:type="dxa"/>
              <w:bottom w:w="28" w:type="dxa"/>
              <w:right w:w="55" w:type="dxa"/>
            </w:tcMar>
          </w:tcPr>
          <w:p w:rsidR="00BD5BE7" w:rsidRPr="00CC503B" w:rsidRDefault="0080318C" w:rsidP="006B5230">
            <w:pPr>
              <w:pStyle w:val="Standard"/>
              <w:autoSpaceDE w:val="0"/>
              <w:rPr>
                <w:rFonts w:asciiTheme="minorHAnsi" w:hAnsiTheme="minorHAnsi" w:cstheme="minorHAnsi"/>
                <w:sz w:val="20"/>
                <w:szCs w:val="20"/>
              </w:rPr>
            </w:pPr>
            <w:r>
              <w:rPr>
                <w:rFonts w:asciiTheme="minorHAnsi" w:hAnsiTheme="minorHAnsi" w:cstheme="minorHAnsi"/>
                <w:sz w:val="20"/>
                <w:szCs w:val="20"/>
              </w:rPr>
              <w:t>Confirmation of delivery</w:t>
            </w:r>
            <w:r w:rsidR="007D1AC8" w:rsidRPr="00CC503B">
              <w:rPr>
                <w:rFonts w:asciiTheme="minorHAnsi" w:hAnsiTheme="minorHAnsi" w:cstheme="minorHAnsi"/>
                <w:sz w:val="20"/>
                <w:szCs w:val="20"/>
              </w:rPr>
              <w:t xml:space="preserve"> - mail</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tcPr>
          <w:p w:rsidR="00BD5BE7" w:rsidRPr="0080318C" w:rsidRDefault="0080318C" w:rsidP="006B5230">
            <w:pPr>
              <w:pStyle w:val="Standard"/>
              <w:autoSpaceDE w:val="0"/>
              <w:rPr>
                <w:rFonts w:asciiTheme="minorHAnsi" w:hAnsiTheme="minorHAnsi" w:cstheme="minorHAnsi"/>
                <w:sz w:val="20"/>
                <w:szCs w:val="20"/>
                <w:lang w:val="en-GB"/>
              </w:rPr>
            </w:pPr>
            <w:r w:rsidRPr="0080318C">
              <w:rPr>
                <w:rFonts w:asciiTheme="minorHAnsi" w:hAnsiTheme="minorHAnsi" w:cstheme="minorHAnsi"/>
                <w:sz w:val="20"/>
                <w:szCs w:val="20"/>
                <w:lang w:val="en-GB"/>
              </w:rPr>
              <w:t>Y/N if empty system assumes N</w:t>
            </w:r>
          </w:p>
        </w:tc>
      </w:tr>
      <w:tr w:rsidR="00BD5BE7" w:rsidRPr="001B74CE" w:rsidTr="006B5230">
        <w:trPr>
          <w:trHeight w:val="20"/>
        </w:trPr>
        <w:tc>
          <w:tcPr>
            <w:tcW w:w="2550" w:type="dxa"/>
            <w:tcBorders>
              <w:left w:val="single" w:sz="2" w:space="0" w:color="000000"/>
              <w:bottom w:val="single" w:sz="2" w:space="0" w:color="000000"/>
            </w:tcBorders>
            <w:tcMar>
              <w:top w:w="28" w:type="dxa"/>
              <w:left w:w="55" w:type="dxa"/>
              <w:bottom w:w="28" w:type="dxa"/>
              <w:right w:w="55" w:type="dxa"/>
            </w:tcMar>
          </w:tcPr>
          <w:p w:rsidR="00BD5BE7" w:rsidRPr="00CC503B" w:rsidRDefault="007D1AC8" w:rsidP="006B5230">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U_DOST_POTW_SMS</w:t>
            </w:r>
          </w:p>
        </w:tc>
        <w:tc>
          <w:tcPr>
            <w:tcW w:w="2745" w:type="dxa"/>
            <w:tcBorders>
              <w:left w:val="single" w:sz="2" w:space="0" w:color="000000"/>
              <w:bottom w:val="single" w:sz="2" w:space="0" w:color="000000"/>
            </w:tcBorders>
            <w:tcMar>
              <w:top w:w="28" w:type="dxa"/>
              <w:left w:w="55" w:type="dxa"/>
              <w:bottom w:w="28" w:type="dxa"/>
              <w:right w:w="55" w:type="dxa"/>
            </w:tcMar>
          </w:tcPr>
          <w:p w:rsidR="00BD5BE7" w:rsidRPr="00CC503B" w:rsidRDefault="0080318C" w:rsidP="006B5230">
            <w:pPr>
              <w:pStyle w:val="Standard"/>
              <w:autoSpaceDE w:val="0"/>
              <w:rPr>
                <w:rFonts w:asciiTheme="minorHAnsi" w:hAnsiTheme="minorHAnsi" w:cstheme="minorHAnsi"/>
                <w:sz w:val="20"/>
                <w:szCs w:val="20"/>
              </w:rPr>
            </w:pPr>
            <w:r>
              <w:rPr>
                <w:rFonts w:asciiTheme="minorHAnsi" w:hAnsiTheme="minorHAnsi" w:cstheme="minorHAnsi"/>
                <w:sz w:val="20"/>
                <w:szCs w:val="20"/>
              </w:rPr>
              <w:t>Confirmation of delivery</w:t>
            </w:r>
            <w:r w:rsidR="007D1AC8" w:rsidRPr="00CC503B">
              <w:rPr>
                <w:rFonts w:asciiTheme="minorHAnsi" w:hAnsiTheme="minorHAnsi" w:cstheme="minorHAnsi"/>
                <w:sz w:val="20"/>
                <w:szCs w:val="20"/>
              </w:rPr>
              <w:t xml:space="preserve"> - SMS</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tcPr>
          <w:p w:rsidR="00BD5BE7" w:rsidRPr="0080318C" w:rsidRDefault="0080318C" w:rsidP="006B5230">
            <w:pPr>
              <w:pStyle w:val="Standard"/>
              <w:autoSpaceDE w:val="0"/>
              <w:rPr>
                <w:rFonts w:asciiTheme="minorHAnsi" w:hAnsiTheme="minorHAnsi" w:cstheme="minorHAnsi"/>
                <w:sz w:val="20"/>
                <w:szCs w:val="20"/>
                <w:lang w:val="en-GB"/>
              </w:rPr>
            </w:pPr>
            <w:r w:rsidRPr="0080318C">
              <w:rPr>
                <w:rFonts w:asciiTheme="minorHAnsi" w:hAnsiTheme="minorHAnsi" w:cstheme="minorHAnsi"/>
                <w:sz w:val="20"/>
                <w:szCs w:val="20"/>
                <w:lang w:val="en-GB"/>
              </w:rPr>
              <w:t>Y/N if empty system assumes N</w:t>
            </w:r>
          </w:p>
        </w:tc>
      </w:tr>
      <w:tr w:rsidR="00BD5BE7" w:rsidRPr="001B74CE" w:rsidTr="006B5230">
        <w:trPr>
          <w:trHeight w:val="20"/>
        </w:trPr>
        <w:tc>
          <w:tcPr>
            <w:tcW w:w="2550" w:type="dxa"/>
            <w:tcBorders>
              <w:left w:val="single" w:sz="2" w:space="0" w:color="000000"/>
              <w:bottom w:val="single" w:sz="2" w:space="0" w:color="000000"/>
            </w:tcBorders>
            <w:tcMar>
              <w:top w:w="28" w:type="dxa"/>
              <w:left w:w="55" w:type="dxa"/>
              <w:bottom w:w="28" w:type="dxa"/>
              <w:right w:w="55" w:type="dxa"/>
            </w:tcMar>
          </w:tcPr>
          <w:p w:rsidR="00BD5BE7" w:rsidRPr="00CC503B" w:rsidRDefault="007D1AC8" w:rsidP="006B5230">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U_BRAK_PALET</w:t>
            </w:r>
          </w:p>
        </w:tc>
        <w:tc>
          <w:tcPr>
            <w:tcW w:w="2745" w:type="dxa"/>
            <w:tcBorders>
              <w:left w:val="single" w:sz="2" w:space="0" w:color="000000"/>
              <w:bottom w:val="single" w:sz="2" w:space="0" w:color="000000"/>
            </w:tcBorders>
            <w:tcMar>
              <w:top w:w="28" w:type="dxa"/>
              <w:left w:w="55" w:type="dxa"/>
              <w:bottom w:w="28" w:type="dxa"/>
              <w:right w:w="55" w:type="dxa"/>
            </w:tcMar>
          </w:tcPr>
          <w:p w:rsidR="00BD5BE7" w:rsidRPr="00CC503B" w:rsidRDefault="0080318C" w:rsidP="006B5230">
            <w:pPr>
              <w:pStyle w:val="Standard"/>
              <w:autoSpaceDE w:val="0"/>
              <w:rPr>
                <w:rFonts w:asciiTheme="minorHAnsi" w:hAnsiTheme="minorHAnsi" w:cstheme="minorHAnsi"/>
                <w:sz w:val="20"/>
                <w:szCs w:val="20"/>
              </w:rPr>
            </w:pPr>
            <w:r>
              <w:rPr>
                <w:rFonts w:asciiTheme="minorHAnsi" w:hAnsiTheme="minorHAnsi" w:cstheme="minorHAnsi"/>
                <w:sz w:val="20"/>
                <w:szCs w:val="20"/>
              </w:rPr>
              <w:t>Amount of missing crates</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tcPr>
          <w:p w:rsidR="00BD5BE7" w:rsidRPr="0080318C" w:rsidRDefault="0080318C" w:rsidP="0080318C">
            <w:pPr>
              <w:pStyle w:val="Standard"/>
              <w:autoSpaceDE w:val="0"/>
              <w:rPr>
                <w:rFonts w:asciiTheme="minorHAnsi" w:hAnsiTheme="minorHAnsi" w:cstheme="minorHAnsi"/>
                <w:sz w:val="20"/>
                <w:szCs w:val="20"/>
                <w:lang w:val="en-GB"/>
              </w:rPr>
            </w:pPr>
            <w:r w:rsidRPr="0080318C">
              <w:rPr>
                <w:rFonts w:asciiTheme="minorHAnsi" w:hAnsiTheme="minorHAnsi" w:cstheme="minorHAnsi"/>
                <w:sz w:val="20"/>
                <w:szCs w:val="20"/>
                <w:lang w:val="en-GB"/>
              </w:rPr>
              <w:t>Integer</w:t>
            </w:r>
            <w:r w:rsidR="007D1AC8" w:rsidRPr="0080318C">
              <w:rPr>
                <w:rFonts w:asciiTheme="minorHAnsi" w:hAnsiTheme="minorHAnsi" w:cstheme="minorHAnsi"/>
                <w:sz w:val="20"/>
                <w:szCs w:val="20"/>
                <w:lang w:val="en-GB"/>
              </w:rPr>
              <w:t xml:space="preserve">, </w:t>
            </w:r>
            <w:r w:rsidRPr="0080318C">
              <w:rPr>
                <w:rFonts w:asciiTheme="minorHAnsi" w:hAnsiTheme="minorHAnsi" w:cstheme="minorHAnsi"/>
                <w:sz w:val="20"/>
                <w:szCs w:val="20"/>
                <w:lang w:val="en-GB"/>
              </w:rPr>
              <w:t>if empty assumed 0</w:t>
            </w:r>
            <w:r w:rsidR="007D1AC8" w:rsidRPr="0080318C">
              <w:rPr>
                <w:rFonts w:asciiTheme="minorHAnsi" w:hAnsiTheme="minorHAnsi" w:cstheme="minorHAnsi"/>
                <w:sz w:val="20"/>
                <w:szCs w:val="20"/>
                <w:lang w:val="en-GB"/>
              </w:rPr>
              <w:t xml:space="preserve">, </w:t>
            </w:r>
            <w:r>
              <w:rPr>
                <w:rFonts w:asciiTheme="minorHAnsi" w:hAnsiTheme="minorHAnsi" w:cstheme="minorHAnsi"/>
                <w:sz w:val="20"/>
                <w:szCs w:val="20"/>
                <w:lang w:val="en-GB"/>
              </w:rPr>
              <w:t>only</w:t>
            </w:r>
            <w:r w:rsidR="007D1AC8" w:rsidRPr="0080318C">
              <w:rPr>
                <w:rFonts w:asciiTheme="minorHAnsi" w:hAnsiTheme="minorHAnsi" w:cstheme="minorHAnsi"/>
                <w:sz w:val="20"/>
                <w:szCs w:val="20"/>
                <w:lang w:val="en-GB"/>
              </w:rPr>
              <w:t xml:space="preserve"> LTL</w:t>
            </w:r>
          </w:p>
        </w:tc>
      </w:tr>
      <w:tr w:rsidR="00BD5BE7" w:rsidRPr="001B74CE" w:rsidTr="006B5230">
        <w:trPr>
          <w:trHeight w:val="20"/>
        </w:trPr>
        <w:tc>
          <w:tcPr>
            <w:tcW w:w="2550" w:type="dxa"/>
            <w:tcBorders>
              <w:left w:val="single" w:sz="2" w:space="0" w:color="000000"/>
              <w:bottom w:val="single" w:sz="2" w:space="0" w:color="000000"/>
            </w:tcBorders>
            <w:tcMar>
              <w:top w:w="28" w:type="dxa"/>
              <w:left w:w="55" w:type="dxa"/>
              <w:bottom w:w="28" w:type="dxa"/>
              <w:right w:w="55" w:type="dxa"/>
            </w:tcMar>
          </w:tcPr>
          <w:p w:rsidR="00BD5BE7" w:rsidRPr="00CC503B" w:rsidRDefault="007D1AC8" w:rsidP="006B5230">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U_ADR</w:t>
            </w:r>
          </w:p>
        </w:tc>
        <w:tc>
          <w:tcPr>
            <w:tcW w:w="2745" w:type="dxa"/>
            <w:tcBorders>
              <w:left w:val="single" w:sz="2" w:space="0" w:color="000000"/>
              <w:bottom w:val="single" w:sz="2" w:space="0" w:color="000000"/>
            </w:tcBorders>
            <w:tcMar>
              <w:top w:w="28" w:type="dxa"/>
              <w:left w:w="55" w:type="dxa"/>
              <w:bottom w:w="28" w:type="dxa"/>
              <w:right w:w="55" w:type="dxa"/>
            </w:tcMar>
          </w:tcPr>
          <w:p w:rsidR="00BD5BE7" w:rsidRPr="00CC503B" w:rsidRDefault="007D1AC8" w:rsidP="006B5230">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ADR</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tcPr>
          <w:p w:rsidR="00BD5BE7" w:rsidRPr="0080318C" w:rsidRDefault="007D1AC8" w:rsidP="0080318C">
            <w:pPr>
              <w:pStyle w:val="Standard"/>
              <w:autoSpaceDE w:val="0"/>
              <w:rPr>
                <w:rFonts w:asciiTheme="minorHAnsi" w:hAnsiTheme="minorHAnsi" w:cstheme="minorHAnsi"/>
                <w:sz w:val="20"/>
                <w:szCs w:val="20"/>
                <w:lang w:val="en-GB"/>
              </w:rPr>
            </w:pPr>
            <w:r w:rsidRPr="0080318C">
              <w:rPr>
                <w:rFonts w:asciiTheme="minorHAnsi" w:hAnsiTheme="minorHAnsi" w:cstheme="minorHAnsi"/>
                <w:sz w:val="20"/>
                <w:szCs w:val="20"/>
                <w:lang w:val="en-GB"/>
              </w:rPr>
              <w:t>T</w:t>
            </w:r>
            <w:r w:rsidR="0080318C" w:rsidRPr="0080318C">
              <w:rPr>
                <w:rFonts w:asciiTheme="minorHAnsi" w:hAnsiTheme="minorHAnsi" w:cstheme="minorHAnsi"/>
                <w:sz w:val="20"/>
                <w:szCs w:val="20"/>
                <w:lang w:val="en-GB"/>
              </w:rPr>
              <w:t xml:space="preserve">Y/N if empty system assumes N </w:t>
            </w:r>
          </w:p>
        </w:tc>
      </w:tr>
      <w:tr w:rsidR="00797CFA" w:rsidRPr="001B74CE" w:rsidTr="006B5230">
        <w:trPr>
          <w:trHeight w:val="20"/>
        </w:trPr>
        <w:tc>
          <w:tcPr>
            <w:tcW w:w="2550" w:type="dxa"/>
            <w:tcBorders>
              <w:left w:val="single" w:sz="2" w:space="0" w:color="000000"/>
              <w:bottom w:val="single" w:sz="2" w:space="0" w:color="000000"/>
            </w:tcBorders>
            <w:tcMar>
              <w:top w:w="28" w:type="dxa"/>
              <w:left w:w="55" w:type="dxa"/>
              <w:bottom w:w="28" w:type="dxa"/>
              <w:right w:w="55" w:type="dxa"/>
            </w:tcMar>
          </w:tcPr>
          <w:p w:rsidR="00797CFA" w:rsidRPr="00CC503B" w:rsidRDefault="00797CFA" w:rsidP="006B5230">
            <w:pPr>
              <w:pStyle w:val="Standard"/>
              <w:autoSpaceDE w:val="0"/>
              <w:rPr>
                <w:rFonts w:asciiTheme="minorHAnsi" w:hAnsiTheme="minorHAnsi" w:cstheme="minorHAnsi"/>
                <w:sz w:val="20"/>
                <w:szCs w:val="20"/>
              </w:rPr>
            </w:pPr>
            <w:r w:rsidRPr="00797CFA">
              <w:rPr>
                <w:rFonts w:asciiTheme="minorHAnsi" w:hAnsiTheme="minorHAnsi" w:cstheme="minorHAnsi"/>
                <w:sz w:val="20"/>
                <w:szCs w:val="20"/>
              </w:rPr>
              <w:t>U_DLUZYCA_ILOSC</w:t>
            </w:r>
          </w:p>
        </w:tc>
        <w:tc>
          <w:tcPr>
            <w:tcW w:w="2745" w:type="dxa"/>
            <w:tcBorders>
              <w:left w:val="single" w:sz="2" w:space="0" w:color="000000"/>
              <w:bottom w:val="single" w:sz="2" w:space="0" w:color="000000"/>
            </w:tcBorders>
            <w:tcMar>
              <w:top w:w="28" w:type="dxa"/>
              <w:left w:w="55" w:type="dxa"/>
              <w:bottom w:w="28" w:type="dxa"/>
              <w:right w:w="55" w:type="dxa"/>
            </w:tcMar>
          </w:tcPr>
          <w:p w:rsidR="00797CFA" w:rsidRPr="00CC503B" w:rsidRDefault="00555371" w:rsidP="006B5230">
            <w:pPr>
              <w:pStyle w:val="Standard"/>
              <w:autoSpaceDE w:val="0"/>
              <w:rPr>
                <w:rFonts w:asciiTheme="minorHAnsi" w:hAnsiTheme="minorHAnsi" w:cstheme="minorHAnsi"/>
                <w:sz w:val="20"/>
                <w:szCs w:val="20"/>
              </w:rPr>
            </w:pPr>
            <w:r>
              <w:rPr>
                <w:rFonts w:asciiTheme="minorHAnsi" w:hAnsiTheme="minorHAnsi" w:cstheme="minorHAnsi"/>
                <w:sz w:val="20"/>
                <w:szCs w:val="20"/>
              </w:rPr>
              <w:t>Long parcel</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tcPr>
          <w:p w:rsidR="00797CFA" w:rsidRPr="0080318C" w:rsidRDefault="0080318C" w:rsidP="0080318C">
            <w:pPr>
              <w:pStyle w:val="Standard"/>
              <w:autoSpaceDE w:val="0"/>
              <w:rPr>
                <w:rFonts w:asciiTheme="minorHAnsi" w:hAnsiTheme="minorHAnsi" w:cstheme="minorHAnsi"/>
                <w:sz w:val="20"/>
                <w:szCs w:val="20"/>
                <w:lang w:val="en-GB"/>
              </w:rPr>
            </w:pPr>
            <w:r w:rsidRPr="0080318C">
              <w:rPr>
                <w:rFonts w:asciiTheme="minorHAnsi" w:hAnsiTheme="minorHAnsi" w:cstheme="minorHAnsi"/>
                <w:sz w:val="20"/>
                <w:szCs w:val="20"/>
                <w:lang w:val="en-GB"/>
              </w:rPr>
              <w:t>Integer of long parcels</w:t>
            </w:r>
            <w:r w:rsidR="00797CFA" w:rsidRPr="0080318C">
              <w:rPr>
                <w:rFonts w:asciiTheme="minorHAnsi" w:hAnsiTheme="minorHAnsi" w:cstheme="minorHAnsi"/>
                <w:sz w:val="20"/>
                <w:szCs w:val="20"/>
                <w:lang w:val="en-GB"/>
              </w:rPr>
              <w:t xml:space="preserve"> (</w:t>
            </w:r>
            <w:r w:rsidRPr="0080318C">
              <w:rPr>
                <w:rFonts w:asciiTheme="minorHAnsi" w:hAnsiTheme="minorHAnsi" w:cstheme="minorHAnsi"/>
                <w:sz w:val="20"/>
                <w:szCs w:val="20"/>
                <w:lang w:val="en-GB"/>
              </w:rPr>
              <w:t>no more than amount of parcels</w:t>
            </w:r>
            <w:r w:rsidR="00797CFA" w:rsidRPr="0080318C">
              <w:rPr>
                <w:rFonts w:asciiTheme="minorHAnsi" w:hAnsiTheme="minorHAnsi" w:cstheme="minorHAnsi"/>
                <w:sz w:val="20"/>
                <w:szCs w:val="20"/>
                <w:lang w:val="en-GB"/>
              </w:rPr>
              <w:t>)</w:t>
            </w:r>
          </w:p>
        </w:tc>
      </w:tr>
      <w:tr w:rsidR="00BD5BE7" w:rsidRPr="00CC503B" w:rsidTr="006B5230">
        <w:trPr>
          <w:trHeight w:val="20"/>
        </w:trPr>
        <w:tc>
          <w:tcPr>
            <w:tcW w:w="2550" w:type="dxa"/>
            <w:tcBorders>
              <w:left w:val="single" w:sz="2" w:space="0" w:color="000000"/>
              <w:bottom w:val="single" w:sz="2" w:space="0" w:color="000000"/>
            </w:tcBorders>
            <w:tcMar>
              <w:top w:w="28" w:type="dxa"/>
              <w:left w:w="55" w:type="dxa"/>
              <w:bottom w:w="28" w:type="dxa"/>
              <w:right w:w="55" w:type="dxa"/>
            </w:tcMar>
          </w:tcPr>
          <w:p w:rsidR="00BD5BE7" w:rsidRPr="00CC503B" w:rsidRDefault="007D1AC8" w:rsidP="006B5230">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UWAGI</w:t>
            </w:r>
          </w:p>
        </w:tc>
        <w:tc>
          <w:tcPr>
            <w:tcW w:w="2745" w:type="dxa"/>
            <w:tcBorders>
              <w:left w:val="single" w:sz="2" w:space="0" w:color="000000"/>
              <w:bottom w:val="single" w:sz="2" w:space="0" w:color="000000"/>
            </w:tcBorders>
            <w:tcMar>
              <w:top w:w="28" w:type="dxa"/>
              <w:left w:w="55" w:type="dxa"/>
              <w:bottom w:w="28" w:type="dxa"/>
              <w:right w:w="55" w:type="dxa"/>
            </w:tcMar>
          </w:tcPr>
          <w:p w:rsidR="00BD5BE7" w:rsidRPr="00CC503B" w:rsidRDefault="0080318C" w:rsidP="006B5230">
            <w:pPr>
              <w:pStyle w:val="Standard"/>
              <w:autoSpaceDE w:val="0"/>
              <w:rPr>
                <w:rFonts w:asciiTheme="minorHAnsi" w:hAnsiTheme="minorHAnsi" w:cstheme="minorHAnsi"/>
                <w:sz w:val="20"/>
                <w:szCs w:val="20"/>
              </w:rPr>
            </w:pPr>
            <w:r>
              <w:rPr>
                <w:rFonts w:asciiTheme="minorHAnsi" w:hAnsiTheme="minorHAnsi" w:cstheme="minorHAnsi"/>
                <w:sz w:val="20"/>
                <w:szCs w:val="20"/>
              </w:rPr>
              <w:t>Notice</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tcPr>
          <w:p w:rsidR="00BD5BE7" w:rsidRPr="00CC503B" w:rsidRDefault="007D1AC8" w:rsidP="006B5230">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 xml:space="preserve">max 200 </w:t>
            </w:r>
            <w:r w:rsidR="00440B4F">
              <w:rPr>
                <w:rFonts w:asciiTheme="minorHAnsi" w:hAnsiTheme="minorHAnsi" w:cstheme="minorHAnsi"/>
                <w:sz w:val="20"/>
                <w:szCs w:val="20"/>
              </w:rPr>
              <w:t>signs</w:t>
            </w:r>
          </w:p>
        </w:tc>
      </w:tr>
      <w:tr w:rsidR="00BD5BE7" w:rsidRPr="00CC503B" w:rsidTr="006B5230">
        <w:trPr>
          <w:trHeight w:val="20"/>
        </w:trPr>
        <w:tc>
          <w:tcPr>
            <w:tcW w:w="2550" w:type="dxa"/>
            <w:tcBorders>
              <w:left w:val="single" w:sz="2" w:space="0" w:color="000000"/>
              <w:bottom w:val="single" w:sz="2" w:space="0" w:color="000000"/>
            </w:tcBorders>
            <w:tcMar>
              <w:top w:w="28" w:type="dxa"/>
              <w:left w:w="55" w:type="dxa"/>
              <w:bottom w:w="28" w:type="dxa"/>
              <w:right w:w="55" w:type="dxa"/>
            </w:tcMar>
          </w:tcPr>
          <w:p w:rsidR="00BD5BE7" w:rsidRPr="00CC503B" w:rsidRDefault="00D711A3" w:rsidP="006B5230">
            <w:pPr>
              <w:pStyle w:val="Standard"/>
              <w:autoSpaceDE w:val="0"/>
              <w:rPr>
                <w:rFonts w:asciiTheme="minorHAnsi" w:hAnsiTheme="minorHAnsi" w:cstheme="minorHAnsi"/>
                <w:sz w:val="20"/>
                <w:szCs w:val="20"/>
              </w:rPr>
            </w:pPr>
            <w:r w:rsidRPr="00D2044F">
              <w:rPr>
                <w:rFonts w:asciiTheme="minorHAnsi" w:hAnsiTheme="minorHAnsi" w:cstheme="minorHAnsi"/>
                <w:sz w:val="20"/>
                <w:szCs w:val="20"/>
                <w:highlight w:val="yellow"/>
              </w:rPr>
              <w:t>OPIS</w:t>
            </w:r>
          </w:p>
        </w:tc>
        <w:tc>
          <w:tcPr>
            <w:tcW w:w="2745" w:type="dxa"/>
            <w:tcBorders>
              <w:left w:val="single" w:sz="2" w:space="0" w:color="000000"/>
              <w:bottom w:val="single" w:sz="2" w:space="0" w:color="000000"/>
            </w:tcBorders>
            <w:tcMar>
              <w:top w:w="28" w:type="dxa"/>
              <w:left w:w="55" w:type="dxa"/>
              <w:bottom w:w="28" w:type="dxa"/>
              <w:right w:w="55" w:type="dxa"/>
            </w:tcMar>
          </w:tcPr>
          <w:p w:rsidR="00BD5BE7" w:rsidRPr="00CC503B" w:rsidRDefault="0080318C" w:rsidP="006B5230">
            <w:pPr>
              <w:pStyle w:val="Standard"/>
              <w:autoSpaceDE w:val="0"/>
              <w:rPr>
                <w:rFonts w:asciiTheme="minorHAnsi" w:hAnsiTheme="minorHAnsi" w:cstheme="minorHAnsi"/>
                <w:sz w:val="20"/>
                <w:szCs w:val="20"/>
              </w:rPr>
            </w:pPr>
            <w:r>
              <w:rPr>
                <w:rFonts w:asciiTheme="minorHAnsi" w:hAnsiTheme="minorHAnsi" w:cstheme="minorHAnsi"/>
                <w:sz w:val="20"/>
                <w:szCs w:val="20"/>
              </w:rPr>
              <w:t>Goods description</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tcPr>
          <w:p w:rsidR="00BD5BE7" w:rsidRPr="00CC503B" w:rsidRDefault="007D1AC8" w:rsidP="006B5230">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 xml:space="preserve">max 255 </w:t>
            </w:r>
            <w:r w:rsidR="00440B4F">
              <w:rPr>
                <w:rFonts w:asciiTheme="minorHAnsi" w:hAnsiTheme="minorHAnsi" w:cstheme="minorHAnsi"/>
                <w:sz w:val="20"/>
                <w:szCs w:val="20"/>
              </w:rPr>
              <w:t>signs</w:t>
            </w:r>
          </w:p>
        </w:tc>
      </w:tr>
      <w:tr w:rsidR="00BD5BE7" w:rsidRPr="001B74CE" w:rsidTr="006B5230">
        <w:trPr>
          <w:trHeight w:val="20"/>
        </w:trPr>
        <w:tc>
          <w:tcPr>
            <w:tcW w:w="2550" w:type="dxa"/>
            <w:tcBorders>
              <w:left w:val="single" w:sz="2" w:space="0" w:color="000000"/>
              <w:bottom w:val="single" w:sz="2" w:space="0" w:color="000000"/>
            </w:tcBorders>
            <w:tcMar>
              <w:top w:w="28" w:type="dxa"/>
              <w:left w:w="55" w:type="dxa"/>
              <w:bottom w:w="28" w:type="dxa"/>
              <w:right w:w="55" w:type="dxa"/>
            </w:tcMar>
          </w:tcPr>
          <w:p w:rsidR="00BD5BE7" w:rsidRPr="00CC503B" w:rsidRDefault="007D1AC8" w:rsidP="006B5230">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NR_PRZESYLKI</w:t>
            </w:r>
          </w:p>
        </w:tc>
        <w:tc>
          <w:tcPr>
            <w:tcW w:w="2745" w:type="dxa"/>
            <w:tcBorders>
              <w:left w:val="single" w:sz="2" w:space="0" w:color="000000"/>
              <w:bottom w:val="single" w:sz="2" w:space="0" w:color="000000"/>
            </w:tcBorders>
            <w:tcMar>
              <w:top w:w="28" w:type="dxa"/>
              <w:left w:w="55" w:type="dxa"/>
              <w:bottom w:w="28" w:type="dxa"/>
              <w:right w:w="55" w:type="dxa"/>
            </w:tcMar>
          </w:tcPr>
          <w:p w:rsidR="00BD5BE7" w:rsidRPr="00CC503B" w:rsidRDefault="0080318C" w:rsidP="006B5230">
            <w:pPr>
              <w:pStyle w:val="Standard"/>
              <w:autoSpaceDE w:val="0"/>
              <w:rPr>
                <w:rFonts w:asciiTheme="minorHAnsi" w:hAnsiTheme="minorHAnsi" w:cstheme="minorHAnsi"/>
                <w:sz w:val="20"/>
                <w:szCs w:val="20"/>
              </w:rPr>
            </w:pPr>
            <w:r>
              <w:rPr>
                <w:rFonts w:asciiTheme="minorHAnsi" w:hAnsiTheme="minorHAnsi" w:cstheme="minorHAnsi"/>
                <w:sz w:val="20"/>
                <w:szCs w:val="20"/>
              </w:rPr>
              <w:t>No. Of parcel</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tcPr>
          <w:p w:rsidR="00BD5BE7" w:rsidRPr="00C74305" w:rsidRDefault="007D1AC8" w:rsidP="0080318C">
            <w:pPr>
              <w:pStyle w:val="Standard"/>
              <w:autoSpaceDE w:val="0"/>
              <w:rPr>
                <w:rFonts w:asciiTheme="minorHAnsi" w:hAnsiTheme="minorHAnsi" w:cstheme="minorHAnsi"/>
                <w:sz w:val="20"/>
                <w:szCs w:val="20"/>
                <w:lang w:val="en-GB"/>
              </w:rPr>
            </w:pPr>
            <w:r w:rsidRPr="00C74305">
              <w:rPr>
                <w:rFonts w:asciiTheme="minorHAnsi" w:hAnsiTheme="minorHAnsi" w:cstheme="minorHAnsi"/>
                <w:sz w:val="20"/>
                <w:szCs w:val="20"/>
                <w:lang w:val="en-GB"/>
              </w:rPr>
              <w:t xml:space="preserve">9 </w:t>
            </w:r>
            <w:r w:rsidR="00440B4F" w:rsidRPr="00C74305">
              <w:rPr>
                <w:rFonts w:asciiTheme="minorHAnsi" w:hAnsiTheme="minorHAnsi" w:cstheme="minorHAnsi"/>
                <w:sz w:val="20"/>
                <w:szCs w:val="20"/>
                <w:lang w:val="en-GB"/>
              </w:rPr>
              <w:t>signs</w:t>
            </w:r>
            <w:r w:rsidRPr="00C74305">
              <w:rPr>
                <w:rFonts w:asciiTheme="minorHAnsi" w:hAnsiTheme="minorHAnsi" w:cstheme="minorHAnsi"/>
                <w:sz w:val="20"/>
                <w:szCs w:val="20"/>
                <w:lang w:val="en-GB"/>
              </w:rPr>
              <w:t xml:space="preserve">, </w:t>
            </w:r>
            <w:r w:rsidR="0080318C" w:rsidRPr="00C74305">
              <w:rPr>
                <w:rFonts w:asciiTheme="minorHAnsi" w:hAnsiTheme="minorHAnsi" w:cstheme="minorHAnsi"/>
                <w:sz w:val="20"/>
                <w:szCs w:val="20"/>
                <w:lang w:val="en-GB"/>
              </w:rPr>
              <w:t xml:space="preserve">if </w:t>
            </w:r>
            <w:r w:rsidR="0080318C" w:rsidRPr="0080318C">
              <w:rPr>
                <w:rFonts w:asciiTheme="minorHAnsi" w:hAnsiTheme="minorHAnsi" w:cstheme="minorHAnsi"/>
                <w:sz w:val="20"/>
                <w:szCs w:val="20"/>
                <w:lang w:val="en-GB"/>
              </w:rPr>
              <w:t>empty</w:t>
            </w:r>
            <w:r w:rsidR="0080318C" w:rsidRPr="00C74305">
              <w:rPr>
                <w:rFonts w:asciiTheme="minorHAnsi" w:hAnsiTheme="minorHAnsi" w:cstheme="minorHAnsi"/>
                <w:sz w:val="20"/>
                <w:szCs w:val="20"/>
                <w:lang w:val="en-GB"/>
              </w:rPr>
              <w:t xml:space="preserve"> system grants automatic no</w:t>
            </w:r>
          </w:p>
        </w:tc>
      </w:tr>
      <w:tr w:rsidR="00BD5BE7" w:rsidRPr="00CC503B" w:rsidTr="006B5230">
        <w:trPr>
          <w:trHeight w:val="20"/>
        </w:trPr>
        <w:tc>
          <w:tcPr>
            <w:tcW w:w="2550" w:type="dxa"/>
            <w:tcBorders>
              <w:left w:val="single" w:sz="2" w:space="0" w:color="000000"/>
              <w:bottom w:val="single" w:sz="2" w:space="0" w:color="000000"/>
            </w:tcBorders>
            <w:tcMar>
              <w:top w:w="28" w:type="dxa"/>
              <w:left w:w="55" w:type="dxa"/>
              <w:bottom w:w="28" w:type="dxa"/>
              <w:right w:w="55" w:type="dxa"/>
            </w:tcMar>
          </w:tcPr>
          <w:p w:rsidR="00BD5BE7" w:rsidRPr="00CC503B" w:rsidRDefault="007D1AC8" w:rsidP="006B5230">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NR_REF_1</w:t>
            </w:r>
          </w:p>
        </w:tc>
        <w:tc>
          <w:tcPr>
            <w:tcW w:w="2745" w:type="dxa"/>
            <w:tcBorders>
              <w:left w:val="single" w:sz="2" w:space="0" w:color="000000"/>
              <w:bottom w:val="single" w:sz="2" w:space="0" w:color="000000"/>
            </w:tcBorders>
            <w:tcMar>
              <w:top w:w="28" w:type="dxa"/>
              <w:left w:w="55" w:type="dxa"/>
              <w:bottom w:w="28" w:type="dxa"/>
              <w:right w:w="55" w:type="dxa"/>
            </w:tcMar>
          </w:tcPr>
          <w:p w:rsidR="00BD5BE7" w:rsidRPr="00CC503B" w:rsidRDefault="0080318C" w:rsidP="006B5230">
            <w:pPr>
              <w:pStyle w:val="Standard"/>
              <w:autoSpaceDE w:val="0"/>
              <w:rPr>
                <w:rFonts w:asciiTheme="minorHAnsi" w:hAnsiTheme="minorHAnsi" w:cstheme="minorHAnsi"/>
                <w:sz w:val="20"/>
                <w:szCs w:val="20"/>
              </w:rPr>
            </w:pPr>
            <w:r>
              <w:rPr>
                <w:rFonts w:asciiTheme="minorHAnsi" w:hAnsiTheme="minorHAnsi" w:cstheme="minorHAnsi"/>
                <w:sz w:val="20"/>
                <w:szCs w:val="20"/>
              </w:rPr>
              <w:t>Refrence no.</w:t>
            </w:r>
            <w:r w:rsidR="007D1AC8" w:rsidRPr="00CC503B">
              <w:rPr>
                <w:rFonts w:asciiTheme="minorHAnsi" w:hAnsiTheme="minorHAnsi" w:cstheme="minorHAnsi"/>
                <w:sz w:val="20"/>
                <w:szCs w:val="20"/>
              </w:rPr>
              <w:t xml:space="preserve"> 1</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tcPr>
          <w:p w:rsidR="00BD5BE7" w:rsidRPr="00CC503B" w:rsidRDefault="007D1AC8" w:rsidP="006B5230">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 xml:space="preserve">max 40 </w:t>
            </w:r>
            <w:r w:rsidR="00440B4F">
              <w:rPr>
                <w:rFonts w:asciiTheme="minorHAnsi" w:hAnsiTheme="minorHAnsi" w:cstheme="minorHAnsi"/>
                <w:sz w:val="20"/>
                <w:szCs w:val="20"/>
              </w:rPr>
              <w:t>signs</w:t>
            </w:r>
          </w:p>
        </w:tc>
      </w:tr>
      <w:tr w:rsidR="00BD5BE7" w:rsidRPr="00CC503B" w:rsidTr="006B5230">
        <w:trPr>
          <w:trHeight w:val="20"/>
        </w:trPr>
        <w:tc>
          <w:tcPr>
            <w:tcW w:w="2550" w:type="dxa"/>
            <w:tcBorders>
              <w:left w:val="single" w:sz="2" w:space="0" w:color="000000"/>
              <w:bottom w:val="single" w:sz="2" w:space="0" w:color="000000"/>
            </w:tcBorders>
            <w:tcMar>
              <w:top w:w="28" w:type="dxa"/>
              <w:left w:w="55" w:type="dxa"/>
              <w:bottom w:w="28" w:type="dxa"/>
              <w:right w:w="55" w:type="dxa"/>
            </w:tcMar>
          </w:tcPr>
          <w:p w:rsidR="00BD5BE7" w:rsidRPr="00CC503B" w:rsidRDefault="007D1AC8" w:rsidP="006B5230">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NR_REF_2</w:t>
            </w:r>
          </w:p>
        </w:tc>
        <w:tc>
          <w:tcPr>
            <w:tcW w:w="2745" w:type="dxa"/>
            <w:tcBorders>
              <w:left w:val="single" w:sz="2" w:space="0" w:color="000000"/>
              <w:bottom w:val="single" w:sz="2" w:space="0" w:color="000000"/>
            </w:tcBorders>
            <w:tcMar>
              <w:top w:w="28" w:type="dxa"/>
              <w:left w:w="55" w:type="dxa"/>
              <w:bottom w:w="28" w:type="dxa"/>
              <w:right w:w="55" w:type="dxa"/>
            </w:tcMar>
          </w:tcPr>
          <w:p w:rsidR="00BD5BE7" w:rsidRPr="00CC503B" w:rsidRDefault="0080318C" w:rsidP="006B5230">
            <w:pPr>
              <w:pStyle w:val="Standard"/>
              <w:autoSpaceDE w:val="0"/>
              <w:rPr>
                <w:rFonts w:asciiTheme="minorHAnsi" w:hAnsiTheme="minorHAnsi" w:cstheme="minorHAnsi"/>
                <w:sz w:val="20"/>
                <w:szCs w:val="20"/>
              </w:rPr>
            </w:pPr>
            <w:r>
              <w:rPr>
                <w:rFonts w:asciiTheme="minorHAnsi" w:hAnsiTheme="minorHAnsi" w:cstheme="minorHAnsi"/>
                <w:sz w:val="20"/>
                <w:szCs w:val="20"/>
              </w:rPr>
              <w:t>Refrence no.</w:t>
            </w:r>
            <w:r w:rsidR="007D1AC8" w:rsidRPr="00CC503B">
              <w:rPr>
                <w:rFonts w:asciiTheme="minorHAnsi" w:hAnsiTheme="minorHAnsi" w:cstheme="minorHAnsi"/>
                <w:sz w:val="20"/>
                <w:szCs w:val="20"/>
              </w:rPr>
              <w:t xml:space="preserve"> 2</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tcPr>
          <w:p w:rsidR="00BD5BE7" w:rsidRPr="00CC503B" w:rsidRDefault="007D1AC8" w:rsidP="006B5230">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 xml:space="preserve">max 40 </w:t>
            </w:r>
            <w:r w:rsidR="00440B4F">
              <w:rPr>
                <w:rFonts w:asciiTheme="minorHAnsi" w:hAnsiTheme="minorHAnsi" w:cstheme="minorHAnsi"/>
                <w:sz w:val="20"/>
                <w:szCs w:val="20"/>
              </w:rPr>
              <w:t>signs</w:t>
            </w:r>
          </w:p>
        </w:tc>
      </w:tr>
      <w:tr w:rsidR="00BD5BE7" w:rsidRPr="001B74CE" w:rsidTr="006B5230">
        <w:trPr>
          <w:trHeight w:val="20"/>
        </w:trPr>
        <w:tc>
          <w:tcPr>
            <w:tcW w:w="2550" w:type="dxa"/>
            <w:tcBorders>
              <w:left w:val="single" w:sz="2" w:space="0" w:color="000000"/>
              <w:bottom w:val="single" w:sz="2" w:space="0" w:color="000000"/>
            </w:tcBorders>
            <w:tcMar>
              <w:top w:w="28" w:type="dxa"/>
              <w:left w:w="55" w:type="dxa"/>
              <w:bottom w:w="28" w:type="dxa"/>
              <w:right w:w="55" w:type="dxa"/>
            </w:tcMar>
          </w:tcPr>
          <w:p w:rsidR="00BD5BE7" w:rsidRPr="00CC503B" w:rsidRDefault="007D1AC8" w:rsidP="006B5230">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DZ_CK</w:t>
            </w:r>
          </w:p>
        </w:tc>
        <w:tc>
          <w:tcPr>
            <w:tcW w:w="2745" w:type="dxa"/>
            <w:tcBorders>
              <w:left w:val="single" w:sz="2" w:space="0" w:color="000000"/>
              <w:bottom w:val="single" w:sz="2" w:space="0" w:color="000000"/>
            </w:tcBorders>
            <w:tcMar>
              <w:top w:w="28" w:type="dxa"/>
              <w:left w:w="55" w:type="dxa"/>
              <w:bottom w:w="28" w:type="dxa"/>
              <w:right w:w="55" w:type="dxa"/>
            </w:tcMar>
          </w:tcPr>
          <w:p w:rsidR="00BD5BE7" w:rsidRPr="00C74305" w:rsidRDefault="007D1AC8" w:rsidP="0080318C">
            <w:pPr>
              <w:pStyle w:val="Standard"/>
              <w:autoSpaceDE w:val="0"/>
              <w:rPr>
                <w:rFonts w:asciiTheme="minorHAnsi" w:hAnsiTheme="minorHAnsi" w:cstheme="minorHAnsi"/>
                <w:sz w:val="20"/>
                <w:szCs w:val="20"/>
                <w:lang w:val="en-GB"/>
              </w:rPr>
            </w:pPr>
            <w:r w:rsidRPr="00C74305">
              <w:rPr>
                <w:rFonts w:asciiTheme="minorHAnsi" w:hAnsiTheme="minorHAnsi" w:cstheme="minorHAnsi"/>
                <w:sz w:val="20"/>
                <w:szCs w:val="20"/>
                <w:lang w:val="en-GB"/>
              </w:rPr>
              <w:t xml:space="preserve">CK </w:t>
            </w:r>
            <w:r w:rsidR="0080318C" w:rsidRPr="00C74305">
              <w:rPr>
                <w:rFonts w:asciiTheme="minorHAnsi" w:hAnsiTheme="minorHAnsi" w:cstheme="minorHAnsi"/>
                <w:sz w:val="20"/>
                <w:szCs w:val="20"/>
                <w:lang w:val="en-GB"/>
              </w:rPr>
              <w:t xml:space="preserve">of client`s adress for return documents </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tcPr>
          <w:p w:rsidR="00BD5BE7" w:rsidRPr="005608C6" w:rsidRDefault="0080318C" w:rsidP="005608C6">
            <w:pPr>
              <w:pStyle w:val="Standard"/>
              <w:autoSpaceDE w:val="0"/>
              <w:rPr>
                <w:rFonts w:asciiTheme="minorHAnsi" w:hAnsiTheme="minorHAnsi" w:cstheme="minorHAnsi"/>
                <w:sz w:val="20"/>
                <w:szCs w:val="20"/>
                <w:lang w:val="en-GB"/>
              </w:rPr>
            </w:pPr>
            <w:r w:rsidRPr="0080318C">
              <w:rPr>
                <w:rFonts w:asciiTheme="minorHAnsi" w:hAnsiTheme="minorHAnsi" w:cstheme="minorHAnsi"/>
                <w:sz w:val="20"/>
                <w:szCs w:val="20"/>
                <w:lang w:val="en-GB"/>
              </w:rPr>
              <w:t xml:space="preserve">No clinet`s adress for return documents </w:t>
            </w:r>
            <w:r w:rsidR="007D1AC8" w:rsidRPr="0080318C">
              <w:rPr>
                <w:rFonts w:asciiTheme="minorHAnsi" w:hAnsiTheme="minorHAnsi" w:cstheme="minorHAnsi"/>
                <w:sz w:val="20"/>
                <w:szCs w:val="20"/>
                <w:lang w:val="en-GB"/>
              </w:rPr>
              <w:t xml:space="preserve"> (12 </w:t>
            </w:r>
            <w:r w:rsidR="00440B4F" w:rsidRPr="0080318C">
              <w:rPr>
                <w:rFonts w:asciiTheme="minorHAnsi" w:hAnsiTheme="minorHAnsi" w:cstheme="minorHAnsi"/>
                <w:sz w:val="20"/>
                <w:szCs w:val="20"/>
                <w:lang w:val="en-GB"/>
              </w:rPr>
              <w:t>signs</w:t>
            </w:r>
            <w:r w:rsidR="007D1AC8" w:rsidRPr="0080318C">
              <w:rPr>
                <w:rFonts w:asciiTheme="minorHAnsi" w:hAnsiTheme="minorHAnsi" w:cstheme="minorHAnsi"/>
                <w:sz w:val="20"/>
                <w:szCs w:val="20"/>
                <w:lang w:val="en-GB"/>
              </w:rPr>
              <w:t xml:space="preserve">), np.: CK1234567. </w:t>
            </w:r>
            <w:r w:rsidR="005608C6" w:rsidRPr="005608C6">
              <w:rPr>
                <w:rFonts w:asciiTheme="minorHAnsi" w:hAnsiTheme="minorHAnsi" w:cstheme="minorHAnsi"/>
                <w:sz w:val="20"/>
                <w:szCs w:val="20"/>
                <w:lang w:val="en-GB"/>
              </w:rPr>
              <w:t>Filling this fi</w:t>
            </w:r>
            <w:r w:rsidR="00555371">
              <w:rPr>
                <w:rFonts w:asciiTheme="minorHAnsi" w:hAnsiTheme="minorHAnsi" w:cstheme="minorHAnsi"/>
                <w:sz w:val="20"/>
                <w:szCs w:val="20"/>
                <w:lang w:val="en-GB"/>
              </w:rPr>
              <w:t>e</w:t>
            </w:r>
            <w:r w:rsidR="005608C6" w:rsidRPr="005608C6">
              <w:rPr>
                <w:rFonts w:asciiTheme="minorHAnsi" w:hAnsiTheme="minorHAnsi" w:cstheme="minorHAnsi"/>
                <w:sz w:val="20"/>
                <w:szCs w:val="20"/>
                <w:lang w:val="en-GB"/>
              </w:rPr>
              <w:t>ld causes that system will ignore fields below</w:t>
            </w:r>
            <w:r w:rsidR="005608C6">
              <w:rPr>
                <w:rFonts w:asciiTheme="minorHAnsi" w:hAnsiTheme="minorHAnsi" w:cstheme="minorHAnsi"/>
                <w:sz w:val="20"/>
                <w:szCs w:val="20"/>
                <w:lang w:val="en-GB"/>
              </w:rPr>
              <w:t>.</w:t>
            </w:r>
          </w:p>
        </w:tc>
      </w:tr>
      <w:tr w:rsidR="00BD5BE7" w:rsidRPr="001B74CE" w:rsidTr="006B5230">
        <w:trPr>
          <w:trHeight w:val="20"/>
        </w:trPr>
        <w:tc>
          <w:tcPr>
            <w:tcW w:w="2550" w:type="dxa"/>
            <w:tcBorders>
              <w:left w:val="single" w:sz="2" w:space="0" w:color="000000"/>
              <w:bottom w:val="single" w:sz="2" w:space="0" w:color="000000"/>
            </w:tcBorders>
            <w:tcMar>
              <w:top w:w="28" w:type="dxa"/>
              <w:left w:w="55" w:type="dxa"/>
              <w:bottom w:w="28" w:type="dxa"/>
              <w:right w:w="55" w:type="dxa"/>
            </w:tcMar>
          </w:tcPr>
          <w:p w:rsidR="00BD5BE7" w:rsidRPr="00CC503B" w:rsidRDefault="007D1AC8" w:rsidP="006B5230">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DZ_NAZWA</w:t>
            </w:r>
          </w:p>
        </w:tc>
        <w:tc>
          <w:tcPr>
            <w:tcW w:w="2745" w:type="dxa"/>
            <w:tcBorders>
              <w:left w:val="single" w:sz="2" w:space="0" w:color="000000"/>
              <w:bottom w:val="single" w:sz="2" w:space="0" w:color="000000"/>
            </w:tcBorders>
            <w:tcMar>
              <w:top w:w="28" w:type="dxa"/>
              <w:left w:w="55" w:type="dxa"/>
              <w:bottom w:w="28" w:type="dxa"/>
              <w:right w:w="55" w:type="dxa"/>
            </w:tcMar>
          </w:tcPr>
          <w:p w:rsidR="00BD5BE7" w:rsidRPr="005608C6" w:rsidRDefault="005608C6" w:rsidP="005608C6">
            <w:pPr>
              <w:pStyle w:val="Standard"/>
              <w:autoSpaceDE w:val="0"/>
              <w:rPr>
                <w:rFonts w:asciiTheme="minorHAnsi" w:hAnsiTheme="minorHAnsi" w:cstheme="minorHAnsi"/>
                <w:sz w:val="20"/>
                <w:szCs w:val="20"/>
                <w:lang w:val="en-GB"/>
              </w:rPr>
            </w:pPr>
            <w:r w:rsidRPr="005608C6">
              <w:rPr>
                <w:rFonts w:asciiTheme="minorHAnsi" w:hAnsiTheme="minorHAnsi" w:cstheme="minorHAnsi"/>
                <w:sz w:val="20"/>
                <w:szCs w:val="20"/>
                <w:lang w:val="en-GB"/>
              </w:rPr>
              <w:t>Name of recipient for return documents</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tcPr>
          <w:p w:rsidR="00BD5BE7" w:rsidRPr="005608C6" w:rsidRDefault="007D1AC8" w:rsidP="005608C6">
            <w:pPr>
              <w:pStyle w:val="Standard"/>
              <w:autoSpaceDE w:val="0"/>
              <w:rPr>
                <w:rFonts w:asciiTheme="minorHAnsi" w:hAnsiTheme="minorHAnsi" w:cstheme="minorHAnsi"/>
                <w:sz w:val="20"/>
                <w:szCs w:val="20"/>
                <w:lang w:val="en-GB"/>
              </w:rPr>
            </w:pPr>
            <w:r w:rsidRPr="005608C6">
              <w:rPr>
                <w:rFonts w:asciiTheme="minorHAnsi" w:hAnsiTheme="minorHAnsi" w:cstheme="minorHAnsi"/>
                <w:sz w:val="20"/>
                <w:szCs w:val="20"/>
                <w:lang w:val="en-GB"/>
              </w:rPr>
              <w:t xml:space="preserve">max 100 </w:t>
            </w:r>
            <w:r w:rsidR="00440B4F" w:rsidRPr="005608C6">
              <w:rPr>
                <w:rFonts w:asciiTheme="minorHAnsi" w:hAnsiTheme="minorHAnsi" w:cstheme="minorHAnsi"/>
                <w:sz w:val="20"/>
                <w:szCs w:val="20"/>
                <w:lang w:val="en-GB"/>
              </w:rPr>
              <w:t>signs</w:t>
            </w:r>
            <w:r w:rsidRPr="005608C6">
              <w:rPr>
                <w:rFonts w:asciiTheme="minorHAnsi" w:hAnsiTheme="minorHAnsi" w:cstheme="minorHAnsi"/>
                <w:sz w:val="20"/>
                <w:szCs w:val="20"/>
                <w:lang w:val="en-GB"/>
              </w:rPr>
              <w:t xml:space="preserve">, </w:t>
            </w:r>
            <w:r w:rsidR="005608C6" w:rsidRPr="005608C6">
              <w:rPr>
                <w:rFonts w:asciiTheme="minorHAnsi" w:hAnsiTheme="minorHAnsi" w:cstheme="minorHAnsi"/>
                <w:sz w:val="20"/>
                <w:szCs w:val="20"/>
                <w:lang w:val="en-GB"/>
              </w:rPr>
              <w:t xml:space="preserve">field taken into consideration if client`s CK for return documents was not specified. </w:t>
            </w:r>
          </w:p>
        </w:tc>
      </w:tr>
      <w:tr w:rsidR="00BD5BE7" w:rsidRPr="00CC503B" w:rsidTr="006B5230">
        <w:trPr>
          <w:trHeight w:val="20"/>
        </w:trPr>
        <w:tc>
          <w:tcPr>
            <w:tcW w:w="2550" w:type="dxa"/>
            <w:tcBorders>
              <w:left w:val="single" w:sz="2" w:space="0" w:color="000000"/>
              <w:bottom w:val="single" w:sz="2" w:space="0" w:color="000000"/>
            </w:tcBorders>
            <w:tcMar>
              <w:top w:w="28" w:type="dxa"/>
              <w:left w:w="55" w:type="dxa"/>
              <w:bottom w:w="28" w:type="dxa"/>
              <w:right w:w="55" w:type="dxa"/>
            </w:tcMar>
          </w:tcPr>
          <w:p w:rsidR="00BD5BE7" w:rsidRPr="00CC503B" w:rsidRDefault="007D1AC8" w:rsidP="006B5230">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DZ_ULICA</w:t>
            </w:r>
          </w:p>
        </w:tc>
        <w:tc>
          <w:tcPr>
            <w:tcW w:w="2745" w:type="dxa"/>
            <w:tcBorders>
              <w:left w:val="single" w:sz="2" w:space="0" w:color="000000"/>
              <w:bottom w:val="single" w:sz="2" w:space="0" w:color="000000"/>
            </w:tcBorders>
            <w:tcMar>
              <w:top w:w="28" w:type="dxa"/>
              <w:left w:w="55" w:type="dxa"/>
              <w:bottom w:w="28" w:type="dxa"/>
              <w:right w:w="55" w:type="dxa"/>
            </w:tcMar>
          </w:tcPr>
          <w:p w:rsidR="00BD5BE7" w:rsidRPr="005608C6" w:rsidRDefault="005608C6" w:rsidP="005608C6">
            <w:pPr>
              <w:pStyle w:val="Standard"/>
              <w:autoSpaceDE w:val="0"/>
              <w:rPr>
                <w:rFonts w:asciiTheme="minorHAnsi" w:hAnsiTheme="minorHAnsi" w:cstheme="minorHAnsi"/>
                <w:sz w:val="20"/>
                <w:szCs w:val="20"/>
                <w:lang w:val="en-GB"/>
              </w:rPr>
            </w:pPr>
            <w:r w:rsidRPr="005608C6">
              <w:rPr>
                <w:rFonts w:asciiTheme="minorHAnsi" w:hAnsiTheme="minorHAnsi" w:cstheme="minorHAnsi"/>
                <w:sz w:val="20"/>
                <w:szCs w:val="20"/>
                <w:lang w:val="en-GB"/>
              </w:rPr>
              <w:t xml:space="preserve">Street of recipient for return documents </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tcPr>
          <w:p w:rsidR="00BD5BE7" w:rsidRPr="00CC503B" w:rsidRDefault="007E1E5F" w:rsidP="006B5230">
            <w:pPr>
              <w:pStyle w:val="Standard"/>
              <w:autoSpaceDE w:val="0"/>
              <w:rPr>
                <w:rFonts w:asciiTheme="minorHAnsi" w:hAnsiTheme="minorHAnsi" w:cstheme="minorHAnsi"/>
                <w:sz w:val="20"/>
                <w:szCs w:val="20"/>
              </w:rPr>
            </w:pPr>
            <w:r>
              <w:rPr>
                <w:rFonts w:asciiTheme="minorHAnsi" w:hAnsiTheme="minorHAnsi" w:cstheme="minorHAnsi"/>
                <w:sz w:val="20"/>
                <w:szCs w:val="20"/>
              </w:rPr>
              <w:t>as above</w:t>
            </w:r>
          </w:p>
        </w:tc>
      </w:tr>
      <w:tr w:rsidR="00BD5BE7" w:rsidRPr="00CC503B" w:rsidTr="006B5230">
        <w:trPr>
          <w:trHeight w:val="20"/>
        </w:trPr>
        <w:tc>
          <w:tcPr>
            <w:tcW w:w="2550" w:type="dxa"/>
            <w:tcBorders>
              <w:left w:val="single" w:sz="2" w:space="0" w:color="000000"/>
              <w:bottom w:val="single" w:sz="2" w:space="0" w:color="000000"/>
            </w:tcBorders>
            <w:tcMar>
              <w:top w:w="28" w:type="dxa"/>
              <w:left w:w="55" w:type="dxa"/>
              <w:bottom w:w="28" w:type="dxa"/>
              <w:right w:w="55" w:type="dxa"/>
            </w:tcMar>
          </w:tcPr>
          <w:p w:rsidR="00BD5BE7" w:rsidRPr="00CC503B" w:rsidRDefault="007D1AC8" w:rsidP="006B5230">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DZ_MIEJSCOWOSC</w:t>
            </w:r>
          </w:p>
        </w:tc>
        <w:tc>
          <w:tcPr>
            <w:tcW w:w="2745" w:type="dxa"/>
            <w:tcBorders>
              <w:left w:val="single" w:sz="2" w:space="0" w:color="000000"/>
              <w:bottom w:val="single" w:sz="2" w:space="0" w:color="000000"/>
            </w:tcBorders>
            <w:tcMar>
              <w:top w:w="28" w:type="dxa"/>
              <w:left w:w="55" w:type="dxa"/>
              <w:bottom w:w="28" w:type="dxa"/>
              <w:right w:w="55" w:type="dxa"/>
            </w:tcMar>
          </w:tcPr>
          <w:p w:rsidR="00BD5BE7" w:rsidRPr="005608C6" w:rsidRDefault="005608C6" w:rsidP="006B5230">
            <w:pPr>
              <w:pStyle w:val="Standard"/>
              <w:autoSpaceDE w:val="0"/>
              <w:rPr>
                <w:rFonts w:asciiTheme="minorHAnsi" w:hAnsiTheme="minorHAnsi" w:cstheme="minorHAnsi"/>
                <w:sz w:val="20"/>
                <w:szCs w:val="20"/>
                <w:lang w:val="en-GB"/>
              </w:rPr>
            </w:pPr>
            <w:r>
              <w:rPr>
                <w:rFonts w:asciiTheme="minorHAnsi" w:hAnsiTheme="minorHAnsi" w:cstheme="minorHAnsi"/>
                <w:sz w:val="20"/>
                <w:szCs w:val="20"/>
                <w:lang w:val="en-GB"/>
              </w:rPr>
              <w:t>Locality</w:t>
            </w:r>
            <w:r w:rsidRPr="005608C6">
              <w:rPr>
                <w:rFonts w:asciiTheme="minorHAnsi" w:hAnsiTheme="minorHAnsi" w:cstheme="minorHAnsi"/>
                <w:sz w:val="20"/>
                <w:szCs w:val="20"/>
                <w:lang w:val="en-GB"/>
              </w:rPr>
              <w:t xml:space="preserve">of recipient for return documents </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tcPr>
          <w:p w:rsidR="00BD5BE7" w:rsidRPr="00CC503B" w:rsidRDefault="007E1E5F" w:rsidP="006B5230">
            <w:pPr>
              <w:pStyle w:val="Standard"/>
              <w:autoSpaceDE w:val="0"/>
              <w:rPr>
                <w:rFonts w:asciiTheme="minorHAnsi" w:hAnsiTheme="minorHAnsi" w:cstheme="minorHAnsi"/>
                <w:sz w:val="20"/>
                <w:szCs w:val="20"/>
              </w:rPr>
            </w:pPr>
            <w:r>
              <w:rPr>
                <w:rFonts w:asciiTheme="minorHAnsi" w:hAnsiTheme="minorHAnsi" w:cstheme="minorHAnsi"/>
                <w:sz w:val="20"/>
                <w:szCs w:val="20"/>
              </w:rPr>
              <w:t>as above</w:t>
            </w:r>
          </w:p>
        </w:tc>
      </w:tr>
      <w:tr w:rsidR="00BD5BE7" w:rsidRPr="001B74CE" w:rsidTr="006B5230">
        <w:trPr>
          <w:trHeight w:val="20"/>
        </w:trPr>
        <w:tc>
          <w:tcPr>
            <w:tcW w:w="2550" w:type="dxa"/>
            <w:tcBorders>
              <w:left w:val="single" w:sz="2" w:space="0" w:color="000000"/>
              <w:bottom w:val="single" w:sz="2" w:space="0" w:color="000000"/>
            </w:tcBorders>
            <w:tcMar>
              <w:top w:w="28" w:type="dxa"/>
              <w:left w:w="55" w:type="dxa"/>
              <w:bottom w:w="28" w:type="dxa"/>
              <w:right w:w="55" w:type="dxa"/>
            </w:tcMar>
          </w:tcPr>
          <w:p w:rsidR="00BD5BE7" w:rsidRPr="00CC503B" w:rsidRDefault="007D1AC8" w:rsidP="006B5230">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DZ_KOD_POCZTOWY</w:t>
            </w:r>
          </w:p>
        </w:tc>
        <w:tc>
          <w:tcPr>
            <w:tcW w:w="2745" w:type="dxa"/>
            <w:tcBorders>
              <w:left w:val="single" w:sz="2" w:space="0" w:color="000000"/>
              <w:bottom w:val="single" w:sz="2" w:space="0" w:color="000000"/>
            </w:tcBorders>
            <w:tcMar>
              <w:top w:w="28" w:type="dxa"/>
              <w:left w:w="55" w:type="dxa"/>
              <w:bottom w:w="28" w:type="dxa"/>
              <w:right w:w="55" w:type="dxa"/>
            </w:tcMar>
          </w:tcPr>
          <w:p w:rsidR="00BD5BE7" w:rsidRPr="005608C6" w:rsidRDefault="005608C6" w:rsidP="006B5230">
            <w:pPr>
              <w:pStyle w:val="Standard"/>
              <w:autoSpaceDE w:val="0"/>
              <w:rPr>
                <w:rFonts w:asciiTheme="minorHAnsi" w:hAnsiTheme="minorHAnsi" w:cstheme="minorHAnsi"/>
                <w:sz w:val="20"/>
                <w:szCs w:val="20"/>
                <w:lang w:val="en-GB"/>
              </w:rPr>
            </w:pPr>
            <w:r>
              <w:rPr>
                <w:rFonts w:asciiTheme="minorHAnsi" w:hAnsiTheme="minorHAnsi" w:cstheme="minorHAnsi"/>
                <w:sz w:val="20"/>
                <w:szCs w:val="20"/>
                <w:lang w:val="en-GB"/>
              </w:rPr>
              <w:t>Postal code</w:t>
            </w:r>
            <w:r w:rsidRPr="005608C6">
              <w:rPr>
                <w:rFonts w:asciiTheme="minorHAnsi" w:hAnsiTheme="minorHAnsi" w:cstheme="minorHAnsi"/>
                <w:sz w:val="20"/>
                <w:szCs w:val="20"/>
                <w:lang w:val="en-GB"/>
              </w:rPr>
              <w:t xml:space="preserve">of recipient for return documents </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tcPr>
          <w:p w:rsidR="00BD5BE7" w:rsidRPr="005608C6" w:rsidRDefault="007D1AC8" w:rsidP="006B5230">
            <w:pPr>
              <w:pStyle w:val="Standard"/>
              <w:autoSpaceDE w:val="0"/>
              <w:rPr>
                <w:rFonts w:asciiTheme="minorHAnsi" w:hAnsiTheme="minorHAnsi" w:cstheme="minorHAnsi"/>
                <w:sz w:val="20"/>
                <w:szCs w:val="20"/>
                <w:lang w:val="en-GB"/>
              </w:rPr>
            </w:pPr>
            <w:r w:rsidRPr="005608C6">
              <w:rPr>
                <w:rFonts w:asciiTheme="minorHAnsi" w:hAnsiTheme="minorHAnsi" w:cstheme="minorHAnsi"/>
                <w:sz w:val="20"/>
                <w:szCs w:val="20"/>
                <w:lang w:val="en-GB"/>
              </w:rPr>
              <w:t xml:space="preserve">99-999, </w:t>
            </w:r>
            <w:r w:rsidR="005608C6" w:rsidRPr="005608C6">
              <w:rPr>
                <w:rFonts w:asciiTheme="minorHAnsi" w:hAnsiTheme="minorHAnsi" w:cstheme="minorHAnsi"/>
                <w:sz w:val="20"/>
                <w:szCs w:val="20"/>
                <w:lang w:val="en-GB"/>
              </w:rPr>
              <w:t>field taken into consideration if client`s CK for return documents was not specified</w:t>
            </w:r>
          </w:p>
        </w:tc>
      </w:tr>
      <w:tr w:rsidR="00BD5BE7" w:rsidRPr="001B74CE" w:rsidTr="006B5230">
        <w:trPr>
          <w:trHeight w:val="20"/>
        </w:trPr>
        <w:tc>
          <w:tcPr>
            <w:tcW w:w="2550" w:type="dxa"/>
            <w:tcBorders>
              <w:left w:val="single" w:sz="2" w:space="0" w:color="000000"/>
              <w:bottom w:val="single" w:sz="2" w:space="0" w:color="000000"/>
            </w:tcBorders>
            <w:tcMar>
              <w:top w:w="28" w:type="dxa"/>
              <w:left w:w="55" w:type="dxa"/>
              <w:bottom w:w="28" w:type="dxa"/>
              <w:right w:w="55" w:type="dxa"/>
            </w:tcMar>
          </w:tcPr>
          <w:p w:rsidR="00BD5BE7" w:rsidRPr="00CC503B" w:rsidRDefault="007D1AC8" w:rsidP="006B5230">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DZ_NR_DOMU</w:t>
            </w:r>
          </w:p>
        </w:tc>
        <w:tc>
          <w:tcPr>
            <w:tcW w:w="2745" w:type="dxa"/>
            <w:tcBorders>
              <w:left w:val="single" w:sz="2" w:space="0" w:color="000000"/>
              <w:bottom w:val="single" w:sz="2" w:space="0" w:color="000000"/>
            </w:tcBorders>
            <w:tcMar>
              <w:top w:w="28" w:type="dxa"/>
              <w:left w:w="55" w:type="dxa"/>
              <w:bottom w:w="28" w:type="dxa"/>
              <w:right w:w="55" w:type="dxa"/>
            </w:tcMar>
          </w:tcPr>
          <w:p w:rsidR="00BD5BE7" w:rsidRPr="005608C6" w:rsidRDefault="005608C6" w:rsidP="006B5230">
            <w:pPr>
              <w:pStyle w:val="Standard"/>
              <w:autoSpaceDE w:val="0"/>
              <w:rPr>
                <w:rFonts w:asciiTheme="minorHAnsi" w:hAnsiTheme="minorHAnsi" w:cstheme="minorHAnsi"/>
                <w:sz w:val="20"/>
                <w:szCs w:val="20"/>
                <w:lang w:val="en-GB"/>
              </w:rPr>
            </w:pPr>
            <w:r>
              <w:rPr>
                <w:rFonts w:asciiTheme="minorHAnsi" w:hAnsiTheme="minorHAnsi" w:cstheme="minorHAnsi"/>
                <w:sz w:val="20"/>
                <w:szCs w:val="20"/>
                <w:lang w:val="en-GB"/>
              </w:rPr>
              <w:t xml:space="preserve">No. of building </w:t>
            </w:r>
            <w:r w:rsidRPr="005608C6">
              <w:rPr>
                <w:rFonts w:asciiTheme="minorHAnsi" w:hAnsiTheme="minorHAnsi" w:cstheme="minorHAnsi"/>
                <w:sz w:val="20"/>
                <w:szCs w:val="20"/>
                <w:lang w:val="en-GB"/>
              </w:rPr>
              <w:t xml:space="preserve">of recipient for return documents </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tcPr>
          <w:p w:rsidR="00BD5BE7" w:rsidRPr="005608C6" w:rsidRDefault="007D1AC8" w:rsidP="006B5230">
            <w:pPr>
              <w:pStyle w:val="Standard"/>
              <w:autoSpaceDE w:val="0"/>
              <w:rPr>
                <w:rFonts w:asciiTheme="minorHAnsi" w:hAnsiTheme="minorHAnsi" w:cstheme="minorHAnsi"/>
                <w:sz w:val="20"/>
                <w:szCs w:val="20"/>
                <w:lang w:val="en-GB"/>
              </w:rPr>
            </w:pPr>
            <w:r w:rsidRPr="005608C6">
              <w:rPr>
                <w:rFonts w:asciiTheme="minorHAnsi" w:hAnsiTheme="minorHAnsi" w:cstheme="minorHAnsi"/>
                <w:sz w:val="20"/>
                <w:szCs w:val="20"/>
                <w:lang w:val="en-GB"/>
              </w:rPr>
              <w:t xml:space="preserve">max 10 </w:t>
            </w:r>
            <w:r w:rsidR="00440B4F" w:rsidRPr="005608C6">
              <w:rPr>
                <w:rFonts w:asciiTheme="minorHAnsi" w:hAnsiTheme="minorHAnsi" w:cstheme="minorHAnsi"/>
                <w:sz w:val="20"/>
                <w:szCs w:val="20"/>
                <w:lang w:val="en-GB"/>
              </w:rPr>
              <w:t>signs</w:t>
            </w:r>
            <w:r w:rsidR="006B5230" w:rsidRPr="005608C6">
              <w:rPr>
                <w:rFonts w:asciiTheme="minorHAnsi" w:hAnsiTheme="minorHAnsi" w:cstheme="minorHAnsi"/>
                <w:sz w:val="20"/>
                <w:szCs w:val="20"/>
                <w:lang w:val="en-GB"/>
              </w:rPr>
              <w:t xml:space="preserve">, </w:t>
            </w:r>
            <w:r w:rsidR="005608C6" w:rsidRPr="005608C6">
              <w:rPr>
                <w:rFonts w:asciiTheme="minorHAnsi" w:hAnsiTheme="minorHAnsi" w:cstheme="minorHAnsi"/>
                <w:sz w:val="20"/>
                <w:szCs w:val="20"/>
                <w:lang w:val="en-GB"/>
              </w:rPr>
              <w:t xml:space="preserve">field taken into consideration if client`s CK for return documents was not specified documents </w:t>
            </w:r>
          </w:p>
        </w:tc>
      </w:tr>
      <w:tr w:rsidR="00BD5BE7" w:rsidRPr="001B74CE" w:rsidTr="006B5230">
        <w:trPr>
          <w:trHeight w:val="20"/>
        </w:trPr>
        <w:tc>
          <w:tcPr>
            <w:tcW w:w="2550" w:type="dxa"/>
            <w:tcBorders>
              <w:left w:val="single" w:sz="2" w:space="0" w:color="000000"/>
              <w:bottom w:val="single" w:sz="2" w:space="0" w:color="000000"/>
            </w:tcBorders>
            <w:tcMar>
              <w:top w:w="28" w:type="dxa"/>
              <w:left w:w="55" w:type="dxa"/>
              <w:bottom w:w="28" w:type="dxa"/>
              <w:right w:w="55" w:type="dxa"/>
            </w:tcMar>
          </w:tcPr>
          <w:p w:rsidR="00BD5BE7" w:rsidRPr="005608C6" w:rsidRDefault="007D1AC8" w:rsidP="006B5230">
            <w:pPr>
              <w:pStyle w:val="Standard"/>
              <w:autoSpaceDE w:val="0"/>
              <w:rPr>
                <w:rFonts w:asciiTheme="minorHAnsi" w:hAnsiTheme="minorHAnsi" w:cstheme="minorHAnsi"/>
                <w:sz w:val="20"/>
                <w:szCs w:val="20"/>
                <w:lang w:val="en-GB"/>
              </w:rPr>
            </w:pPr>
            <w:r w:rsidRPr="005608C6">
              <w:rPr>
                <w:rFonts w:asciiTheme="minorHAnsi" w:hAnsiTheme="minorHAnsi" w:cstheme="minorHAnsi"/>
                <w:sz w:val="20"/>
                <w:szCs w:val="20"/>
                <w:lang w:val="en-GB"/>
              </w:rPr>
              <w:t>DZ_NR_LOK</w:t>
            </w:r>
          </w:p>
        </w:tc>
        <w:tc>
          <w:tcPr>
            <w:tcW w:w="2745" w:type="dxa"/>
            <w:tcBorders>
              <w:left w:val="single" w:sz="2" w:space="0" w:color="000000"/>
              <w:bottom w:val="single" w:sz="2" w:space="0" w:color="000000"/>
            </w:tcBorders>
            <w:tcMar>
              <w:top w:w="28" w:type="dxa"/>
              <w:left w:w="55" w:type="dxa"/>
              <w:bottom w:w="28" w:type="dxa"/>
              <w:right w:w="55" w:type="dxa"/>
            </w:tcMar>
          </w:tcPr>
          <w:p w:rsidR="00BD5BE7" w:rsidRPr="005608C6" w:rsidRDefault="005608C6" w:rsidP="005608C6">
            <w:pPr>
              <w:pStyle w:val="Standard"/>
              <w:autoSpaceDE w:val="0"/>
              <w:rPr>
                <w:rFonts w:asciiTheme="minorHAnsi" w:hAnsiTheme="minorHAnsi" w:cstheme="minorHAnsi"/>
                <w:sz w:val="20"/>
                <w:szCs w:val="20"/>
                <w:lang w:val="en-GB"/>
              </w:rPr>
            </w:pPr>
            <w:r>
              <w:rPr>
                <w:rFonts w:asciiTheme="minorHAnsi" w:hAnsiTheme="minorHAnsi" w:cstheme="minorHAnsi"/>
                <w:sz w:val="20"/>
                <w:szCs w:val="20"/>
                <w:lang w:val="en-GB"/>
              </w:rPr>
              <w:t>Num</w:t>
            </w:r>
            <w:r w:rsidR="00555371">
              <w:rPr>
                <w:rFonts w:asciiTheme="minorHAnsi" w:hAnsiTheme="minorHAnsi" w:cstheme="minorHAnsi"/>
                <w:sz w:val="20"/>
                <w:szCs w:val="20"/>
                <w:lang w:val="en-GB"/>
              </w:rPr>
              <w:t>b</w:t>
            </w:r>
            <w:r>
              <w:rPr>
                <w:rFonts w:asciiTheme="minorHAnsi" w:hAnsiTheme="minorHAnsi" w:cstheme="minorHAnsi"/>
                <w:sz w:val="20"/>
                <w:szCs w:val="20"/>
                <w:lang w:val="en-GB"/>
              </w:rPr>
              <w:t xml:space="preserve">er apartment </w:t>
            </w:r>
            <w:r w:rsidRPr="005608C6">
              <w:rPr>
                <w:rFonts w:asciiTheme="minorHAnsi" w:hAnsiTheme="minorHAnsi" w:cstheme="minorHAnsi"/>
                <w:sz w:val="20"/>
                <w:szCs w:val="20"/>
                <w:lang w:val="en-GB"/>
              </w:rPr>
              <w:t xml:space="preserve">of recipient for return documents </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tcPr>
          <w:p w:rsidR="00BD5BE7" w:rsidRPr="005608C6" w:rsidRDefault="007D1AC8" w:rsidP="006B5230">
            <w:pPr>
              <w:pStyle w:val="Standard"/>
              <w:autoSpaceDE w:val="0"/>
              <w:rPr>
                <w:rFonts w:asciiTheme="minorHAnsi" w:hAnsiTheme="minorHAnsi" w:cstheme="minorHAnsi"/>
                <w:sz w:val="20"/>
                <w:szCs w:val="20"/>
                <w:lang w:val="en-GB"/>
              </w:rPr>
            </w:pPr>
            <w:r w:rsidRPr="005608C6">
              <w:rPr>
                <w:rFonts w:asciiTheme="minorHAnsi" w:hAnsiTheme="minorHAnsi" w:cstheme="minorHAnsi"/>
                <w:sz w:val="20"/>
                <w:szCs w:val="20"/>
                <w:lang w:val="en-GB"/>
              </w:rPr>
              <w:t xml:space="preserve">max 6 </w:t>
            </w:r>
            <w:r w:rsidR="00440B4F" w:rsidRPr="005608C6">
              <w:rPr>
                <w:rFonts w:asciiTheme="minorHAnsi" w:hAnsiTheme="minorHAnsi" w:cstheme="minorHAnsi"/>
                <w:sz w:val="20"/>
                <w:szCs w:val="20"/>
                <w:lang w:val="en-GB"/>
              </w:rPr>
              <w:t>signs</w:t>
            </w:r>
            <w:r w:rsidR="006B5230" w:rsidRPr="005608C6">
              <w:rPr>
                <w:rFonts w:asciiTheme="minorHAnsi" w:hAnsiTheme="minorHAnsi" w:cstheme="minorHAnsi"/>
                <w:sz w:val="20"/>
                <w:szCs w:val="20"/>
                <w:lang w:val="en-GB"/>
              </w:rPr>
              <w:t xml:space="preserve">, </w:t>
            </w:r>
            <w:r w:rsidR="005608C6" w:rsidRPr="005608C6">
              <w:rPr>
                <w:rFonts w:asciiTheme="minorHAnsi" w:hAnsiTheme="minorHAnsi" w:cstheme="minorHAnsi"/>
                <w:sz w:val="20"/>
                <w:szCs w:val="20"/>
                <w:lang w:val="en-GB"/>
              </w:rPr>
              <w:t>field taken into consideration if client`s CK for return documents was not specified</w:t>
            </w:r>
          </w:p>
        </w:tc>
      </w:tr>
      <w:tr w:rsidR="00BD5BE7" w:rsidRPr="001B74CE" w:rsidTr="006B5230">
        <w:trPr>
          <w:trHeight w:val="20"/>
        </w:trPr>
        <w:tc>
          <w:tcPr>
            <w:tcW w:w="2550" w:type="dxa"/>
            <w:tcBorders>
              <w:left w:val="single" w:sz="2" w:space="0" w:color="000000"/>
              <w:bottom w:val="single" w:sz="2" w:space="0" w:color="000000"/>
            </w:tcBorders>
            <w:tcMar>
              <w:top w:w="28" w:type="dxa"/>
              <w:left w:w="55" w:type="dxa"/>
              <w:bottom w:w="28" w:type="dxa"/>
              <w:right w:w="55" w:type="dxa"/>
            </w:tcMar>
          </w:tcPr>
          <w:p w:rsidR="00BD5BE7" w:rsidRPr="00CC503B" w:rsidRDefault="007D1AC8" w:rsidP="006B5230">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DZ_OS_PRYW</w:t>
            </w:r>
          </w:p>
        </w:tc>
        <w:tc>
          <w:tcPr>
            <w:tcW w:w="2745" w:type="dxa"/>
            <w:tcBorders>
              <w:left w:val="single" w:sz="2" w:space="0" w:color="000000"/>
              <w:bottom w:val="single" w:sz="2" w:space="0" w:color="000000"/>
            </w:tcBorders>
            <w:tcMar>
              <w:top w:w="28" w:type="dxa"/>
              <w:left w:w="55" w:type="dxa"/>
              <w:bottom w:w="28" w:type="dxa"/>
              <w:right w:w="55" w:type="dxa"/>
            </w:tcMar>
          </w:tcPr>
          <w:p w:rsidR="00BD5BE7" w:rsidRPr="005608C6" w:rsidRDefault="005608C6" w:rsidP="005608C6">
            <w:pPr>
              <w:pStyle w:val="Standard"/>
              <w:autoSpaceDE w:val="0"/>
              <w:rPr>
                <w:rFonts w:asciiTheme="minorHAnsi" w:hAnsiTheme="minorHAnsi" w:cstheme="minorHAnsi"/>
                <w:sz w:val="20"/>
                <w:szCs w:val="20"/>
                <w:lang w:val="en-GB"/>
              </w:rPr>
            </w:pPr>
            <w:r>
              <w:rPr>
                <w:rFonts w:asciiTheme="minorHAnsi" w:hAnsiTheme="minorHAnsi" w:cstheme="minorHAnsi"/>
                <w:sz w:val="20"/>
                <w:szCs w:val="20"/>
                <w:lang w:val="en-GB"/>
              </w:rPr>
              <w:t xml:space="preserve">Private party </w:t>
            </w:r>
            <w:r w:rsidRPr="005608C6">
              <w:rPr>
                <w:rFonts w:asciiTheme="minorHAnsi" w:hAnsiTheme="minorHAnsi" w:cstheme="minorHAnsi"/>
                <w:sz w:val="20"/>
                <w:szCs w:val="20"/>
                <w:lang w:val="en-GB"/>
              </w:rPr>
              <w:t xml:space="preserve">of recipient for return documents </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tcPr>
          <w:p w:rsidR="00BD5BE7" w:rsidRPr="005608C6" w:rsidRDefault="00555371" w:rsidP="00555371">
            <w:pPr>
              <w:pStyle w:val="Standard"/>
              <w:autoSpaceDE w:val="0"/>
              <w:rPr>
                <w:rFonts w:asciiTheme="minorHAnsi" w:hAnsiTheme="minorHAnsi" w:cstheme="minorHAnsi"/>
                <w:sz w:val="20"/>
                <w:szCs w:val="20"/>
                <w:lang w:val="en-GB"/>
              </w:rPr>
            </w:pPr>
            <w:r>
              <w:rPr>
                <w:rFonts w:asciiTheme="minorHAnsi" w:hAnsiTheme="minorHAnsi" w:cstheme="minorHAnsi"/>
                <w:sz w:val="20"/>
                <w:szCs w:val="20"/>
                <w:lang w:val="en-GB"/>
              </w:rPr>
              <w:t>Y</w:t>
            </w:r>
            <w:r w:rsidR="007D1AC8" w:rsidRPr="005608C6">
              <w:rPr>
                <w:rFonts w:asciiTheme="minorHAnsi" w:hAnsiTheme="minorHAnsi" w:cstheme="minorHAnsi"/>
                <w:sz w:val="20"/>
                <w:szCs w:val="20"/>
                <w:lang w:val="en-GB"/>
              </w:rPr>
              <w:t xml:space="preserve">/N, </w:t>
            </w:r>
            <w:r w:rsidR="005608C6" w:rsidRPr="005608C6">
              <w:rPr>
                <w:rFonts w:asciiTheme="minorHAnsi" w:hAnsiTheme="minorHAnsi" w:cstheme="minorHAnsi"/>
                <w:sz w:val="20"/>
                <w:szCs w:val="20"/>
                <w:lang w:val="en-GB"/>
              </w:rPr>
              <w:t>if empty system assumes Y</w:t>
            </w:r>
            <w:r>
              <w:rPr>
                <w:rFonts w:asciiTheme="minorHAnsi" w:hAnsiTheme="minorHAnsi" w:cstheme="minorHAnsi"/>
                <w:sz w:val="20"/>
                <w:szCs w:val="20"/>
                <w:lang w:val="en-GB"/>
              </w:rPr>
              <w:t>if empty system assumes Y</w:t>
            </w:r>
            <w:r w:rsidR="006B5230" w:rsidRPr="005608C6">
              <w:rPr>
                <w:rFonts w:asciiTheme="minorHAnsi" w:hAnsiTheme="minorHAnsi" w:cstheme="minorHAnsi"/>
                <w:sz w:val="20"/>
                <w:szCs w:val="20"/>
                <w:lang w:val="en-GB"/>
              </w:rPr>
              <w:t xml:space="preserve">, </w:t>
            </w:r>
            <w:r w:rsidR="005608C6" w:rsidRPr="005608C6">
              <w:rPr>
                <w:rFonts w:asciiTheme="minorHAnsi" w:hAnsiTheme="minorHAnsi" w:cstheme="minorHAnsi"/>
                <w:sz w:val="20"/>
                <w:szCs w:val="20"/>
                <w:lang w:val="en-GB"/>
              </w:rPr>
              <w:t>field taken into consideration if client`s CK for return documents was not specified</w:t>
            </w:r>
          </w:p>
        </w:tc>
      </w:tr>
      <w:tr w:rsidR="00BD5BE7" w:rsidRPr="001B74CE" w:rsidTr="006B5230">
        <w:trPr>
          <w:trHeight w:val="20"/>
        </w:trPr>
        <w:tc>
          <w:tcPr>
            <w:tcW w:w="2550" w:type="dxa"/>
            <w:tcBorders>
              <w:left w:val="single" w:sz="2" w:space="0" w:color="000000"/>
              <w:bottom w:val="single" w:sz="2" w:space="0" w:color="000000"/>
            </w:tcBorders>
            <w:tcMar>
              <w:top w:w="28" w:type="dxa"/>
              <w:left w:w="55" w:type="dxa"/>
              <w:bottom w:w="28" w:type="dxa"/>
              <w:right w:w="55" w:type="dxa"/>
            </w:tcMar>
          </w:tcPr>
          <w:p w:rsidR="00BD5BE7" w:rsidRPr="00CC503B" w:rsidRDefault="007D1AC8" w:rsidP="006B5230">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DZ_NIP</w:t>
            </w:r>
          </w:p>
        </w:tc>
        <w:tc>
          <w:tcPr>
            <w:tcW w:w="2745" w:type="dxa"/>
            <w:tcBorders>
              <w:left w:val="single" w:sz="2" w:space="0" w:color="000000"/>
              <w:bottom w:val="single" w:sz="2" w:space="0" w:color="000000"/>
            </w:tcBorders>
            <w:tcMar>
              <w:top w:w="28" w:type="dxa"/>
              <w:left w:w="55" w:type="dxa"/>
              <w:bottom w:w="28" w:type="dxa"/>
              <w:right w:w="55" w:type="dxa"/>
            </w:tcMar>
          </w:tcPr>
          <w:p w:rsidR="00BD5BE7" w:rsidRPr="005608C6" w:rsidRDefault="007D1AC8" w:rsidP="006B5230">
            <w:pPr>
              <w:pStyle w:val="Standard"/>
              <w:autoSpaceDE w:val="0"/>
              <w:rPr>
                <w:rFonts w:asciiTheme="minorHAnsi" w:hAnsiTheme="minorHAnsi" w:cstheme="minorHAnsi"/>
                <w:sz w:val="20"/>
                <w:szCs w:val="20"/>
                <w:lang w:val="en-GB"/>
              </w:rPr>
            </w:pPr>
            <w:r w:rsidRPr="005608C6">
              <w:rPr>
                <w:rFonts w:asciiTheme="minorHAnsi" w:hAnsiTheme="minorHAnsi" w:cstheme="minorHAnsi"/>
                <w:sz w:val="20"/>
                <w:szCs w:val="20"/>
                <w:lang w:val="en-GB"/>
              </w:rPr>
              <w:t xml:space="preserve">NIP </w:t>
            </w:r>
            <w:r w:rsidR="005608C6" w:rsidRPr="005608C6">
              <w:rPr>
                <w:rFonts w:asciiTheme="minorHAnsi" w:hAnsiTheme="minorHAnsi" w:cstheme="minorHAnsi"/>
                <w:sz w:val="20"/>
                <w:szCs w:val="20"/>
                <w:lang w:val="en-GB"/>
              </w:rPr>
              <w:t xml:space="preserve">of recipient for return documents </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tcPr>
          <w:p w:rsidR="00BD5BE7" w:rsidRPr="005608C6" w:rsidRDefault="007D1AC8" w:rsidP="006B5230">
            <w:pPr>
              <w:pStyle w:val="Standard"/>
              <w:autoSpaceDE w:val="0"/>
              <w:rPr>
                <w:rFonts w:asciiTheme="minorHAnsi" w:hAnsiTheme="minorHAnsi" w:cstheme="minorHAnsi"/>
                <w:sz w:val="20"/>
                <w:szCs w:val="20"/>
                <w:lang w:val="en-GB"/>
              </w:rPr>
            </w:pPr>
            <w:r w:rsidRPr="005608C6">
              <w:rPr>
                <w:rFonts w:asciiTheme="minorHAnsi" w:hAnsiTheme="minorHAnsi" w:cstheme="minorHAnsi"/>
                <w:sz w:val="20"/>
                <w:szCs w:val="20"/>
                <w:lang w:val="en-GB"/>
              </w:rPr>
              <w:t xml:space="preserve">012-345-67-89, 012-32-12-456 lub 0123456789 (10 cyfr, max 13 </w:t>
            </w:r>
            <w:r w:rsidR="00440B4F" w:rsidRPr="005608C6">
              <w:rPr>
                <w:rFonts w:asciiTheme="minorHAnsi" w:hAnsiTheme="minorHAnsi" w:cstheme="minorHAnsi"/>
                <w:sz w:val="20"/>
                <w:szCs w:val="20"/>
                <w:lang w:val="en-GB"/>
              </w:rPr>
              <w:t>signs</w:t>
            </w:r>
            <w:r w:rsidRPr="005608C6">
              <w:rPr>
                <w:rFonts w:asciiTheme="minorHAnsi" w:hAnsiTheme="minorHAnsi" w:cstheme="minorHAnsi"/>
                <w:sz w:val="20"/>
                <w:szCs w:val="20"/>
                <w:lang w:val="en-GB"/>
              </w:rPr>
              <w:t>)</w:t>
            </w:r>
            <w:r w:rsidR="006B5230" w:rsidRPr="005608C6">
              <w:rPr>
                <w:rFonts w:asciiTheme="minorHAnsi" w:hAnsiTheme="minorHAnsi" w:cstheme="minorHAnsi"/>
                <w:sz w:val="20"/>
                <w:szCs w:val="20"/>
                <w:lang w:val="en-GB"/>
              </w:rPr>
              <w:t xml:space="preserve"> , </w:t>
            </w:r>
            <w:r w:rsidR="005608C6" w:rsidRPr="005608C6">
              <w:rPr>
                <w:rFonts w:asciiTheme="minorHAnsi" w:hAnsiTheme="minorHAnsi" w:cstheme="minorHAnsi"/>
                <w:sz w:val="20"/>
                <w:szCs w:val="20"/>
                <w:lang w:val="en-GB"/>
              </w:rPr>
              <w:t>field taken into consideration if client`s CK for return documents was not specified</w:t>
            </w:r>
          </w:p>
        </w:tc>
      </w:tr>
      <w:tr w:rsidR="00BD5BE7" w:rsidRPr="001B74CE" w:rsidTr="006B5230">
        <w:trPr>
          <w:trHeight w:val="20"/>
        </w:trPr>
        <w:tc>
          <w:tcPr>
            <w:tcW w:w="2550" w:type="dxa"/>
            <w:tcBorders>
              <w:left w:val="single" w:sz="2" w:space="0" w:color="000000"/>
              <w:bottom w:val="single" w:sz="2" w:space="0" w:color="000000"/>
            </w:tcBorders>
            <w:tcMar>
              <w:top w:w="28" w:type="dxa"/>
              <w:left w:w="55" w:type="dxa"/>
              <w:bottom w:w="28" w:type="dxa"/>
              <w:right w:w="55" w:type="dxa"/>
            </w:tcMar>
          </w:tcPr>
          <w:p w:rsidR="00BD5BE7" w:rsidRPr="00CC503B" w:rsidRDefault="007D1AC8" w:rsidP="006B5230">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DZ_OS_NADAJACA</w:t>
            </w:r>
          </w:p>
        </w:tc>
        <w:tc>
          <w:tcPr>
            <w:tcW w:w="2745" w:type="dxa"/>
            <w:tcBorders>
              <w:left w:val="single" w:sz="2" w:space="0" w:color="000000"/>
              <w:bottom w:val="single" w:sz="2" w:space="0" w:color="000000"/>
            </w:tcBorders>
            <w:tcMar>
              <w:top w:w="28" w:type="dxa"/>
              <w:left w:w="55" w:type="dxa"/>
              <w:bottom w:w="28" w:type="dxa"/>
              <w:right w:w="55" w:type="dxa"/>
            </w:tcMar>
          </w:tcPr>
          <w:p w:rsidR="00BD5BE7" w:rsidRPr="005608C6" w:rsidRDefault="005608C6" w:rsidP="006B5230">
            <w:pPr>
              <w:pStyle w:val="Standard"/>
              <w:autoSpaceDE w:val="0"/>
              <w:rPr>
                <w:rFonts w:asciiTheme="minorHAnsi" w:hAnsiTheme="minorHAnsi" w:cstheme="minorHAnsi"/>
                <w:sz w:val="20"/>
                <w:szCs w:val="20"/>
                <w:lang w:val="en-GB"/>
              </w:rPr>
            </w:pPr>
            <w:r w:rsidRPr="005608C6">
              <w:rPr>
                <w:rFonts w:asciiTheme="minorHAnsi" w:hAnsiTheme="minorHAnsi" w:cstheme="minorHAnsi"/>
                <w:sz w:val="20"/>
                <w:szCs w:val="20"/>
                <w:lang w:val="en-GB"/>
              </w:rPr>
              <w:t>Recipient of return documents - person</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tcPr>
          <w:p w:rsidR="00BD5BE7" w:rsidRPr="005608C6" w:rsidRDefault="007D1AC8" w:rsidP="00555371">
            <w:pPr>
              <w:pStyle w:val="Standard"/>
              <w:autoSpaceDE w:val="0"/>
              <w:rPr>
                <w:rFonts w:asciiTheme="minorHAnsi" w:hAnsiTheme="minorHAnsi" w:cstheme="minorHAnsi"/>
                <w:sz w:val="20"/>
                <w:szCs w:val="20"/>
                <w:lang w:val="en-GB"/>
              </w:rPr>
            </w:pPr>
            <w:r w:rsidRPr="005608C6">
              <w:rPr>
                <w:rFonts w:asciiTheme="minorHAnsi" w:hAnsiTheme="minorHAnsi" w:cstheme="minorHAnsi"/>
                <w:sz w:val="20"/>
                <w:szCs w:val="20"/>
                <w:lang w:val="en-GB"/>
              </w:rPr>
              <w:t xml:space="preserve">max 150 </w:t>
            </w:r>
            <w:r w:rsidR="00440B4F" w:rsidRPr="005608C6">
              <w:rPr>
                <w:rFonts w:asciiTheme="minorHAnsi" w:hAnsiTheme="minorHAnsi" w:cstheme="minorHAnsi"/>
                <w:sz w:val="20"/>
                <w:szCs w:val="20"/>
                <w:lang w:val="en-GB"/>
              </w:rPr>
              <w:t>signs</w:t>
            </w:r>
            <w:r w:rsidRPr="005608C6">
              <w:rPr>
                <w:rFonts w:asciiTheme="minorHAnsi" w:hAnsiTheme="minorHAnsi" w:cstheme="minorHAnsi"/>
                <w:sz w:val="20"/>
                <w:szCs w:val="20"/>
                <w:lang w:val="en-GB"/>
              </w:rPr>
              <w:t xml:space="preserve">, </w:t>
            </w:r>
            <w:r w:rsidR="005608C6" w:rsidRPr="005608C6">
              <w:rPr>
                <w:rFonts w:asciiTheme="minorHAnsi" w:hAnsiTheme="minorHAnsi" w:cstheme="minorHAnsi"/>
                <w:sz w:val="20"/>
                <w:szCs w:val="20"/>
                <w:lang w:val="en-GB"/>
              </w:rPr>
              <w:t xml:space="preserve">if empty and field DZ_CK was filled the system assumes  implicit values connected to the CK. </w:t>
            </w:r>
          </w:p>
        </w:tc>
      </w:tr>
      <w:tr w:rsidR="00BD5BE7" w:rsidRPr="001B74CE" w:rsidTr="006B5230">
        <w:trPr>
          <w:trHeight w:val="20"/>
        </w:trPr>
        <w:tc>
          <w:tcPr>
            <w:tcW w:w="2550" w:type="dxa"/>
            <w:tcBorders>
              <w:left w:val="single" w:sz="2" w:space="0" w:color="000000"/>
              <w:bottom w:val="single" w:sz="2" w:space="0" w:color="000000"/>
            </w:tcBorders>
            <w:tcMar>
              <w:top w:w="28" w:type="dxa"/>
              <w:left w:w="55" w:type="dxa"/>
              <w:bottom w:w="28" w:type="dxa"/>
              <w:right w:w="55" w:type="dxa"/>
            </w:tcMar>
          </w:tcPr>
          <w:p w:rsidR="00BD5BE7" w:rsidRPr="00CC503B" w:rsidRDefault="007D1AC8" w:rsidP="006B5230">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DZ_TEL_ST</w:t>
            </w:r>
          </w:p>
        </w:tc>
        <w:tc>
          <w:tcPr>
            <w:tcW w:w="2745" w:type="dxa"/>
            <w:tcBorders>
              <w:left w:val="single" w:sz="2" w:space="0" w:color="000000"/>
              <w:bottom w:val="single" w:sz="2" w:space="0" w:color="000000"/>
            </w:tcBorders>
            <w:tcMar>
              <w:top w:w="28" w:type="dxa"/>
              <w:left w:w="55" w:type="dxa"/>
              <w:bottom w:w="28" w:type="dxa"/>
              <w:right w:w="55" w:type="dxa"/>
            </w:tcMar>
          </w:tcPr>
          <w:p w:rsidR="00BD5BE7" w:rsidRPr="005608C6" w:rsidRDefault="005608C6" w:rsidP="006B5230">
            <w:pPr>
              <w:pStyle w:val="Standard"/>
              <w:autoSpaceDE w:val="0"/>
              <w:rPr>
                <w:rFonts w:asciiTheme="minorHAnsi" w:hAnsiTheme="minorHAnsi" w:cstheme="minorHAnsi"/>
                <w:sz w:val="20"/>
                <w:szCs w:val="20"/>
                <w:lang w:val="en-GB"/>
              </w:rPr>
            </w:pPr>
            <w:r>
              <w:rPr>
                <w:rFonts w:asciiTheme="minorHAnsi" w:hAnsiTheme="minorHAnsi" w:cstheme="minorHAnsi"/>
                <w:sz w:val="20"/>
                <w:szCs w:val="20"/>
                <w:lang w:val="en-GB"/>
              </w:rPr>
              <w:t>fixed-in phone</w:t>
            </w:r>
            <w:r w:rsidRPr="005608C6">
              <w:rPr>
                <w:rFonts w:asciiTheme="minorHAnsi" w:hAnsiTheme="minorHAnsi" w:cstheme="minorHAnsi"/>
                <w:sz w:val="20"/>
                <w:szCs w:val="20"/>
                <w:lang w:val="en-GB"/>
              </w:rPr>
              <w:t xml:space="preserve">of recipient for return documents </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tcPr>
          <w:p w:rsidR="00BD5BE7" w:rsidRPr="005608C6" w:rsidRDefault="007D1AC8" w:rsidP="005608C6">
            <w:pPr>
              <w:pStyle w:val="Standard"/>
              <w:autoSpaceDE w:val="0"/>
              <w:rPr>
                <w:rFonts w:asciiTheme="minorHAnsi" w:hAnsiTheme="minorHAnsi" w:cstheme="minorHAnsi"/>
                <w:sz w:val="20"/>
                <w:szCs w:val="20"/>
                <w:lang w:val="en-GB"/>
              </w:rPr>
            </w:pPr>
            <w:r w:rsidRPr="005608C6">
              <w:rPr>
                <w:rFonts w:asciiTheme="minorHAnsi" w:hAnsiTheme="minorHAnsi" w:cstheme="minorHAnsi"/>
                <w:sz w:val="20"/>
                <w:szCs w:val="20"/>
                <w:lang w:val="en-GB"/>
              </w:rPr>
              <w:t xml:space="preserve">max. 15 </w:t>
            </w:r>
            <w:r w:rsidR="00440B4F" w:rsidRPr="005608C6">
              <w:rPr>
                <w:rFonts w:asciiTheme="minorHAnsi" w:hAnsiTheme="minorHAnsi" w:cstheme="minorHAnsi"/>
                <w:sz w:val="20"/>
                <w:szCs w:val="20"/>
                <w:lang w:val="en-GB"/>
              </w:rPr>
              <w:t>signs</w:t>
            </w:r>
            <w:r w:rsidRPr="005608C6">
              <w:rPr>
                <w:rFonts w:asciiTheme="minorHAnsi" w:hAnsiTheme="minorHAnsi" w:cstheme="minorHAnsi"/>
                <w:sz w:val="20"/>
                <w:szCs w:val="20"/>
                <w:lang w:val="en-GB"/>
              </w:rPr>
              <w:t xml:space="preserve">, </w:t>
            </w:r>
            <w:r w:rsidR="005608C6" w:rsidRPr="005608C6">
              <w:rPr>
                <w:rFonts w:asciiTheme="minorHAnsi" w:hAnsiTheme="minorHAnsi" w:cstheme="minorHAnsi"/>
                <w:sz w:val="20"/>
                <w:szCs w:val="20"/>
                <w:lang w:val="en-GB"/>
              </w:rPr>
              <w:t>if empty as above</w:t>
            </w:r>
          </w:p>
        </w:tc>
      </w:tr>
      <w:tr w:rsidR="00BD5BE7" w:rsidRPr="001B74CE" w:rsidTr="006B5230">
        <w:trPr>
          <w:trHeight w:val="20"/>
        </w:trPr>
        <w:tc>
          <w:tcPr>
            <w:tcW w:w="2550" w:type="dxa"/>
            <w:tcBorders>
              <w:left w:val="single" w:sz="2" w:space="0" w:color="000000"/>
              <w:bottom w:val="single" w:sz="2" w:space="0" w:color="000000"/>
            </w:tcBorders>
            <w:tcMar>
              <w:top w:w="28" w:type="dxa"/>
              <w:left w:w="55" w:type="dxa"/>
              <w:bottom w:w="28" w:type="dxa"/>
              <w:right w:w="55" w:type="dxa"/>
            </w:tcMar>
          </w:tcPr>
          <w:p w:rsidR="00BD5BE7" w:rsidRPr="00CC503B" w:rsidRDefault="007D1AC8" w:rsidP="006B5230">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DZ_TEL_GSM</w:t>
            </w:r>
          </w:p>
        </w:tc>
        <w:tc>
          <w:tcPr>
            <w:tcW w:w="2745" w:type="dxa"/>
            <w:tcBorders>
              <w:left w:val="single" w:sz="2" w:space="0" w:color="000000"/>
              <w:bottom w:val="single" w:sz="2" w:space="0" w:color="000000"/>
            </w:tcBorders>
            <w:tcMar>
              <w:top w:w="28" w:type="dxa"/>
              <w:left w:w="55" w:type="dxa"/>
              <w:bottom w:w="28" w:type="dxa"/>
              <w:right w:w="55" w:type="dxa"/>
            </w:tcMar>
          </w:tcPr>
          <w:p w:rsidR="00BD5BE7" w:rsidRPr="005608C6" w:rsidRDefault="005608C6" w:rsidP="006B5230">
            <w:pPr>
              <w:pStyle w:val="Standard"/>
              <w:autoSpaceDE w:val="0"/>
              <w:rPr>
                <w:rFonts w:asciiTheme="minorHAnsi" w:hAnsiTheme="minorHAnsi" w:cstheme="minorHAnsi"/>
                <w:sz w:val="20"/>
                <w:szCs w:val="20"/>
                <w:lang w:val="en-GB"/>
              </w:rPr>
            </w:pPr>
            <w:r>
              <w:rPr>
                <w:rFonts w:asciiTheme="minorHAnsi" w:hAnsiTheme="minorHAnsi" w:cstheme="minorHAnsi"/>
                <w:sz w:val="20"/>
                <w:szCs w:val="20"/>
                <w:lang w:val="en-GB"/>
              </w:rPr>
              <w:t>Cell phone</w:t>
            </w:r>
            <w:r w:rsidRPr="005608C6">
              <w:rPr>
                <w:rFonts w:asciiTheme="minorHAnsi" w:hAnsiTheme="minorHAnsi" w:cstheme="minorHAnsi"/>
                <w:sz w:val="20"/>
                <w:szCs w:val="20"/>
                <w:lang w:val="en-GB"/>
              </w:rPr>
              <w:t xml:space="preserve">of recipient for return documents </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tcPr>
          <w:p w:rsidR="00BD5BE7" w:rsidRPr="005608C6" w:rsidRDefault="007D1AC8" w:rsidP="006B5230">
            <w:pPr>
              <w:pStyle w:val="Standard"/>
              <w:autoSpaceDE w:val="0"/>
              <w:rPr>
                <w:rFonts w:asciiTheme="minorHAnsi" w:hAnsiTheme="minorHAnsi" w:cstheme="minorHAnsi"/>
                <w:sz w:val="20"/>
                <w:szCs w:val="20"/>
                <w:lang w:val="en-GB"/>
              </w:rPr>
            </w:pPr>
            <w:r w:rsidRPr="005608C6">
              <w:rPr>
                <w:rFonts w:asciiTheme="minorHAnsi" w:hAnsiTheme="minorHAnsi" w:cstheme="minorHAnsi"/>
                <w:sz w:val="20"/>
                <w:szCs w:val="20"/>
                <w:lang w:val="en-GB"/>
              </w:rPr>
              <w:t xml:space="preserve">max. 15 </w:t>
            </w:r>
            <w:r w:rsidR="00440B4F" w:rsidRPr="005608C6">
              <w:rPr>
                <w:rFonts w:asciiTheme="minorHAnsi" w:hAnsiTheme="minorHAnsi" w:cstheme="minorHAnsi"/>
                <w:sz w:val="20"/>
                <w:szCs w:val="20"/>
                <w:lang w:val="en-GB"/>
              </w:rPr>
              <w:t>signs</w:t>
            </w:r>
            <w:r w:rsidRPr="005608C6">
              <w:rPr>
                <w:rFonts w:asciiTheme="minorHAnsi" w:hAnsiTheme="minorHAnsi" w:cstheme="minorHAnsi"/>
                <w:sz w:val="20"/>
                <w:szCs w:val="20"/>
                <w:lang w:val="en-GB"/>
              </w:rPr>
              <w:t xml:space="preserve">, </w:t>
            </w:r>
            <w:r w:rsidR="005608C6" w:rsidRPr="005608C6">
              <w:rPr>
                <w:rFonts w:asciiTheme="minorHAnsi" w:hAnsiTheme="minorHAnsi" w:cstheme="minorHAnsi"/>
                <w:sz w:val="20"/>
                <w:szCs w:val="20"/>
                <w:lang w:val="en-GB"/>
              </w:rPr>
              <w:t>if empty as above</w:t>
            </w:r>
          </w:p>
        </w:tc>
      </w:tr>
      <w:tr w:rsidR="00BD5BE7" w:rsidRPr="001B74CE" w:rsidTr="006B5230">
        <w:trPr>
          <w:trHeight w:val="20"/>
        </w:trPr>
        <w:tc>
          <w:tcPr>
            <w:tcW w:w="2550" w:type="dxa"/>
            <w:tcBorders>
              <w:left w:val="single" w:sz="2" w:space="0" w:color="000000"/>
              <w:bottom w:val="single" w:sz="2" w:space="0" w:color="000000"/>
            </w:tcBorders>
            <w:tcMar>
              <w:top w:w="28" w:type="dxa"/>
              <w:left w:w="55" w:type="dxa"/>
              <w:bottom w:w="28" w:type="dxa"/>
              <w:right w:w="55" w:type="dxa"/>
            </w:tcMar>
          </w:tcPr>
          <w:p w:rsidR="00BD5BE7" w:rsidRPr="00CC503B" w:rsidRDefault="007D1AC8" w:rsidP="006B5230">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DZ_EMAIL</w:t>
            </w:r>
          </w:p>
        </w:tc>
        <w:tc>
          <w:tcPr>
            <w:tcW w:w="2745" w:type="dxa"/>
            <w:tcBorders>
              <w:left w:val="single" w:sz="2" w:space="0" w:color="000000"/>
              <w:bottom w:val="single" w:sz="2" w:space="0" w:color="000000"/>
            </w:tcBorders>
            <w:tcMar>
              <w:top w:w="28" w:type="dxa"/>
              <w:left w:w="55" w:type="dxa"/>
              <w:bottom w:w="28" w:type="dxa"/>
              <w:right w:w="55" w:type="dxa"/>
            </w:tcMar>
          </w:tcPr>
          <w:p w:rsidR="00BD5BE7" w:rsidRPr="005608C6" w:rsidRDefault="007D1AC8" w:rsidP="006B5230">
            <w:pPr>
              <w:pStyle w:val="Standard"/>
              <w:autoSpaceDE w:val="0"/>
              <w:rPr>
                <w:rFonts w:asciiTheme="minorHAnsi" w:hAnsiTheme="minorHAnsi" w:cstheme="minorHAnsi"/>
                <w:sz w:val="20"/>
                <w:szCs w:val="20"/>
                <w:lang w:val="en-GB"/>
              </w:rPr>
            </w:pPr>
            <w:r w:rsidRPr="005608C6">
              <w:rPr>
                <w:rFonts w:asciiTheme="minorHAnsi" w:hAnsiTheme="minorHAnsi" w:cstheme="minorHAnsi"/>
                <w:sz w:val="20"/>
                <w:szCs w:val="20"/>
                <w:lang w:val="en-GB"/>
              </w:rPr>
              <w:t xml:space="preserve">Mail </w:t>
            </w:r>
            <w:r w:rsidR="005608C6" w:rsidRPr="005608C6">
              <w:rPr>
                <w:rFonts w:asciiTheme="minorHAnsi" w:hAnsiTheme="minorHAnsi" w:cstheme="minorHAnsi"/>
                <w:sz w:val="20"/>
                <w:szCs w:val="20"/>
                <w:lang w:val="en-GB"/>
              </w:rPr>
              <w:t xml:space="preserve">of recipient for return documents </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tcPr>
          <w:p w:rsidR="00BD5BE7" w:rsidRPr="005608C6" w:rsidRDefault="007D1AC8" w:rsidP="006B5230">
            <w:pPr>
              <w:pStyle w:val="Standard"/>
              <w:autoSpaceDE w:val="0"/>
              <w:rPr>
                <w:rFonts w:asciiTheme="minorHAnsi" w:hAnsiTheme="minorHAnsi" w:cstheme="minorHAnsi"/>
                <w:sz w:val="20"/>
                <w:szCs w:val="20"/>
                <w:lang w:val="en-GB"/>
              </w:rPr>
            </w:pPr>
            <w:r w:rsidRPr="005608C6">
              <w:rPr>
                <w:rFonts w:asciiTheme="minorHAnsi" w:hAnsiTheme="minorHAnsi" w:cstheme="minorHAnsi"/>
                <w:sz w:val="20"/>
                <w:szCs w:val="20"/>
                <w:lang w:val="en-GB"/>
              </w:rPr>
              <w:t xml:space="preserve">max 100 </w:t>
            </w:r>
            <w:r w:rsidR="00440B4F" w:rsidRPr="005608C6">
              <w:rPr>
                <w:rFonts w:asciiTheme="minorHAnsi" w:hAnsiTheme="minorHAnsi" w:cstheme="minorHAnsi"/>
                <w:sz w:val="20"/>
                <w:szCs w:val="20"/>
                <w:lang w:val="en-GB"/>
              </w:rPr>
              <w:t>signs</w:t>
            </w:r>
            <w:r w:rsidRPr="005608C6">
              <w:rPr>
                <w:rFonts w:asciiTheme="minorHAnsi" w:hAnsiTheme="minorHAnsi" w:cstheme="minorHAnsi"/>
                <w:sz w:val="20"/>
                <w:szCs w:val="20"/>
                <w:lang w:val="en-GB"/>
              </w:rPr>
              <w:t xml:space="preserve">, </w:t>
            </w:r>
            <w:r w:rsidR="005608C6" w:rsidRPr="005608C6">
              <w:rPr>
                <w:rFonts w:asciiTheme="minorHAnsi" w:hAnsiTheme="minorHAnsi" w:cstheme="minorHAnsi"/>
                <w:sz w:val="20"/>
                <w:szCs w:val="20"/>
                <w:lang w:val="en-GB"/>
              </w:rPr>
              <w:t>if empty as above</w:t>
            </w:r>
          </w:p>
        </w:tc>
      </w:tr>
      <w:tr w:rsidR="00BD5BE7" w:rsidRPr="001B74CE" w:rsidTr="006B5230">
        <w:trPr>
          <w:trHeight w:val="20"/>
        </w:trPr>
        <w:tc>
          <w:tcPr>
            <w:tcW w:w="2550" w:type="dxa"/>
            <w:tcBorders>
              <w:left w:val="single" w:sz="2" w:space="0" w:color="000000"/>
              <w:bottom w:val="single" w:sz="2" w:space="0" w:color="000000"/>
            </w:tcBorders>
            <w:tcMar>
              <w:top w:w="28" w:type="dxa"/>
              <w:left w:w="55" w:type="dxa"/>
              <w:bottom w:w="28" w:type="dxa"/>
              <w:right w:w="55" w:type="dxa"/>
            </w:tcMar>
          </w:tcPr>
          <w:p w:rsidR="00BD5BE7" w:rsidRPr="00CC503B" w:rsidRDefault="007D1AC8" w:rsidP="006B5230">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ILOSC_NIESTANDARD</w:t>
            </w:r>
          </w:p>
        </w:tc>
        <w:tc>
          <w:tcPr>
            <w:tcW w:w="2745" w:type="dxa"/>
            <w:tcBorders>
              <w:left w:val="single" w:sz="2" w:space="0" w:color="000000"/>
              <w:bottom w:val="single" w:sz="2" w:space="0" w:color="000000"/>
            </w:tcBorders>
            <w:tcMar>
              <w:top w:w="28" w:type="dxa"/>
              <w:left w:w="55" w:type="dxa"/>
              <w:bottom w:w="28" w:type="dxa"/>
              <w:right w:w="55" w:type="dxa"/>
            </w:tcMar>
          </w:tcPr>
          <w:p w:rsidR="00BD5BE7" w:rsidRPr="00C74305" w:rsidRDefault="005608C6" w:rsidP="005608C6">
            <w:pPr>
              <w:pStyle w:val="Standard"/>
              <w:autoSpaceDE w:val="0"/>
              <w:rPr>
                <w:rFonts w:asciiTheme="minorHAnsi" w:hAnsiTheme="minorHAnsi" w:cstheme="minorHAnsi"/>
                <w:sz w:val="20"/>
                <w:szCs w:val="20"/>
                <w:lang w:val="en-GB"/>
              </w:rPr>
            </w:pPr>
            <w:r w:rsidRPr="00C74305">
              <w:rPr>
                <w:rFonts w:asciiTheme="minorHAnsi" w:hAnsiTheme="minorHAnsi" w:cstheme="minorHAnsi"/>
                <w:sz w:val="20"/>
                <w:szCs w:val="20"/>
                <w:lang w:val="en-GB"/>
              </w:rPr>
              <w:t xml:space="preserve">Amount of non-standard parcels </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tcPr>
          <w:p w:rsidR="00BD5BE7" w:rsidRPr="00C74305" w:rsidRDefault="00BD5BE7" w:rsidP="006B5230">
            <w:pPr>
              <w:pStyle w:val="Standard"/>
              <w:autoSpaceDE w:val="0"/>
              <w:rPr>
                <w:rFonts w:asciiTheme="minorHAnsi" w:hAnsiTheme="minorHAnsi" w:cstheme="minorHAnsi"/>
                <w:sz w:val="20"/>
                <w:szCs w:val="20"/>
                <w:lang w:val="en-GB"/>
              </w:rPr>
            </w:pPr>
          </w:p>
        </w:tc>
      </w:tr>
      <w:tr w:rsidR="00BD5BE7" w:rsidRPr="001B74CE" w:rsidTr="006B5230">
        <w:trPr>
          <w:trHeight w:val="20"/>
        </w:trPr>
        <w:tc>
          <w:tcPr>
            <w:tcW w:w="2550" w:type="dxa"/>
            <w:tcBorders>
              <w:left w:val="single" w:sz="2" w:space="0" w:color="000000"/>
              <w:bottom w:val="single" w:sz="2" w:space="0" w:color="000000"/>
            </w:tcBorders>
            <w:tcMar>
              <w:top w:w="28" w:type="dxa"/>
              <w:left w:w="55" w:type="dxa"/>
              <w:bottom w:w="28" w:type="dxa"/>
              <w:right w:w="55" w:type="dxa"/>
            </w:tcMar>
          </w:tcPr>
          <w:p w:rsidR="00BD5BE7" w:rsidRPr="00CC503B" w:rsidRDefault="007D1AC8" w:rsidP="006B5230">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NIEST_WYSOKOSC</w:t>
            </w:r>
          </w:p>
        </w:tc>
        <w:tc>
          <w:tcPr>
            <w:tcW w:w="2745" w:type="dxa"/>
            <w:tcBorders>
              <w:left w:val="single" w:sz="2" w:space="0" w:color="000000"/>
              <w:bottom w:val="single" w:sz="2" w:space="0" w:color="000000"/>
            </w:tcBorders>
            <w:tcMar>
              <w:top w:w="28" w:type="dxa"/>
              <w:left w:w="55" w:type="dxa"/>
              <w:bottom w:w="28" w:type="dxa"/>
              <w:right w:w="55" w:type="dxa"/>
            </w:tcMar>
          </w:tcPr>
          <w:p w:rsidR="00BD5BE7" w:rsidRPr="00CC503B" w:rsidRDefault="005608C6" w:rsidP="006B5230">
            <w:pPr>
              <w:pStyle w:val="Standard"/>
              <w:autoSpaceDE w:val="0"/>
              <w:rPr>
                <w:rFonts w:asciiTheme="minorHAnsi" w:hAnsiTheme="minorHAnsi" w:cstheme="minorHAnsi"/>
                <w:sz w:val="20"/>
                <w:szCs w:val="20"/>
              </w:rPr>
            </w:pPr>
            <w:r w:rsidRPr="00555371">
              <w:rPr>
                <w:rFonts w:asciiTheme="minorHAnsi" w:hAnsiTheme="minorHAnsi" w:cstheme="minorHAnsi"/>
                <w:sz w:val="20"/>
                <w:szCs w:val="20"/>
                <w:lang w:val="en-GB"/>
              </w:rPr>
              <w:t>Height</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tcPr>
          <w:p w:rsidR="00BD5BE7" w:rsidRPr="005608C6" w:rsidRDefault="005608C6" w:rsidP="005608C6">
            <w:pPr>
              <w:pStyle w:val="Standard"/>
              <w:autoSpaceDE w:val="0"/>
              <w:rPr>
                <w:rFonts w:asciiTheme="minorHAnsi" w:hAnsiTheme="minorHAnsi" w:cstheme="minorHAnsi"/>
                <w:sz w:val="20"/>
                <w:szCs w:val="20"/>
                <w:lang w:val="en-GB"/>
              </w:rPr>
            </w:pPr>
            <w:r w:rsidRPr="005608C6">
              <w:rPr>
                <w:rFonts w:asciiTheme="minorHAnsi" w:hAnsiTheme="minorHAnsi" w:cstheme="minorHAnsi"/>
                <w:sz w:val="20"/>
                <w:szCs w:val="20"/>
                <w:lang w:val="en-GB"/>
              </w:rPr>
              <w:t xml:space="preserve">Field taken into consideration if </w:t>
            </w:r>
            <w:r w:rsidR="00297A79" w:rsidRPr="005608C6">
              <w:rPr>
                <w:rFonts w:asciiTheme="minorHAnsi" w:hAnsiTheme="minorHAnsi" w:cstheme="minorHAnsi"/>
                <w:sz w:val="20"/>
                <w:szCs w:val="20"/>
                <w:lang w:val="en-GB"/>
              </w:rPr>
              <w:t>ILOSC_NIESTANDARD</w:t>
            </w:r>
            <w:r w:rsidRPr="005608C6">
              <w:rPr>
                <w:rFonts w:asciiTheme="minorHAnsi" w:hAnsiTheme="minorHAnsi" w:cstheme="minorHAnsi"/>
                <w:sz w:val="20"/>
                <w:szCs w:val="20"/>
                <w:lang w:val="en-GB"/>
              </w:rPr>
              <w:t xml:space="preserve"> filled </w:t>
            </w:r>
          </w:p>
        </w:tc>
      </w:tr>
      <w:tr w:rsidR="00BD5BE7" w:rsidRPr="001B74CE" w:rsidTr="006B5230">
        <w:trPr>
          <w:trHeight w:val="20"/>
        </w:trPr>
        <w:tc>
          <w:tcPr>
            <w:tcW w:w="2550" w:type="dxa"/>
            <w:tcBorders>
              <w:left w:val="single" w:sz="2" w:space="0" w:color="000000"/>
              <w:bottom w:val="single" w:sz="2" w:space="0" w:color="000000"/>
            </w:tcBorders>
            <w:tcMar>
              <w:top w:w="28" w:type="dxa"/>
              <w:left w:w="55" w:type="dxa"/>
              <w:bottom w:w="28" w:type="dxa"/>
              <w:right w:w="55" w:type="dxa"/>
            </w:tcMar>
          </w:tcPr>
          <w:p w:rsidR="00BD5BE7" w:rsidRPr="00CC503B" w:rsidRDefault="007D1AC8" w:rsidP="006B5230">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NIEST_DLUGOSC</w:t>
            </w:r>
          </w:p>
        </w:tc>
        <w:tc>
          <w:tcPr>
            <w:tcW w:w="2745" w:type="dxa"/>
            <w:tcBorders>
              <w:left w:val="single" w:sz="2" w:space="0" w:color="000000"/>
              <w:bottom w:val="single" w:sz="2" w:space="0" w:color="000000"/>
            </w:tcBorders>
            <w:tcMar>
              <w:top w:w="28" w:type="dxa"/>
              <w:left w:w="55" w:type="dxa"/>
              <w:bottom w:w="28" w:type="dxa"/>
              <w:right w:w="55" w:type="dxa"/>
            </w:tcMar>
          </w:tcPr>
          <w:p w:rsidR="00BD5BE7" w:rsidRPr="00CC503B" w:rsidRDefault="005608C6" w:rsidP="006B5230">
            <w:pPr>
              <w:pStyle w:val="Standard"/>
              <w:autoSpaceDE w:val="0"/>
              <w:rPr>
                <w:rFonts w:asciiTheme="minorHAnsi" w:hAnsiTheme="minorHAnsi" w:cstheme="minorHAnsi"/>
                <w:sz w:val="20"/>
                <w:szCs w:val="20"/>
              </w:rPr>
            </w:pPr>
            <w:r w:rsidRPr="005608C6">
              <w:rPr>
                <w:rFonts w:asciiTheme="minorHAnsi" w:hAnsiTheme="minorHAnsi" w:cstheme="minorHAnsi"/>
                <w:sz w:val="20"/>
                <w:szCs w:val="20"/>
                <w:lang w:val="en-GB"/>
              </w:rPr>
              <w:t>Length</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tcPr>
          <w:p w:rsidR="00BD5BE7" w:rsidRPr="005608C6" w:rsidRDefault="005608C6" w:rsidP="006B5230">
            <w:pPr>
              <w:pStyle w:val="Standard"/>
              <w:autoSpaceDE w:val="0"/>
              <w:rPr>
                <w:rFonts w:asciiTheme="minorHAnsi" w:hAnsiTheme="minorHAnsi" w:cstheme="minorHAnsi"/>
                <w:sz w:val="20"/>
                <w:szCs w:val="20"/>
                <w:lang w:val="en-GB"/>
              </w:rPr>
            </w:pPr>
            <w:r w:rsidRPr="005608C6">
              <w:rPr>
                <w:rFonts w:asciiTheme="minorHAnsi" w:hAnsiTheme="minorHAnsi" w:cstheme="minorHAnsi"/>
                <w:sz w:val="20"/>
                <w:szCs w:val="20"/>
                <w:lang w:val="en-GB"/>
              </w:rPr>
              <w:t xml:space="preserve">Field taken into consideration if </w:t>
            </w:r>
            <w:r w:rsidR="00297A79" w:rsidRPr="005608C6">
              <w:rPr>
                <w:rFonts w:asciiTheme="minorHAnsi" w:hAnsiTheme="minorHAnsi" w:cstheme="minorHAnsi"/>
                <w:sz w:val="20"/>
                <w:szCs w:val="20"/>
                <w:lang w:val="en-GB"/>
              </w:rPr>
              <w:t>ILOSC_NIESTANDARD</w:t>
            </w:r>
            <w:r w:rsidRPr="005608C6">
              <w:rPr>
                <w:rFonts w:asciiTheme="minorHAnsi" w:hAnsiTheme="minorHAnsi" w:cstheme="minorHAnsi"/>
                <w:sz w:val="20"/>
                <w:szCs w:val="20"/>
                <w:lang w:val="en-GB"/>
              </w:rPr>
              <w:t xml:space="preserve"> filled</w:t>
            </w:r>
          </w:p>
        </w:tc>
      </w:tr>
      <w:tr w:rsidR="00BD5BE7" w:rsidRPr="001B74CE" w:rsidTr="006B5230">
        <w:trPr>
          <w:trHeight w:val="20"/>
        </w:trPr>
        <w:tc>
          <w:tcPr>
            <w:tcW w:w="2550" w:type="dxa"/>
            <w:tcBorders>
              <w:left w:val="single" w:sz="2" w:space="0" w:color="000000"/>
              <w:bottom w:val="single" w:sz="2" w:space="0" w:color="000000"/>
            </w:tcBorders>
            <w:tcMar>
              <w:top w:w="28" w:type="dxa"/>
              <w:left w:w="55" w:type="dxa"/>
              <w:bottom w:w="28" w:type="dxa"/>
              <w:right w:w="55" w:type="dxa"/>
            </w:tcMar>
          </w:tcPr>
          <w:p w:rsidR="00BD5BE7" w:rsidRPr="00CC503B" w:rsidRDefault="007D1AC8" w:rsidP="006B5230">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NIEST_SZEROKOSC</w:t>
            </w:r>
          </w:p>
        </w:tc>
        <w:tc>
          <w:tcPr>
            <w:tcW w:w="2745" w:type="dxa"/>
            <w:tcBorders>
              <w:left w:val="single" w:sz="2" w:space="0" w:color="000000"/>
              <w:bottom w:val="single" w:sz="2" w:space="0" w:color="000000"/>
            </w:tcBorders>
            <w:tcMar>
              <w:top w:w="28" w:type="dxa"/>
              <w:left w:w="55" w:type="dxa"/>
              <w:bottom w:w="28" w:type="dxa"/>
              <w:right w:w="55" w:type="dxa"/>
            </w:tcMar>
          </w:tcPr>
          <w:p w:rsidR="00BD5BE7" w:rsidRPr="00CC503B" w:rsidRDefault="005608C6" w:rsidP="006B5230">
            <w:pPr>
              <w:pStyle w:val="Standard"/>
              <w:autoSpaceDE w:val="0"/>
              <w:rPr>
                <w:rFonts w:asciiTheme="minorHAnsi" w:hAnsiTheme="minorHAnsi" w:cstheme="minorHAnsi"/>
                <w:sz w:val="20"/>
                <w:szCs w:val="20"/>
              </w:rPr>
            </w:pPr>
            <w:r w:rsidRPr="005608C6">
              <w:rPr>
                <w:rFonts w:asciiTheme="minorHAnsi" w:hAnsiTheme="minorHAnsi" w:cstheme="minorHAnsi"/>
                <w:sz w:val="20"/>
                <w:szCs w:val="20"/>
                <w:lang w:val="en-GB"/>
              </w:rPr>
              <w:t>Width</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tcPr>
          <w:p w:rsidR="00BD5BE7" w:rsidRPr="005608C6" w:rsidRDefault="005608C6" w:rsidP="006B5230">
            <w:pPr>
              <w:pStyle w:val="Standard"/>
              <w:autoSpaceDE w:val="0"/>
              <w:rPr>
                <w:rFonts w:asciiTheme="minorHAnsi" w:hAnsiTheme="minorHAnsi" w:cstheme="minorHAnsi"/>
                <w:sz w:val="20"/>
                <w:szCs w:val="20"/>
                <w:lang w:val="en-GB"/>
              </w:rPr>
            </w:pPr>
            <w:r w:rsidRPr="005608C6">
              <w:rPr>
                <w:rFonts w:asciiTheme="minorHAnsi" w:hAnsiTheme="minorHAnsi" w:cstheme="minorHAnsi"/>
                <w:sz w:val="20"/>
                <w:szCs w:val="20"/>
                <w:lang w:val="en-GB"/>
              </w:rPr>
              <w:t xml:space="preserve">Field taken into consideration if </w:t>
            </w:r>
            <w:r w:rsidR="00297A79" w:rsidRPr="005608C6">
              <w:rPr>
                <w:rFonts w:asciiTheme="minorHAnsi" w:hAnsiTheme="minorHAnsi" w:cstheme="minorHAnsi"/>
                <w:sz w:val="20"/>
                <w:szCs w:val="20"/>
                <w:lang w:val="en-GB"/>
              </w:rPr>
              <w:t>ILOSC_NIESTANDARD</w:t>
            </w:r>
            <w:r w:rsidRPr="005608C6">
              <w:rPr>
                <w:rFonts w:asciiTheme="minorHAnsi" w:hAnsiTheme="minorHAnsi" w:cstheme="minorHAnsi"/>
                <w:sz w:val="20"/>
                <w:szCs w:val="20"/>
                <w:lang w:val="en-GB"/>
              </w:rPr>
              <w:t xml:space="preserve"> filled</w:t>
            </w:r>
          </w:p>
        </w:tc>
      </w:tr>
      <w:tr w:rsidR="00BD5BE7" w:rsidRPr="001B74CE" w:rsidTr="006B5230">
        <w:trPr>
          <w:trHeight w:val="20"/>
        </w:trPr>
        <w:tc>
          <w:tcPr>
            <w:tcW w:w="2550" w:type="dxa"/>
            <w:tcBorders>
              <w:left w:val="single" w:sz="2" w:space="0" w:color="000000"/>
              <w:bottom w:val="single" w:sz="2" w:space="0" w:color="000000"/>
            </w:tcBorders>
            <w:tcMar>
              <w:top w:w="28" w:type="dxa"/>
              <w:left w:w="55" w:type="dxa"/>
              <w:bottom w:w="28" w:type="dxa"/>
              <w:right w:w="55" w:type="dxa"/>
            </w:tcMar>
          </w:tcPr>
          <w:p w:rsidR="00BD5BE7" w:rsidRPr="00CC503B" w:rsidRDefault="007D1AC8" w:rsidP="006B5230">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t>LP</w:t>
            </w:r>
          </w:p>
        </w:tc>
        <w:tc>
          <w:tcPr>
            <w:tcW w:w="2745" w:type="dxa"/>
            <w:tcBorders>
              <w:left w:val="single" w:sz="2" w:space="0" w:color="000000"/>
              <w:bottom w:val="single" w:sz="2" w:space="0" w:color="000000"/>
            </w:tcBorders>
            <w:tcMar>
              <w:top w:w="28" w:type="dxa"/>
              <w:left w:w="55" w:type="dxa"/>
              <w:bottom w:w="28" w:type="dxa"/>
              <w:right w:w="55" w:type="dxa"/>
            </w:tcMar>
          </w:tcPr>
          <w:p w:rsidR="00BD5BE7" w:rsidRPr="00C74305" w:rsidRDefault="005608C6" w:rsidP="005608C6">
            <w:pPr>
              <w:pStyle w:val="Standard"/>
              <w:autoSpaceDE w:val="0"/>
              <w:rPr>
                <w:rFonts w:asciiTheme="minorHAnsi" w:hAnsiTheme="minorHAnsi" w:cstheme="minorHAnsi"/>
                <w:sz w:val="20"/>
                <w:szCs w:val="20"/>
                <w:lang w:val="en-GB"/>
              </w:rPr>
            </w:pPr>
            <w:r w:rsidRPr="00C74305">
              <w:rPr>
                <w:rFonts w:asciiTheme="minorHAnsi" w:hAnsiTheme="minorHAnsi" w:cstheme="minorHAnsi"/>
                <w:sz w:val="20"/>
                <w:szCs w:val="20"/>
                <w:lang w:val="en-GB"/>
              </w:rPr>
              <w:t xml:space="preserve">Identifier of parcel granted by </w:t>
            </w:r>
            <w:r w:rsidRPr="00C74305">
              <w:rPr>
                <w:rFonts w:asciiTheme="minorHAnsi" w:hAnsiTheme="minorHAnsi" w:cstheme="minorHAnsi"/>
                <w:sz w:val="20"/>
                <w:szCs w:val="20"/>
                <w:lang w:val="en-GB"/>
              </w:rPr>
              <w:lastRenderedPageBreak/>
              <w:t>API user</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tcPr>
          <w:p w:rsidR="00C15B38" w:rsidRPr="00C15B38" w:rsidRDefault="00FD010E" w:rsidP="00952E49">
            <w:pPr>
              <w:pStyle w:val="Standard"/>
              <w:autoSpaceDE w:val="0"/>
              <w:rPr>
                <w:rFonts w:asciiTheme="minorHAnsi" w:hAnsiTheme="minorHAnsi" w:cstheme="minorHAnsi"/>
                <w:sz w:val="20"/>
                <w:szCs w:val="20"/>
                <w:lang w:val="en-GB"/>
              </w:rPr>
            </w:pPr>
            <w:r w:rsidRPr="00C15B38">
              <w:rPr>
                <w:rFonts w:asciiTheme="minorHAnsi" w:hAnsiTheme="minorHAnsi" w:cstheme="minorHAnsi"/>
                <w:sz w:val="20"/>
                <w:szCs w:val="20"/>
                <w:lang w:val="en-GB"/>
              </w:rPr>
              <w:lastRenderedPageBreak/>
              <w:t>M</w:t>
            </w:r>
            <w:r w:rsidR="00952E49" w:rsidRPr="00C15B38">
              <w:rPr>
                <w:rFonts w:asciiTheme="minorHAnsi" w:hAnsiTheme="minorHAnsi" w:cstheme="minorHAnsi"/>
                <w:sz w:val="20"/>
                <w:szCs w:val="20"/>
                <w:lang w:val="en-GB"/>
              </w:rPr>
              <w:t>ax 4</w:t>
            </w:r>
            <w:r w:rsidRPr="00C15B38">
              <w:rPr>
                <w:rFonts w:asciiTheme="minorHAnsi" w:hAnsiTheme="minorHAnsi" w:cstheme="minorHAnsi"/>
                <w:sz w:val="20"/>
                <w:szCs w:val="20"/>
                <w:lang w:val="en-GB"/>
              </w:rPr>
              <w:t xml:space="preserve">0 </w:t>
            </w:r>
            <w:r w:rsidR="00440B4F" w:rsidRPr="00C15B38">
              <w:rPr>
                <w:rFonts w:asciiTheme="minorHAnsi" w:hAnsiTheme="minorHAnsi" w:cstheme="minorHAnsi"/>
                <w:sz w:val="20"/>
                <w:szCs w:val="20"/>
                <w:lang w:val="en-GB"/>
              </w:rPr>
              <w:t>signs</w:t>
            </w:r>
            <w:r w:rsidRPr="00C15B38">
              <w:rPr>
                <w:rFonts w:asciiTheme="minorHAnsi" w:hAnsiTheme="minorHAnsi" w:cstheme="minorHAnsi"/>
                <w:sz w:val="20"/>
                <w:szCs w:val="20"/>
                <w:lang w:val="en-GB"/>
              </w:rPr>
              <w:t xml:space="preserve">. </w:t>
            </w:r>
            <w:r w:rsidR="00C15B38" w:rsidRPr="00C15B38">
              <w:rPr>
                <w:rFonts w:asciiTheme="minorHAnsi" w:hAnsiTheme="minorHAnsi" w:cstheme="minorHAnsi"/>
                <w:sz w:val="20"/>
                <w:szCs w:val="20"/>
                <w:lang w:val="en-GB"/>
              </w:rPr>
              <w:t xml:space="preserve">This field is not required and when </w:t>
            </w:r>
            <w:r w:rsidR="00C15B38" w:rsidRPr="00C15B38">
              <w:rPr>
                <w:rFonts w:asciiTheme="minorHAnsi" w:hAnsiTheme="minorHAnsi" w:cstheme="minorHAnsi"/>
                <w:sz w:val="20"/>
                <w:szCs w:val="20"/>
                <w:lang w:val="en-GB"/>
              </w:rPr>
              <w:lastRenderedPageBreak/>
              <w:t xml:space="preserve">it`s not specified </w:t>
            </w:r>
            <w:r w:rsidR="00C15B38">
              <w:rPr>
                <w:rFonts w:asciiTheme="minorHAnsi" w:hAnsiTheme="minorHAnsi" w:cstheme="minorHAnsi"/>
                <w:sz w:val="20"/>
                <w:szCs w:val="20"/>
                <w:lang w:val="en-GB"/>
              </w:rPr>
              <w:t xml:space="preserve">the </w:t>
            </w:r>
            <w:r w:rsidR="00555371">
              <w:rPr>
                <w:rFonts w:asciiTheme="minorHAnsi" w:hAnsiTheme="minorHAnsi" w:cstheme="minorHAnsi"/>
                <w:sz w:val="20"/>
                <w:szCs w:val="20"/>
                <w:lang w:val="en-GB"/>
              </w:rPr>
              <w:t>it will be granted implicit</w:t>
            </w:r>
            <w:r w:rsidR="00C15B38">
              <w:rPr>
                <w:rFonts w:asciiTheme="minorHAnsi" w:hAnsiTheme="minorHAnsi" w:cstheme="minorHAnsi"/>
                <w:sz w:val="20"/>
                <w:szCs w:val="20"/>
                <w:lang w:val="en-GB"/>
              </w:rPr>
              <w:t>consecutive parcel`s no in transferred XML. This filed allows client finding return information – what no. was granted to the parcel in the system.</w:t>
            </w:r>
          </w:p>
          <w:p w:rsidR="00BD5BE7" w:rsidRPr="00C74305" w:rsidRDefault="00BD5BE7" w:rsidP="00952E49">
            <w:pPr>
              <w:pStyle w:val="Standard"/>
              <w:autoSpaceDE w:val="0"/>
              <w:rPr>
                <w:rFonts w:asciiTheme="minorHAnsi" w:hAnsiTheme="minorHAnsi" w:cstheme="minorHAnsi"/>
                <w:sz w:val="20"/>
                <w:szCs w:val="20"/>
                <w:lang w:val="en-GB"/>
              </w:rPr>
            </w:pPr>
          </w:p>
        </w:tc>
      </w:tr>
      <w:tr w:rsidR="00BD5BE7" w:rsidRPr="00CC503B" w:rsidTr="006B5230">
        <w:trPr>
          <w:trHeight w:val="20"/>
        </w:trPr>
        <w:tc>
          <w:tcPr>
            <w:tcW w:w="2550" w:type="dxa"/>
            <w:tcBorders>
              <w:left w:val="single" w:sz="2" w:space="0" w:color="000000"/>
              <w:bottom w:val="single" w:sz="2" w:space="0" w:color="000000"/>
            </w:tcBorders>
            <w:tcMar>
              <w:top w:w="28" w:type="dxa"/>
              <w:left w:w="55" w:type="dxa"/>
              <w:bottom w:w="28" w:type="dxa"/>
              <w:right w:w="55" w:type="dxa"/>
            </w:tcMar>
          </w:tcPr>
          <w:p w:rsidR="00BD5BE7" w:rsidRPr="00CC503B" w:rsidRDefault="007D1AC8" w:rsidP="006B5230">
            <w:pPr>
              <w:pStyle w:val="Standard"/>
              <w:autoSpaceDE w:val="0"/>
              <w:rPr>
                <w:rFonts w:asciiTheme="minorHAnsi" w:hAnsiTheme="minorHAnsi" w:cstheme="minorHAnsi"/>
                <w:sz w:val="20"/>
                <w:szCs w:val="20"/>
              </w:rPr>
            </w:pPr>
            <w:r w:rsidRPr="00CC503B">
              <w:rPr>
                <w:rFonts w:asciiTheme="minorHAnsi" w:hAnsiTheme="minorHAnsi" w:cstheme="minorHAnsi"/>
                <w:sz w:val="20"/>
                <w:szCs w:val="20"/>
              </w:rPr>
              <w:lastRenderedPageBreak/>
              <w:t>EMAIL_DLA_WPR</w:t>
            </w:r>
          </w:p>
        </w:tc>
        <w:tc>
          <w:tcPr>
            <w:tcW w:w="2745" w:type="dxa"/>
            <w:tcBorders>
              <w:left w:val="single" w:sz="2" w:space="0" w:color="000000"/>
              <w:bottom w:val="single" w:sz="2" w:space="0" w:color="000000"/>
            </w:tcBorders>
            <w:tcMar>
              <w:top w:w="28" w:type="dxa"/>
              <w:left w:w="55" w:type="dxa"/>
              <w:bottom w:w="28" w:type="dxa"/>
              <w:right w:w="55" w:type="dxa"/>
            </w:tcMar>
          </w:tcPr>
          <w:p w:rsidR="00BD5BE7" w:rsidRPr="00C15B38" w:rsidRDefault="00C15B38" w:rsidP="00C15B38">
            <w:pPr>
              <w:pStyle w:val="Standard"/>
              <w:autoSpaceDE w:val="0"/>
              <w:rPr>
                <w:rFonts w:asciiTheme="minorHAnsi" w:hAnsiTheme="minorHAnsi" w:cstheme="minorHAnsi"/>
                <w:sz w:val="20"/>
                <w:szCs w:val="20"/>
                <w:lang w:val="en-GB"/>
              </w:rPr>
            </w:pPr>
            <w:r>
              <w:rPr>
                <w:rFonts w:asciiTheme="minorHAnsi" w:hAnsiTheme="minorHAnsi" w:cstheme="minorHAnsi"/>
                <w:sz w:val="20"/>
                <w:szCs w:val="20"/>
                <w:lang w:val="en-GB"/>
              </w:rPr>
              <w:t>E</w:t>
            </w:r>
            <w:r w:rsidR="007D1AC8" w:rsidRPr="00C15B38">
              <w:rPr>
                <w:rFonts w:asciiTheme="minorHAnsi" w:hAnsiTheme="minorHAnsi" w:cstheme="minorHAnsi"/>
                <w:sz w:val="20"/>
                <w:szCs w:val="20"/>
                <w:lang w:val="en-GB"/>
              </w:rPr>
              <w:t>mail</w:t>
            </w:r>
            <w:r w:rsidRPr="00C15B38">
              <w:rPr>
                <w:rFonts w:asciiTheme="minorHAnsi" w:hAnsiTheme="minorHAnsi" w:cstheme="minorHAnsi"/>
                <w:sz w:val="20"/>
                <w:szCs w:val="20"/>
                <w:lang w:val="en-GB"/>
              </w:rPr>
              <w:t>Ad</w:t>
            </w:r>
            <w:r>
              <w:rPr>
                <w:rFonts w:asciiTheme="minorHAnsi" w:hAnsiTheme="minorHAnsi" w:cstheme="minorHAnsi"/>
                <w:sz w:val="20"/>
                <w:szCs w:val="20"/>
                <w:lang w:val="en-GB"/>
              </w:rPr>
              <w:t>d</w:t>
            </w:r>
            <w:r w:rsidRPr="00C15B38">
              <w:rPr>
                <w:rFonts w:asciiTheme="minorHAnsi" w:hAnsiTheme="minorHAnsi" w:cstheme="minorHAnsi"/>
                <w:sz w:val="20"/>
                <w:szCs w:val="20"/>
                <w:lang w:val="en-GB"/>
              </w:rPr>
              <w:t>res</w:t>
            </w:r>
            <w:r>
              <w:rPr>
                <w:rFonts w:asciiTheme="minorHAnsi" w:hAnsiTheme="minorHAnsi" w:cstheme="minorHAnsi"/>
                <w:sz w:val="20"/>
                <w:szCs w:val="20"/>
                <w:lang w:val="en-GB"/>
              </w:rPr>
              <w:t>s</w:t>
            </w:r>
            <w:r w:rsidRPr="00C15B38">
              <w:rPr>
                <w:rFonts w:asciiTheme="minorHAnsi" w:hAnsiTheme="minorHAnsi" w:cstheme="minorHAnsi"/>
                <w:sz w:val="20"/>
                <w:szCs w:val="20"/>
                <w:lang w:val="en-GB"/>
              </w:rPr>
              <w:t xml:space="preserve"> for confirmation parcels </w:t>
            </w:r>
            <w:r>
              <w:rPr>
                <w:rFonts w:asciiTheme="minorHAnsi" w:hAnsiTheme="minorHAnsi" w:cstheme="minorHAnsi"/>
                <w:sz w:val="20"/>
                <w:szCs w:val="20"/>
                <w:lang w:val="en-GB"/>
              </w:rPr>
              <w:t>receipt</w:t>
            </w:r>
          </w:p>
        </w:tc>
        <w:tc>
          <w:tcPr>
            <w:tcW w:w="4320" w:type="dxa"/>
            <w:tcBorders>
              <w:left w:val="single" w:sz="2" w:space="0" w:color="000000"/>
              <w:bottom w:val="single" w:sz="2" w:space="0" w:color="000000"/>
              <w:right w:val="single" w:sz="2" w:space="0" w:color="000000"/>
            </w:tcBorders>
            <w:tcMar>
              <w:top w:w="28" w:type="dxa"/>
              <w:left w:w="55" w:type="dxa"/>
              <w:bottom w:w="28" w:type="dxa"/>
              <w:right w:w="55" w:type="dxa"/>
            </w:tcMar>
          </w:tcPr>
          <w:p w:rsidR="00BD5BE7" w:rsidRPr="00CC503B" w:rsidRDefault="00C15B38" w:rsidP="00C15B38">
            <w:pPr>
              <w:pStyle w:val="Standard"/>
              <w:autoSpaceDE w:val="0"/>
              <w:rPr>
                <w:rFonts w:asciiTheme="minorHAnsi" w:hAnsiTheme="minorHAnsi" w:cstheme="minorHAnsi"/>
                <w:sz w:val="20"/>
                <w:szCs w:val="20"/>
              </w:rPr>
            </w:pPr>
            <w:r w:rsidRPr="00C15B38">
              <w:rPr>
                <w:rFonts w:asciiTheme="minorHAnsi" w:hAnsiTheme="minorHAnsi" w:cstheme="minorHAnsi"/>
                <w:sz w:val="20"/>
                <w:szCs w:val="20"/>
                <w:lang w:val="en-GB"/>
              </w:rPr>
              <w:t>E-mail a</w:t>
            </w:r>
            <w:r w:rsidR="00820E78" w:rsidRPr="00C15B38">
              <w:rPr>
                <w:rFonts w:asciiTheme="minorHAnsi" w:hAnsiTheme="minorHAnsi" w:cstheme="minorHAnsi"/>
                <w:sz w:val="20"/>
                <w:szCs w:val="20"/>
                <w:lang w:val="en-GB"/>
              </w:rPr>
              <w:t>d</w:t>
            </w:r>
            <w:r w:rsidRPr="00C15B38">
              <w:rPr>
                <w:rFonts w:asciiTheme="minorHAnsi" w:hAnsiTheme="minorHAnsi" w:cstheme="minorHAnsi"/>
                <w:sz w:val="20"/>
                <w:szCs w:val="20"/>
                <w:lang w:val="en-GB"/>
              </w:rPr>
              <w:t>d</w:t>
            </w:r>
            <w:r w:rsidR="00820E78" w:rsidRPr="00C15B38">
              <w:rPr>
                <w:rFonts w:asciiTheme="minorHAnsi" w:hAnsiTheme="minorHAnsi" w:cstheme="minorHAnsi"/>
                <w:sz w:val="20"/>
                <w:szCs w:val="20"/>
                <w:lang w:val="en-GB"/>
              </w:rPr>
              <w:t>res</w:t>
            </w:r>
            <w:r w:rsidRPr="00C15B38">
              <w:rPr>
                <w:rFonts w:asciiTheme="minorHAnsi" w:hAnsiTheme="minorHAnsi" w:cstheme="minorHAnsi"/>
                <w:sz w:val="20"/>
                <w:szCs w:val="20"/>
                <w:lang w:val="en-GB"/>
              </w:rPr>
              <w:t>swhere confirmation of acceptance of parcel by system for service</w:t>
            </w:r>
            <w:r w:rsidR="00820E78" w:rsidRPr="00C15B38">
              <w:rPr>
                <w:rFonts w:asciiTheme="minorHAnsi" w:hAnsiTheme="minorHAnsi" w:cstheme="minorHAnsi"/>
                <w:sz w:val="20"/>
                <w:szCs w:val="20"/>
                <w:lang w:val="en-GB"/>
              </w:rPr>
              <w:t xml:space="preserve"> (</w:t>
            </w:r>
            <w:r w:rsidRPr="00C15B38">
              <w:rPr>
                <w:rFonts w:asciiTheme="minorHAnsi" w:hAnsiTheme="minorHAnsi" w:cstheme="minorHAnsi"/>
                <w:sz w:val="20"/>
                <w:szCs w:val="20"/>
                <w:lang w:val="en-GB"/>
              </w:rPr>
              <w:t>confirmation when WPR status appears)</w:t>
            </w:r>
            <w:r w:rsidR="00820E78" w:rsidRPr="00C15B38">
              <w:rPr>
                <w:rFonts w:asciiTheme="minorHAnsi" w:hAnsiTheme="minorHAnsi" w:cstheme="minorHAnsi"/>
                <w:sz w:val="20"/>
                <w:szCs w:val="20"/>
                <w:lang w:val="en-GB"/>
              </w:rPr>
              <w:t xml:space="preserve">. </w:t>
            </w:r>
            <w:r>
              <w:rPr>
                <w:rFonts w:asciiTheme="minorHAnsi" w:hAnsiTheme="minorHAnsi" w:cstheme="minorHAnsi"/>
                <w:sz w:val="20"/>
                <w:szCs w:val="20"/>
              </w:rPr>
              <w:t xml:space="preserve">Field is not </w:t>
            </w:r>
            <w:r w:rsidRPr="00555371">
              <w:rPr>
                <w:rFonts w:asciiTheme="minorHAnsi" w:hAnsiTheme="minorHAnsi" w:cstheme="minorHAnsi"/>
                <w:sz w:val="20"/>
                <w:szCs w:val="20"/>
                <w:lang w:val="en-GB"/>
              </w:rPr>
              <w:t>required</w:t>
            </w:r>
            <w:r w:rsidR="005031B7">
              <w:rPr>
                <w:rFonts w:asciiTheme="minorHAnsi" w:hAnsiTheme="minorHAnsi" w:cstheme="minorHAnsi"/>
                <w:sz w:val="20"/>
                <w:szCs w:val="20"/>
              </w:rPr>
              <w:t xml:space="preserve">. Max 100 </w:t>
            </w:r>
            <w:r w:rsidR="00440B4F">
              <w:rPr>
                <w:rFonts w:asciiTheme="minorHAnsi" w:hAnsiTheme="minorHAnsi" w:cstheme="minorHAnsi"/>
                <w:sz w:val="20"/>
                <w:szCs w:val="20"/>
              </w:rPr>
              <w:t>signs</w:t>
            </w:r>
            <w:r w:rsidR="005031B7">
              <w:rPr>
                <w:rFonts w:asciiTheme="minorHAnsi" w:hAnsiTheme="minorHAnsi" w:cstheme="minorHAnsi"/>
                <w:sz w:val="20"/>
                <w:szCs w:val="20"/>
              </w:rPr>
              <w:t>.</w:t>
            </w:r>
          </w:p>
        </w:tc>
      </w:tr>
    </w:tbl>
    <w:p w:rsidR="00FD010E" w:rsidRDefault="00FD010E" w:rsidP="00FD010E"/>
    <w:p w:rsidR="00C15B38" w:rsidRPr="00C15B38" w:rsidRDefault="00C15B38" w:rsidP="00FD010E">
      <w:pPr>
        <w:rPr>
          <w:lang w:val="en-GB"/>
        </w:rPr>
      </w:pPr>
      <w:r w:rsidRPr="00C15B38">
        <w:rPr>
          <w:lang w:val="en-GB"/>
        </w:rPr>
        <w:t>XML codedescribing parcel  does not require all fields specified above.</w:t>
      </w:r>
      <w:r>
        <w:rPr>
          <w:lang w:val="en-GB"/>
        </w:rPr>
        <w:t xml:space="preserve"> If any field is not specified then system assumes implicit values provided for it. If for example a parcel does not include return documents then there is no need to specify fields concerning return documents.</w:t>
      </w:r>
    </w:p>
    <w:p w:rsidR="00C15B38" w:rsidRPr="00C15B38" w:rsidRDefault="00C15B38" w:rsidP="00FD010E">
      <w:pPr>
        <w:rPr>
          <w:lang w:val="en-GB"/>
        </w:rPr>
      </w:pPr>
      <w:r w:rsidRPr="00C15B38">
        <w:rPr>
          <w:lang w:val="en-GB"/>
        </w:rPr>
        <w:t xml:space="preserve">As regards to the parameters describing </w:t>
      </w:r>
      <w:r>
        <w:rPr>
          <w:lang w:val="en-GB"/>
        </w:rPr>
        <w:t xml:space="preserve"> parcel no case sensitive is active which allows to use capital letters without consequence.</w:t>
      </w:r>
    </w:p>
    <w:p w:rsidR="00FD010E" w:rsidRPr="00C74305" w:rsidRDefault="00FD010E" w:rsidP="00FD010E">
      <w:pPr>
        <w:rPr>
          <w:lang w:val="en-GB"/>
        </w:rPr>
      </w:pPr>
    </w:p>
    <w:p w:rsidR="00BD5BE7" w:rsidRPr="00C74305" w:rsidRDefault="00DC756D" w:rsidP="00952E49">
      <w:pPr>
        <w:ind w:firstLine="0"/>
        <w:rPr>
          <w:b/>
          <w:lang w:val="en-GB"/>
        </w:rPr>
      </w:pPr>
      <w:r w:rsidRPr="00C74305">
        <w:rPr>
          <w:b/>
          <w:lang w:val="en-GB"/>
        </w:rPr>
        <w:t>Examples</w:t>
      </w:r>
    </w:p>
    <w:p w:rsidR="00952E49" w:rsidRPr="00C74305" w:rsidRDefault="00DC756D" w:rsidP="00952E49">
      <w:pPr>
        <w:ind w:firstLine="0"/>
        <w:rPr>
          <w:lang w:val="en-GB"/>
        </w:rPr>
      </w:pPr>
      <w:r w:rsidRPr="00C74305">
        <w:rPr>
          <w:lang w:val="en-GB"/>
        </w:rPr>
        <w:t>Development of method</w:t>
      </w:r>
      <w:r w:rsidR="00952E49" w:rsidRPr="00C74305">
        <w:rPr>
          <w:lang w:val="en-GB"/>
        </w:rPr>
        <w:t>:</w:t>
      </w:r>
    </w:p>
    <w:p w:rsidR="004D2D38" w:rsidRPr="00C74305"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val="en-GB" w:bidi="ar-SA"/>
        </w:rPr>
      </w:pPr>
      <w:r w:rsidRPr="00C74305">
        <w:rPr>
          <w:rFonts w:ascii="Courier New" w:hAnsi="Courier New" w:cs="Courier New"/>
          <w:noProof/>
          <w:color w:val="0000FF"/>
          <w:kern w:val="0"/>
          <w:sz w:val="20"/>
          <w:szCs w:val="20"/>
          <w:lang w:val="en-GB" w:bidi="ar-SA"/>
        </w:rPr>
        <w:t>&lt;</w:t>
      </w:r>
      <w:r w:rsidRPr="00C74305">
        <w:rPr>
          <w:rFonts w:ascii="Courier New" w:hAnsi="Courier New" w:cs="Courier New"/>
          <w:noProof/>
          <w:color w:val="A31515"/>
          <w:kern w:val="0"/>
          <w:sz w:val="20"/>
          <w:szCs w:val="20"/>
          <w:lang w:val="en-GB" w:bidi="ar-SA"/>
        </w:rPr>
        <w:t>Dane</w:t>
      </w:r>
      <w:r w:rsidRPr="00C74305">
        <w:rPr>
          <w:rFonts w:ascii="Courier New" w:hAnsi="Courier New" w:cs="Courier New"/>
          <w:noProof/>
          <w:color w:val="0000FF"/>
          <w:kern w:val="0"/>
          <w:sz w:val="20"/>
          <w:szCs w:val="20"/>
          <w:lang w:val="en-GB" w:bidi="ar-SA"/>
        </w:rPr>
        <w:t>&gt;</w:t>
      </w:r>
    </w:p>
    <w:p w:rsidR="004D2D38"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NazwaMetody</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DodajPrzesylki</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NazwaMetody</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Parametry</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Przesylka</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USLUGA</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E</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USLUGA</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ZLECENIODAWCA</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CK0015240</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ZLECENIODAWCA</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PLATNIK</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GO</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PLATNIK</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N_CK</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CK0015240</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N_CK</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O_CK</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CK0015242</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O_CK</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E_0</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1</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E_0</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E_1</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1</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E_1</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ROD_1_</w:t>
      </w:r>
      <w:r w:rsidR="00944601">
        <w:rPr>
          <w:rFonts w:ascii="Courier New" w:hAnsi="Courier New" w:cs="Courier New"/>
          <w:noProof/>
          <w:color w:val="A31515"/>
          <w:kern w:val="0"/>
          <w:sz w:val="20"/>
          <w:szCs w:val="20"/>
          <w:lang w:bidi="ar-SA"/>
        </w:rPr>
        <w:t>TYPE</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ROD</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ROD_1_</w:t>
      </w:r>
      <w:r w:rsidR="00944601">
        <w:rPr>
          <w:rFonts w:ascii="Courier New" w:hAnsi="Courier New" w:cs="Courier New"/>
          <w:noProof/>
          <w:color w:val="A31515"/>
          <w:kern w:val="0"/>
          <w:sz w:val="20"/>
          <w:szCs w:val="20"/>
          <w:lang w:bidi="ar-SA"/>
        </w:rPr>
        <w:t>TYPE</w:t>
      </w:r>
      <w:r>
        <w:rPr>
          <w:rFonts w:ascii="Courier New" w:hAnsi="Courier New" w:cs="Courier New"/>
          <w:noProof/>
          <w:color w:val="0000FF"/>
          <w:kern w:val="0"/>
          <w:sz w:val="20"/>
          <w:szCs w:val="20"/>
          <w:lang w:bidi="ar-SA"/>
        </w:rPr>
        <w:t>&gt;</w:t>
      </w:r>
    </w:p>
    <w:p w:rsidR="004D2D38" w:rsidRPr="00944601"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val="en-GB" w:bidi="ar-SA"/>
        </w:rPr>
      </w:pPr>
      <w:r w:rsidRPr="00944601">
        <w:rPr>
          <w:rFonts w:ascii="Courier New" w:hAnsi="Courier New" w:cs="Courier New"/>
          <w:noProof/>
          <w:color w:val="0000FF"/>
          <w:kern w:val="0"/>
          <w:sz w:val="20"/>
          <w:szCs w:val="20"/>
          <w:lang w:val="en-GB" w:bidi="ar-SA"/>
        </w:rPr>
        <w:t>&lt;</w:t>
      </w:r>
      <w:r w:rsidRPr="00944601">
        <w:rPr>
          <w:rFonts w:ascii="Courier New" w:hAnsi="Courier New" w:cs="Courier New"/>
          <w:noProof/>
          <w:color w:val="A31515"/>
          <w:kern w:val="0"/>
          <w:sz w:val="20"/>
          <w:szCs w:val="20"/>
          <w:lang w:val="en-GB" w:bidi="ar-SA"/>
        </w:rPr>
        <w:t>ROD_1_</w:t>
      </w:r>
      <w:r w:rsidR="00944601" w:rsidRPr="00944601">
        <w:rPr>
          <w:rFonts w:ascii="Courier New" w:hAnsi="Courier New" w:cs="Courier New"/>
          <w:noProof/>
          <w:color w:val="A31515"/>
          <w:kern w:val="0"/>
          <w:sz w:val="20"/>
          <w:szCs w:val="20"/>
          <w:lang w:val="en-GB" w:bidi="ar-SA"/>
        </w:rPr>
        <w:t>DESCRIPTION</w:t>
      </w:r>
      <w:r w:rsidRPr="00944601">
        <w:rPr>
          <w:rFonts w:ascii="Courier New" w:hAnsi="Courier New" w:cs="Courier New"/>
          <w:noProof/>
          <w:color w:val="0000FF"/>
          <w:kern w:val="0"/>
          <w:sz w:val="20"/>
          <w:szCs w:val="20"/>
          <w:lang w:val="en-GB" w:bidi="ar-SA"/>
        </w:rPr>
        <w:t>&gt;</w:t>
      </w:r>
      <w:r w:rsidRPr="00944601">
        <w:rPr>
          <w:rFonts w:ascii="Courier New" w:hAnsi="Courier New" w:cs="Courier New"/>
          <w:noProof/>
          <w:kern w:val="0"/>
          <w:sz w:val="20"/>
          <w:szCs w:val="20"/>
          <w:lang w:val="en-GB" w:bidi="ar-SA"/>
        </w:rPr>
        <w:t>FV 12/09/2011</w:t>
      </w:r>
      <w:r w:rsidRPr="00944601">
        <w:rPr>
          <w:rFonts w:ascii="Courier New" w:hAnsi="Courier New" w:cs="Courier New"/>
          <w:noProof/>
          <w:color w:val="0000FF"/>
          <w:kern w:val="0"/>
          <w:sz w:val="20"/>
          <w:szCs w:val="20"/>
          <w:lang w:val="en-GB" w:bidi="ar-SA"/>
        </w:rPr>
        <w:t>&lt;/</w:t>
      </w:r>
      <w:r w:rsidRPr="00944601">
        <w:rPr>
          <w:rFonts w:ascii="Courier New" w:hAnsi="Courier New" w:cs="Courier New"/>
          <w:noProof/>
          <w:color w:val="A31515"/>
          <w:kern w:val="0"/>
          <w:sz w:val="20"/>
          <w:szCs w:val="20"/>
          <w:lang w:val="en-GB" w:bidi="ar-SA"/>
        </w:rPr>
        <w:t>ROD_1_</w:t>
      </w:r>
      <w:r w:rsidR="00944601" w:rsidRPr="00944601">
        <w:rPr>
          <w:rFonts w:ascii="Courier New" w:hAnsi="Courier New" w:cs="Courier New"/>
          <w:noProof/>
          <w:color w:val="A31515"/>
          <w:kern w:val="0"/>
          <w:sz w:val="20"/>
          <w:szCs w:val="20"/>
          <w:lang w:val="en-GB" w:bidi="ar-SA"/>
        </w:rPr>
        <w:t>DESCRIPTION</w:t>
      </w:r>
      <w:r w:rsidRPr="00944601">
        <w:rPr>
          <w:rFonts w:ascii="Courier New" w:hAnsi="Courier New" w:cs="Courier New"/>
          <w:noProof/>
          <w:color w:val="0000FF"/>
          <w:kern w:val="0"/>
          <w:sz w:val="20"/>
          <w:szCs w:val="20"/>
          <w:lang w:val="en-GB" w:bidi="ar-SA"/>
        </w:rPr>
        <w:t>&gt;</w:t>
      </w:r>
    </w:p>
    <w:p w:rsidR="004D2D38"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DZ_CK</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CK0015240</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DZ_CK</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U_UBEZP</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T</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U_UBEZP</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U_WART_UBEZP</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555</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U_WART_UBEZP</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U_POBRANIE</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T</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U_POBRANIE</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U_WART_POBRANIA</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500</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U_WART_POBRANIA</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U_RACH_POBRANIA</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94248054301118707668959053</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U_RACH_POBRANIA</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UWAGI</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Zielonym do góry</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UWAGI</w:t>
      </w:r>
      <w:r>
        <w:rPr>
          <w:rFonts w:ascii="Courier New" w:hAnsi="Courier New" w:cs="Courier New"/>
          <w:noProof/>
          <w:color w:val="0000FF"/>
          <w:kern w:val="0"/>
          <w:sz w:val="20"/>
          <w:szCs w:val="20"/>
          <w:lang w:bidi="ar-SA"/>
        </w:rPr>
        <w:t>&gt;</w:t>
      </w:r>
    </w:p>
    <w:p w:rsidR="004D2D38" w:rsidRPr="00C74305"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val="en-GB" w:bidi="ar-SA"/>
        </w:rPr>
      </w:pPr>
      <w:r w:rsidRPr="00C74305">
        <w:rPr>
          <w:rFonts w:ascii="Courier New" w:hAnsi="Courier New" w:cs="Courier New"/>
          <w:noProof/>
          <w:color w:val="0000FF"/>
          <w:kern w:val="0"/>
          <w:sz w:val="20"/>
          <w:szCs w:val="20"/>
          <w:lang w:val="en-GB" w:bidi="ar-SA"/>
        </w:rPr>
        <w:t>&lt;</w:t>
      </w:r>
      <w:r w:rsidR="00944601" w:rsidRPr="00C74305">
        <w:rPr>
          <w:rFonts w:ascii="Courier New" w:hAnsi="Courier New" w:cs="Courier New"/>
          <w:noProof/>
          <w:color w:val="A31515"/>
          <w:kern w:val="0"/>
          <w:sz w:val="20"/>
          <w:szCs w:val="20"/>
          <w:lang w:val="en-GB" w:bidi="ar-SA"/>
        </w:rPr>
        <w:t>DESCRIPTION</w:t>
      </w:r>
      <w:r w:rsidRPr="00C74305">
        <w:rPr>
          <w:rFonts w:ascii="Courier New" w:hAnsi="Courier New" w:cs="Courier New"/>
          <w:noProof/>
          <w:color w:val="0000FF"/>
          <w:kern w:val="0"/>
          <w:sz w:val="20"/>
          <w:szCs w:val="20"/>
          <w:lang w:val="en-GB" w:bidi="ar-SA"/>
        </w:rPr>
        <w:t>&gt;</w:t>
      </w:r>
      <w:r w:rsidRPr="00C74305">
        <w:rPr>
          <w:rFonts w:ascii="Courier New" w:hAnsi="Courier New" w:cs="Courier New"/>
          <w:noProof/>
          <w:kern w:val="0"/>
          <w:sz w:val="20"/>
          <w:szCs w:val="20"/>
          <w:lang w:val="en-GB" w:bidi="ar-SA"/>
        </w:rPr>
        <w:t>Drzewko</w:t>
      </w:r>
      <w:r w:rsidRPr="00C74305">
        <w:rPr>
          <w:rFonts w:ascii="Courier New" w:hAnsi="Courier New" w:cs="Courier New"/>
          <w:noProof/>
          <w:color w:val="0000FF"/>
          <w:kern w:val="0"/>
          <w:sz w:val="20"/>
          <w:szCs w:val="20"/>
          <w:lang w:val="en-GB" w:bidi="ar-SA"/>
        </w:rPr>
        <w:t>&lt;/</w:t>
      </w:r>
      <w:r w:rsidR="00944601" w:rsidRPr="00C74305">
        <w:rPr>
          <w:rFonts w:ascii="Courier New" w:hAnsi="Courier New" w:cs="Courier New"/>
          <w:noProof/>
          <w:color w:val="A31515"/>
          <w:kern w:val="0"/>
          <w:sz w:val="20"/>
          <w:szCs w:val="20"/>
          <w:lang w:val="en-GB" w:bidi="ar-SA"/>
        </w:rPr>
        <w:t>DESCRIPTION</w:t>
      </w:r>
      <w:r w:rsidRPr="00C74305">
        <w:rPr>
          <w:rFonts w:ascii="Courier New" w:hAnsi="Courier New" w:cs="Courier New"/>
          <w:noProof/>
          <w:color w:val="0000FF"/>
          <w:kern w:val="0"/>
          <w:sz w:val="20"/>
          <w:szCs w:val="20"/>
          <w:lang w:val="en-GB" w:bidi="ar-SA"/>
        </w:rPr>
        <w:t>&gt;</w:t>
      </w:r>
    </w:p>
    <w:p w:rsidR="004D2D38" w:rsidRPr="00C74305"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val="en-GB" w:bidi="ar-SA"/>
        </w:rPr>
      </w:pPr>
      <w:r w:rsidRPr="00C74305">
        <w:rPr>
          <w:rFonts w:ascii="Courier New" w:hAnsi="Courier New" w:cs="Courier New"/>
          <w:noProof/>
          <w:color w:val="0000FF"/>
          <w:kern w:val="0"/>
          <w:sz w:val="20"/>
          <w:szCs w:val="20"/>
          <w:lang w:val="en-GB" w:bidi="ar-SA"/>
        </w:rPr>
        <w:t>&lt;</w:t>
      </w:r>
      <w:r w:rsidRPr="00C74305">
        <w:rPr>
          <w:rFonts w:ascii="Courier New" w:hAnsi="Courier New" w:cs="Courier New"/>
          <w:noProof/>
          <w:color w:val="A31515"/>
          <w:kern w:val="0"/>
          <w:sz w:val="20"/>
          <w:szCs w:val="20"/>
          <w:lang w:val="en-GB" w:bidi="ar-SA"/>
        </w:rPr>
        <w:t>NR_REF_1</w:t>
      </w:r>
      <w:r w:rsidRPr="00C74305">
        <w:rPr>
          <w:rFonts w:ascii="Courier New" w:hAnsi="Courier New" w:cs="Courier New"/>
          <w:noProof/>
          <w:color w:val="0000FF"/>
          <w:kern w:val="0"/>
          <w:sz w:val="20"/>
          <w:szCs w:val="20"/>
          <w:lang w:val="en-GB" w:bidi="ar-SA"/>
        </w:rPr>
        <w:t>&gt;</w:t>
      </w:r>
      <w:r w:rsidRPr="00C74305">
        <w:rPr>
          <w:rFonts w:ascii="Courier New" w:hAnsi="Courier New" w:cs="Courier New"/>
          <w:noProof/>
          <w:kern w:val="0"/>
          <w:sz w:val="20"/>
          <w:szCs w:val="20"/>
          <w:lang w:val="en-GB" w:bidi="ar-SA"/>
        </w:rPr>
        <w:t>1111</w:t>
      </w:r>
      <w:r w:rsidRPr="00C74305">
        <w:rPr>
          <w:rFonts w:ascii="Courier New" w:hAnsi="Courier New" w:cs="Courier New"/>
          <w:noProof/>
          <w:color w:val="0000FF"/>
          <w:kern w:val="0"/>
          <w:sz w:val="20"/>
          <w:szCs w:val="20"/>
          <w:lang w:val="en-GB" w:bidi="ar-SA"/>
        </w:rPr>
        <w:t>&lt;/</w:t>
      </w:r>
      <w:r w:rsidRPr="00C74305">
        <w:rPr>
          <w:rFonts w:ascii="Courier New" w:hAnsi="Courier New" w:cs="Courier New"/>
          <w:noProof/>
          <w:color w:val="A31515"/>
          <w:kern w:val="0"/>
          <w:sz w:val="20"/>
          <w:szCs w:val="20"/>
          <w:lang w:val="en-GB" w:bidi="ar-SA"/>
        </w:rPr>
        <w:t>NR_REF_1</w:t>
      </w:r>
      <w:r w:rsidRPr="00C74305">
        <w:rPr>
          <w:rFonts w:ascii="Courier New" w:hAnsi="Courier New" w:cs="Courier New"/>
          <w:noProof/>
          <w:color w:val="0000FF"/>
          <w:kern w:val="0"/>
          <w:sz w:val="20"/>
          <w:szCs w:val="20"/>
          <w:lang w:val="en-GB" w:bidi="ar-SA"/>
        </w:rPr>
        <w:t>&gt;</w:t>
      </w:r>
    </w:p>
    <w:p w:rsidR="004D2D38"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NR_REF_2</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1122</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NR_REF_2</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ILOSC_NIESTANDARD</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1</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ILOSC_NIESTANDARD</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NIEST_WYSOKOSC</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20</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NIEST_WYSOKOSC</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NIEST_DLUGOSC</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40</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NIEST_DLUGOSC</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NIEST_SZEROKOSC</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65</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NIEST_SZEROKOSC</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Przesylka</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Przesylka</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usluga</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E</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usluga</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zleceniodawca</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CK0015240</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zleceniodawca</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platnik</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ZL</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platnik</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n_ck</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CK0015242</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n_ck</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n_os_nadajaca</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Jerzy Brzęczyszczykiewicz</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n_os_nadajaca</w:t>
      </w:r>
      <w:r>
        <w:rPr>
          <w:rFonts w:ascii="Courier New" w:hAnsi="Courier New" w:cs="Courier New"/>
          <w:noProof/>
          <w:color w:val="0000FF"/>
          <w:kern w:val="0"/>
          <w:sz w:val="20"/>
          <w:szCs w:val="20"/>
          <w:lang w:bidi="ar-SA"/>
        </w:rPr>
        <w:t>&gt;</w:t>
      </w:r>
    </w:p>
    <w:p w:rsidR="004D2D38" w:rsidRPr="0047412A"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val="en-US" w:bidi="ar-SA"/>
        </w:rPr>
      </w:pPr>
      <w:r w:rsidRPr="0047412A">
        <w:rPr>
          <w:rFonts w:ascii="Courier New" w:hAnsi="Courier New" w:cs="Courier New"/>
          <w:noProof/>
          <w:color w:val="0000FF"/>
          <w:kern w:val="0"/>
          <w:sz w:val="20"/>
          <w:szCs w:val="20"/>
          <w:lang w:val="en-US" w:bidi="ar-SA"/>
        </w:rPr>
        <w:t>&lt;</w:t>
      </w:r>
      <w:r w:rsidRPr="0047412A">
        <w:rPr>
          <w:rFonts w:ascii="Courier New" w:hAnsi="Courier New" w:cs="Courier New"/>
          <w:noProof/>
          <w:color w:val="A31515"/>
          <w:kern w:val="0"/>
          <w:sz w:val="20"/>
          <w:szCs w:val="20"/>
          <w:lang w:val="en-US" w:bidi="ar-SA"/>
        </w:rPr>
        <w:t>n_tel_st</w:t>
      </w:r>
      <w:r w:rsidRPr="0047412A">
        <w:rPr>
          <w:rFonts w:ascii="Courier New" w:hAnsi="Courier New" w:cs="Courier New"/>
          <w:noProof/>
          <w:color w:val="0000FF"/>
          <w:kern w:val="0"/>
          <w:sz w:val="20"/>
          <w:szCs w:val="20"/>
          <w:lang w:val="en-US" w:bidi="ar-SA"/>
        </w:rPr>
        <w:t>&gt;</w:t>
      </w:r>
      <w:r w:rsidRPr="0047412A">
        <w:rPr>
          <w:rFonts w:ascii="Courier New" w:hAnsi="Courier New" w:cs="Courier New"/>
          <w:noProof/>
          <w:kern w:val="0"/>
          <w:sz w:val="20"/>
          <w:szCs w:val="20"/>
          <w:lang w:val="en-US" w:bidi="ar-SA"/>
        </w:rPr>
        <w:t>(41) 352-45-43</w:t>
      </w:r>
      <w:r w:rsidRPr="0047412A">
        <w:rPr>
          <w:rFonts w:ascii="Courier New" w:hAnsi="Courier New" w:cs="Courier New"/>
          <w:noProof/>
          <w:color w:val="0000FF"/>
          <w:kern w:val="0"/>
          <w:sz w:val="20"/>
          <w:szCs w:val="20"/>
          <w:lang w:val="en-US" w:bidi="ar-SA"/>
        </w:rPr>
        <w:t>&lt;/</w:t>
      </w:r>
      <w:r w:rsidRPr="0047412A">
        <w:rPr>
          <w:rFonts w:ascii="Courier New" w:hAnsi="Courier New" w:cs="Courier New"/>
          <w:noProof/>
          <w:color w:val="A31515"/>
          <w:kern w:val="0"/>
          <w:sz w:val="20"/>
          <w:szCs w:val="20"/>
          <w:lang w:val="en-US" w:bidi="ar-SA"/>
        </w:rPr>
        <w:t>n_tel_st</w:t>
      </w:r>
      <w:r w:rsidRPr="0047412A">
        <w:rPr>
          <w:rFonts w:ascii="Courier New" w:hAnsi="Courier New" w:cs="Courier New"/>
          <w:noProof/>
          <w:color w:val="0000FF"/>
          <w:kern w:val="0"/>
          <w:sz w:val="20"/>
          <w:szCs w:val="20"/>
          <w:lang w:val="en-US" w:bidi="ar-SA"/>
        </w:rPr>
        <w:t>&gt;</w:t>
      </w:r>
    </w:p>
    <w:p w:rsidR="004D2D38" w:rsidRPr="0047412A"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val="en-US" w:bidi="ar-SA"/>
        </w:rPr>
      </w:pPr>
      <w:r w:rsidRPr="0047412A">
        <w:rPr>
          <w:rFonts w:ascii="Courier New" w:hAnsi="Courier New" w:cs="Courier New"/>
          <w:noProof/>
          <w:color w:val="0000FF"/>
          <w:kern w:val="0"/>
          <w:sz w:val="20"/>
          <w:szCs w:val="20"/>
          <w:lang w:val="en-US" w:bidi="ar-SA"/>
        </w:rPr>
        <w:t>&lt;</w:t>
      </w:r>
      <w:r w:rsidRPr="0047412A">
        <w:rPr>
          <w:rFonts w:ascii="Courier New" w:hAnsi="Courier New" w:cs="Courier New"/>
          <w:noProof/>
          <w:color w:val="A31515"/>
          <w:kern w:val="0"/>
          <w:sz w:val="20"/>
          <w:szCs w:val="20"/>
          <w:lang w:val="en-US" w:bidi="ar-SA"/>
        </w:rPr>
        <w:t>n_tel_gsm</w:t>
      </w:r>
      <w:r w:rsidRPr="0047412A">
        <w:rPr>
          <w:rFonts w:ascii="Courier New" w:hAnsi="Courier New" w:cs="Courier New"/>
          <w:noProof/>
          <w:color w:val="0000FF"/>
          <w:kern w:val="0"/>
          <w:sz w:val="20"/>
          <w:szCs w:val="20"/>
          <w:lang w:val="en-US" w:bidi="ar-SA"/>
        </w:rPr>
        <w:t>&gt;</w:t>
      </w:r>
      <w:r w:rsidRPr="0047412A">
        <w:rPr>
          <w:rFonts w:ascii="Courier New" w:hAnsi="Courier New" w:cs="Courier New"/>
          <w:noProof/>
          <w:kern w:val="0"/>
          <w:sz w:val="20"/>
          <w:szCs w:val="20"/>
          <w:lang w:val="en-US" w:bidi="ar-SA"/>
        </w:rPr>
        <w:t>510-031-093</w:t>
      </w:r>
      <w:r w:rsidRPr="0047412A">
        <w:rPr>
          <w:rFonts w:ascii="Courier New" w:hAnsi="Courier New" w:cs="Courier New"/>
          <w:noProof/>
          <w:color w:val="0000FF"/>
          <w:kern w:val="0"/>
          <w:sz w:val="20"/>
          <w:szCs w:val="20"/>
          <w:lang w:val="en-US" w:bidi="ar-SA"/>
        </w:rPr>
        <w:t>&lt;/</w:t>
      </w:r>
      <w:r w:rsidRPr="0047412A">
        <w:rPr>
          <w:rFonts w:ascii="Courier New" w:hAnsi="Courier New" w:cs="Courier New"/>
          <w:noProof/>
          <w:color w:val="A31515"/>
          <w:kern w:val="0"/>
          <w:sz w:val="20"/>
          <w:szCs w:val="20"/>
          <w:lang w:val="en-US" w:bidi="ar-SA"/>
        </w:rPr>
        <w:t>n_tel_gsm</w:t>
      </w:r>
      <w:r w:rsidRPr="0047412A">
        <w:rPr>
          <w:rFonts w:ascii="Courier New" w:hAnsi="Courier New" w:cs="Courier New"/>
          <w:noProof/>
          <w:color w:val="0000FF"/>
          <w:kern w:val="0"/>
          <w:sz w:val="20"/>
          <w:szCs w:val="20"/>
          <w:lang w:val="en-US" w:bidi="ar-SA"/>
        </w:rPr>
        <w:t>&gt;</w:t>
      </w:r>
    </w:p>
    <w:p w:rsidR="004D2D38" w:rsidRPr="0047412A"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val="en-US" w:bidi="ar-SA"/>
        </w:rPr>
      </w:pPr>
      <w:r w:rsidRPr="0047412A">
        <w:rPr>
          <w:rFonts w:ascii="Courier New" w:hAnsi="Courier New" w:cs="Courier New"/>
          <w:noProof/>
          <w:color w:val="0000FF"/>
          <w:kern w:val="0"/>
          <w:sz w:val="20"/>
          <w:szCs w:val="20"/>
          <w:lang w:val="en-US" w:bidi="ar-SA"/>
        </w:rPr>
        <w:t>&lt;</w:t>
      </w:r>
      <w:r w:rsidRPr="0047412A">
        <w:rPr>
          <w:rFonts w:ascii="Courier New" w:hAnsi="Courier New" w:cs="Courier New"/>
          <w:noProof/>
          <w:color w:val="A31515"/>
          <w:kern w:val="0"/>
          <w:sz w:val="20"/>
          <w:szCs w:val="20"/>
          <w:lang w:val="en-US" w:bidi="ar-SA"/>
        </w:rPr>
        <w:t>n_email</w:t>
      </w:r>
      <w:r w:rsidRPr="0047412A">
        <w:rPr>
          <w:rFonts w:ascii="Courier New" w:hAnsi="Courier New" w:cs="Courier New"/>
          <w:noProof/>
          <w:color w:val="0000FF"/>
          <w:kern w:val="0"/>
          <w:sz w:val="20"/>
          <w:szCs w:val="20"/>
          <w:lang w:val="en-US" w:bidi="ar-SA"/>
        </w:rPr>
        <w:t>&gt;</w:t>
      </w:r>
      <w:r w:rsidRPr="0047412A">
        <w:rPr>
          <w:rFonts w:ascii="Courier New" w:hAnsi="Courier New" w:cs="Courier New"/>
          <w:noProof/>
          <w:kern w:val="0"/>
          <w:sz w:val="20"/>
          <w:szCs w:val="20"/>
          <w:lang w:val="en-US" w:bidi="ar-SA"/>
        </w:rPr>
        <w:t>adresemail@domena.pl</w:t>
      </w:r>
      <w:r w:rsidRPr="0047412A">
        <w:rPr>
          <w:rFonts w:ascii="Courier New" w:hAnsi="Courier New" w:cs="Courier New"/>
          <w:noProof/>
          <w:color w:val="0000FF"/>
          <w:kern w:val="0"/>
          <w:sz w:val="20"/>
          <w:szCs w:val="20"/>
          <w:lang w:val="en-US" w:bidi="ar-SA"/>
        </w:rPr>
        <w:t>&lt;/</w:t>
      </w:r>
      <w:r w:rsidRPr="0047412A">
        <w:rPr>
          <w:rFonts w:ascii="Courier New" w:hAnsi="Courier New" w:cs="Courier New"/>
          <w:noProof/>
          <w:color w:val="A31515"/>
          <w:kern w:val="0"/>
          <w:sz w:val="20"/>
          <w:szCs w:val="20"/>
          <w:lang w:val="en-US" w:bidi="ar-SA"/>
        </w:rPr>
        <w:t>n_email</w:t>
      </w:r>
      <w:r w:rsidRPr="0047412A">
        <w:rPr>
          <w:rFonts w:ascii="Courier New" w:hAnsi="Courier New" w:cs="Courier New"/>
          <w:noProof/>
          <w:color w:val="0000FF"/>
          <w:kern w:val="0"/>
          <w:sz w:val="20"/>
          <w:szCs w:val="20"/>
          <w:lang w:val="en-US" w:bidi="ar-SA"/>
        </w:rPr>
        <w:t>&gt;</w:t>
      </w:r>
    </w:p>
    <w:p w:rsidR="004D2D38"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o_nazwa</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Edward Nożycoręki</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o_nazwa</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o_ulica</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Zagnańska 61</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o_ulica</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lastRenderedPageBreak/>
        <w:t>&lt;</w:t>
      </w:r>
      <w:r>
        <w:rPr>
          <w:rFonts w:ascii="Courier New" w:hAnsi="Courier New" w:cs="Courier New"/>
          <w:noProof/>
          <w:color w:val="A31515"/>
          <w:kern w:val="0"/>
          <w:sz w:val="20"/>
          <w:szCs w:val="20"/>
          <w:lang w:bidi="ar-SA"/>
        </w:rPr>
        <w:t>o_miejscowosc</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Kielce</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o_miejscowosc</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o_kod_pocztowy</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25-528</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o_kod_pocztowy</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o_nr_domu</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61</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o_nr_domu</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o_nr_lok</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211</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o_nr_lok</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o_os_pryw</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T</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o_os_pryw</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o_tel_gsm</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510-031-093</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o_tel_gsm</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o_email</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edwardn@domena.pl</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o_email</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e_0</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1</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e_0</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u_pobranie</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T</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u_pobranie</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u_wart_pobrania</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399,99</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u_wart_pobrania</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u_rach_pobrania</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87311698425275300107902274</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u_rach_pobrania</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u_ubezp</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T</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u_ubezp</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u_wart_ubezp</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500</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u_wart_ubezp</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u_dost_aw_mail</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T</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u_dost_aw_mail</w:t>
      </w:r>
      <w:r>
        <w:rPr>
          <w:rFonts w:ascii="Courier New" w:hAnsi="Courier New" w:cs="Courier New"/>
          <w:noProof/>
          <w:color w:val="0000FF"/>
          <w:kern w:val="0"/>
          <w:sz w:val="20"/>
          <w:szCs w:val="20"/>
          <w:lang w:bidi="ar-SA"/>
        </w:rPr>
        <w:t>&gt;</w:t>
      </w:r>
    </w:p>
    <w:p w:rsidR="004D2D38" w:rsidRPr="0047412A"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val="en-US" w:bidi="ar-SA"/>
        </w:rPr>
      </w:pPr>
      <w:r w:rsidRPr="0047412A">
        <w:rPr>
          <w:rFonts w:ascii="Courier New" w:hAnsi="Courier New" w:cs="Courier New"/>
          <w:noProof/>
          <w:color w:val="0000FF"/>
          <w:kern w:val="0"/>
          <w:sz w:val="20"/>
          <w:szCs w:val="20"/>
          <w:lang w:val="en-US" w:bidi="ar-SA"/>
        </w:rPr>
        <w:t>&lt;</w:t>
      </w:r>
      <w:r w:rsidRPr="0047412A">
        <w:rPr>
          <w:rFonts w:ascii="Courier New" w:hAnsi="Courier New" w:cs="Courier New"/>
          <w:noProof/>
          <w:color w:val="A31515"/>
          <w:kern w:val="0"/>
          <w:sz w:val="20"/>
          <w:szCs w:val="20"/>
          <w:lang w:val="en-US" w:bidi="ar-SA"/>
        </w:rPr>
        <w:t>opis</w:t>
      </w:r>
      <w:r w:rsidRPr="0047412A">
        <w:rPr>
          <w:rFonts w:ascii="Courier New" w:hAnsi="Courier New" w:cs="Courier New"/>
          <w:noProof/>
          <w:color w:val="0000FF"/>
          <w:kern w:val="0"/>
          <w:sz w:val="20"/>
          <w:szCs w:val="20"/>
          <w:lang w:val="en-US" w:bidi="ar-SA"/>
        </w:rPr>
        <w:t>&gt;</w:t>
      </w:r>
      <w:r w:rsidRPr="0047412A">
        <w:rPr>
          <w:rFonts w:ascii="Courier New" w:hAnsi="Courier New" w:cs="Courier New"/>
          <w:noProof/>
          <w:kern w:val="0"/>
          <w:sz w:val="20"/>
          <w:szCs w:val="20"/>
          <w:lang w:val="en-US" w:bidi="ar-SA"/>
        </w:rPr>
        <w:t>Whiskey in the jar</w:t>
      </w:r>
      <w:r w:rsidRPr="0047412A">
        <w:rPr>
          <w:rFonts w:ascii="Courier New" w:hAnsi="Courier New" w:cs="Courier New"/>
          <w:noProof/>
          <w:color w:val="0000FF"/>
          <w:kern w:val="0"/>
          <w:sz w:val="20"/>
          <w:szCs w:val="20"/>
          <w:lang w:val="en-US" w:bidi="ar-SA"/>
        </w:rPr>
        <w:t>&lt;/</w:t>
      </w:r>
      <w:r w:rsidRPr="0047412A">
        <w:rPr>
          <w:rFonts w:ascii="Courier New" w:hAnsi="Courier New" w:cs="Courier New"/>
          <w:noProof/>
          <w:color w:val="A31515"/>
          <w:kern w:val="0"/>
          <w:sz w:val="20"/>
          <w:szCs w:val="20"/>
          <w:lang w:val="en-US" w:bidi="ar-SA"/>
        </w:rPr>
        <w:t>opis</w:t>
      </w:r>
      <w:r w:rsidRPr="0047412A">
        <w:rPr>
          <w:rFonts w:ascii="Courier New" w:hAnsi="Courier New" w:cs="Courier New"/>
          <w:noProof/>
          <w:color w:val="0000FF"/>
          <w:kern w:val="0"/>
          <w:sz w:val="20"/>
          <w:szCs w:val="20"/>
          <w:lang w:val="en-US" w:bidi="ar-SA"/>
        </w:rPr>
        <w:t>&gt;</w:t>
      </w:r>
    </w:p>
    <w:p w:rsidR="004D2D38"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nr_przesylki</w:t>
      </w:r>
      <w:r>
        <w:rPr>
          <w:rFonts w:ascii="Courier New" w:hAnsi="Courier New" w:cs="Courier New"/>
          <w:noProof/>
          <w:color w:val="0000FF"/>
          <w:kern w:val="0"/>
          <w:sz w:val="20"/>
          <w:szCs w:val="20"/>
          <w:lang w:bidi="ar-SA"/>
        </w:rPr>
        <w:t>&gt;&lt;/</w:t>
      </w:r>
      <w:r>
        <w:rPr>
          <w:rFonts w:ascii="Courier New" w:hAnsi="Courier New" w:cs="Courier New"/>
          <w:noProof/>
          <w:color w:val="A31515"/>
          <w:kern w:val="0"/>
          <w:sz w:val="20"/>
          <w:szCs w:val="20"/>
          <w:lang w:bidi="ar-SA"/>
        </w:rPr>
        <w:t>nr_przesylki</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nr_ref_1</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Aukcja: 1801974267</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nr_ref_1</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lp</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Zamowienie: 8994645</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lp</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email_dla_wpr</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biuro@domena.pl</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email_dla_wpr</w:t>
      </w:r>
      <w:r>
        <w:rPr>
          <w:rFonts w:ascii="Courier New" w:hAnsi="Courier New" w:cs="Courier New"/>
          <w:noProof/>
          <w:color w:val="0000FF"/>
          <w:kern w:val="0"/>
          <w:sz w:val="20"/>
          <w:szCs w:val="20"/>
          <w:lang w:bidi="ar-SA"/>
        </w:rPr>
        <w:t>&gt;</w:t>
      </w:r>
    </w:p>
    <w:p w:rsidR="004D2D38" w:rsidRPr="00C74305"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val="en-GB" w:bidi="ar-SA"/>
        </w:rPr>
      </w:pPr>
      <w:r w:rsidRPr="00C74305">
        <w:rPr>
          <w:rFonts w:ascii="Courier New" w:hAnsi="Courier New" w:cs="Courier New"/>
          <w:noProof/>
          <w:color w:val="0000FF"/>
          <w:kern w:val="0"/>
          <w:sz w:val="20"/>
          <w:szCs w:val="20"/>
          <w:lang w:val="en-GB" w:bidi="ar-SA"/>
        </w:rPr>
        <w:t>&lt;/</w:t>
      </w:r>
      <w:r w:rsidRPr="00C74305">
        <w:rPr>
          <w:rFonts w:ascii="Courier New" w:hAnsi="Courier New" w:cs="Courier New"/>
          <w:noProof/>
          <w:color w:val="A31515"/>
          <w:kern w:val="0"/>
          <w:sz w:val="20"/>
          <w:szCs w:val="20"/>
          <w:lang w:val="en-GB" w:bidi="ar-SA"/>
        </w:rPr>
        <w:t>Przesylka</w:t>
      </w:r>
      <w:r w:rsidRPr="00C74305">
        <w:rPr>
          <w:rFonts w:ascii="Courier New" w:hAnsi="Courier New" w:cs="Courier New"/>
          <w:noProof/>
          <w:color w:val="0000FF"/>
          <w:kern w:val="0"/>
          <w:sz w:val="20"/>
          <w:szCs w:val="20"/>
          <w:lang w:val="en-GB" w:bidi="ar-SA"/>
        </w:rPr>
        <w:t>&gt;</w:t>
      </w:r>
    </w:p>
    <w:p w:rsidR="004D2D38" w:rsidRPr="00C74305"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val="en-GB" w:bidi="ar-SA"/>
        </w:rPr>
      </w:pPr>
      <w:r w:rsidRPr="00C74305">
        <w:rPr>
          <w:rFonts w:ascii="Courier New" w:hAnsi="Courier New" w:cs="Courier New"/>
          <w:noProof/>
          <w:color w:val="0000FF"/>
          <w:kern w:val="0"/>
          <w:sz w:val="20"/>
          <w:szCs w:val="20"/>
          <w:lang w:val="en-GB" w:bidi="ar-SA"/>
        </w:rPr>
        <w:t>&lt;/</w:t>
      </w:r>
      <w:r w:rsidRPr="00C74305">
        <w:rPr>
          <w:rFonts w:ascii="Courier New" w:hAnsi="Courier New" w:cs="Courier New"/>
          <w:noProof/>
          <w:color w:val="A31515"/>
          <w:kern w:val="0"/>
          <w:sz w:val="20"/>
          <w:szCs w:val="20"/>
          <w:lang w:val="en-GB" w:bidi="ar-SA"/>
        </w:rPr>
        <w:t>Parametry</w:t>
      </w:r>
      <w:r w:rsidRPr="00C74305">
        <w:rPr>
          <w:rFonts w:ascii="Courier New" w:hAnsi="Courier New" w:cs="Courier New"/>
          <w:noProof/>
          <w:color w:val="0000FF"/>
          <w:kern w:val="0"/>
          <w:sz w:val="20"/>
          <w:szCs w:val="20"/>
          <w:lang w:val="en-GB" w:bidi="ar-SA"/>
        </w:rPr>
        <w:t>&gt;</w:t>
      </w:r>
    </w:p>
    <w:p w:rsidR="004D2D38" w:rsidRPr="00C74305" w:rsidRDefault="004D2D38" w:rsidP="004D2D3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val="en-GB" w:bidi="ar-SA"/>
        </w:rPr>
      </w:pPr>
      <w:r w:rsidRPr="00C74305">
        <w:rPr>
          <w:rFonts w:ascii="Courier New" w:hAnsi="Courier New" w:cs="Courier New"/>
          <w:noProof/>
          <w:color w:val="0000FF"/>
          <w:kern w:val="0"/>
          <w:sz w:val="20"/>
          <w:szCs w:val="20"/>
          <w:lang w:val="en-GB" w:bidi="ar-SA"/>
        </w:rPr>
        <w:t>&lt;/</w:t>
      </w:r>
      <w:r w:rsidRPr="00C74305">
        <w:rPr>
          <w:rFonts w:ascii="Courier New" w:hAnsi="Courier New" w:cs="Courier New"/>
          <w:noProof/>
          <w:color w:val="A31515"/>
          <w:kern w:val="0"/>
          <w:sz w:val="20"/>
          <w:szCs w:val="20"/>
          <w:lang w:val="en-GB" w:bidi="ar-SA"/>
        </w:rPr>
        <w:t>Dane</w:t>
      </w:r>
      <w:r w:rsidRPr="00C74305">
        <w:rPr>
          <w:rFonts w:ascii="Courier New" w:hAnsi="Courier New" w:cs="Courier New"/>
          <w:noProof/>
          <w:color w:val="0000FF"/>
          <w:kern w:val="0"/>
          <w:sz w:val="20"/>
          <w:szCs w:val="20"/>
          <w:lang w:val="en-GB" w:bidi="ar-SA"/>
        </w:rPr>
        <w:t>&gt;</w:t>
      </w:r>
    </w:p>
    <w:p w:rsidR="00757E06" w:rsidRPr="00C74305" w:rsidRDefault="00757E06" w:rsidP="00757E06">
      <w:pPr>
        <w:pStyle w:val="Textbody"/>
        <w:spacing w:after="0"/>
        <w:ind w:left="709"/>
        <w:rPr>
          <w:rFonts w:ascii="Courier New" w:hAnsi="Courier New"/>
          <w:sz w:val="20"/>
          <w:szCs w:val="20"/>
          <w:lang w:val="en-GB"/>
        </w:rPr>
      </w:pPr>
    </w:p>
    <w:p w:rsidR="00ED7D27" w:rsidRPr="00C74305" w:rsidRDefault="00ED7D27" w:rsidP="00757E06">
      <w:pPr>
        <w:pStyle w:val="Textbody"/>
        <w:spacing w:after="0"/>
        <w:ind w:left="709"/>
        <w:rPr>
          <w:rFonts w:ascii="Courier New" w:hAnsi="Courier New"/>
          <w:sz w:val="20"/>
          <w:szCs w:val="20"/>
          <w:lang w:val="en-GB"/>
        </w:rPr>
      </w:pPr>
    </w:p>
    <w:p w:rsidR="00952E49" w:rsidRPr="00DC756D" w:rsidRDefault="00DC756D" w:rsidP="00952E49">
      <w:pPr>
        <w:ind w:firstLine="0"/>
        <w:rPr>
          <w:lang w:val="en-GB"/>
        </w:rPr>
      </w:pPr>
      <w:r w:rsidRPr="00DC756D">
        <w:rPr>
          <w:lang w:val="en-GB"/>
        </w:rPr>
        <w:t>Data returned by the K-EX WebAPI system</w:t>
      </w:r>
      <w:r w:rsidR="00952E49" w:rsidRPr="00DC756D">
        <w:rPr>
          <w:lang w:val="en-GB"/>
        </w:rPr>
        <w:t>:</w:t>
      </w:r>
    </w:p>
    <w:p w:rsidR="00ED7D27" w:rsidRPr="00C55CD0" w:rsidRDefault="00ED7D27" w:rsidP="00ED7D27">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sidRPr="00C55CD0">
        <w:rPr>
          <w:rFonts w:ascii="Courier New" w:hAnsi="Courier New" w:cs="Courier New"/>
          <w:noProof/>
          <w:color w:val="0000FF"/>
          <w:kern w:val="0"/>
          <w:sz w:val="20"/>
          <w:szCs w:val="20"/>
          <w:lang w:bidi="ar-SA"/>
        </w:rPr>
        <w:t>&lt;</w:t>
      </w:r>
      <w:r w:rsidRPr="00C55CD0">
        <w:rPr>
          <w:rFonts w:ascii="Courier New" w:hAnsi="Courier New" w:cs="Courier New"/>
          <w:noProof/>
          <w:color w:val="A31515"/>
          <w:kern w:val="0"/>
          <w:sz w:val="20"/>
          <w:szCs w:val="20"/>
          <w:lang w:bidi="ar-SA"/>
        </w:rPr>
        <w:t>Odpowiedz</w:t>
      </w:r>
      <w:r w:rsidRPr="00C55CD0">
        <w:rPr>
          <w:rFonts w:ascii="Courier New" w:hAnsi="Courier New" w:cs="Courier New"/>
          <w:noProof/>
          <w:color w:val="0000FF"/>
          <w:kern w:val="0"/>
          <w:sz w:val="20"/>
          <w:szCs w:val="20"/>
          <w:lang w:bidi="ar-SA"/>
        </w:rPr>
        <w:t>&gt;</w:t>
      </w:r>
    </w:p>
    <w:p w:rsidR="00ED7D27" w:rsidRPr="00C55CD0" w:rsidRDefault="00ED7D27" w:rsidP="00ED7D27">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sidRPr="00C55CD0">
        <w:rPr>
          <w:rFonts w:ascii="Courier New" w:hAnsi="Courier New" w:cs="Courier New"/>
          <w:noProof/>
          <w:color w:val="0000FF"/>
          <w:kern w:val="0"/>
          <w:sz w:val="20"/>
          <w:szCs w:val="20"/>
          <w:lang w:bidi="ar-SA"/>
        </w:rPr>
        <w:t>&lt;</w:t>
      </w:r>
      <w:r w:rsidRPr="00C55CD0">
        <w:rPr>
          <w:rFonts w:ascii="Courier New" w:hAnsi="Courier New" w:cs="Courier New"/>
          <w:noProof/>
          <w:color w:val="A31515"/>
          <w:kern w:val="0"/>
          <w:sz w:val="20"/>
          <w:szCs w:val="20"/>
          <w:lang w:bidi="ar-SA"/>
        </w:rPr>
        <w:t>Wyniki</w:t>
      </w:r>
      <w:r w:rsidRPr="00C55CD0">
        <w:rPr>
          <w:rFonts w:ascii="Courier New" w:hAnsi="Courier New" w:cs="Courier New"/>
          <w:noProof/>
          <w:color w:val="0000FF"/>
          <w:kern w:val="0"/>
          <w:sz w:val="20"/>
          <w:szCs w:val="20"/>
          <w:lang w:bidi="ar-SA"/>
        </w:rPr>
        <w:t>&gt;</w:t>
      </w:r>
    </w:p>
    <w:p w:rsidR="00ED7D27" w:rsidRPr="00C55CD0" w:rsidRDefault="00ED7D27" w:rsidP="00ED7D27">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sidRPr="00C55CD0">
        <w:rPr>
          <w:rFonts w:ascii="Courier New" w:hAnsi="Courier New" w:cs="Courier New"/>
          <w:noProof/>
          <w:color w:val="0000FF"/>
          <w:kern w:val="0"/>
          <w:sz w:val="20"/>
          <w:szCs w:val="20"/>
          <w:lang w:bidi="ar-SA"/>
        </w:rPr>
        <w:t>&lt;</w:t>
      </w:r>
      <w:r w:rsidRPr="00C55CD0">
        <w:rPr>
          <w:rFonts w:ascii="Courier New" w:hAnsi="Courier New" w:cs="Courier New"/>
          <w:noProof/>
          <w:color w:val="A31515"/>
          <w:kern w:val="0"/>
          <w:sz w:val="20"/>
          <w:szCs w:val="20"/>
          <w:lang w:bidi="ar-SA"/>
        </w:rPr>
        <w:t>Przesylka</w:t>
      </w:r>
      <w:r w:rsidRPr="00C55CD0">
        <w:rPr>
          <w:rFonts w:ascii="Courier New" w:hAnsi="Courier New" w:cs="Courier New"/>
          <w:noProof/>
          <w:color w:val="0000FF"/>
          <w:kern w:val="0"/>
          <w:sz w:val="20"/>
          <w:szCs w:val="20"/>
          <w:lang w:bidi="ar-SA"/>
        </w:rPr>
        <w:t>&gt;</w:t>
      </w:r>
    </w:p>
    <w:p w:rsidR="00ED7D27" w:rsidRPr="00C55CD0" w:rsidRDefault="00ED7D27" w:rsidP="00ED7D27">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sidRPr="00C55CD0">
        <w:rPr>
          <w:rFonts w:ascii="Courier New" w:hAnsi="Courier New" w:cs="Courier New"/>
          <w:noProof/>
          <w:color w:val="0000FF"/>
          <w:kern w:val="0"/>
          <w:sz w:val="20"/>
          <w:szCs w:val="20"/>
          <w:lang w:bidi="ar-SA"/>
        </w:rPr>
        <w:t>&lt;</w:t>
      </w:r>
      <w:r w:rsidRPr="00C55CD0">
        <w:rPr>
          <w:rFonts w:ascii="Courier New" w:hAnsi="Courier New" w:cs="Courier New"/>
          <w:noProof/>
          <w:color w:val="A31515"/>
          <w:kern w:val="0"/>
          <w:sz w:val="20"/>
          <w:szCs w:val="20"/>
          <w:lang w:bidi="ar-SA"/>
        </w:rPr>
        <w:t>NumerPrzesylki</w:t>
      </w:r>
      <w:r w:rsidRPr="00C55CD0">
        <w:rPr>
          <w:rFonts w:ascii="Courier New" w:hAnsi="Courier New" w:cs="Courier New"/>
          <w:noProof/>
          <w:color w:val="0000FF"/>
          <w:kern w:val="0"/>
          <w:sz w:val="20"/>
          <w:szCs w:val="20"/>
          <w:lang w:bidi="ar-SA"/>
        </w:rPr>
        <w:t>&gt;</w:t>
      </w:r>
      <w:r w:rsidRPr="00C55CD0">
        <w:rPr>
          <w:rFonts w:ascii="Courier New" w:hAnsi="Courier New" w:cs="Courier New"/>
          <w:noProof/>
          <w:kern w:val="0"/>
          <w:sz w:val="20"/>
          <w:szCs w:val="20"/>
          <w:lang w:bidi="ar-SA"/>
        </w:rPr>
        <w:t>303000014</w:t>
      </w:r>
      <w:r w:rsidRPr="00C55CD0">
        <w:rPr>
          <w:rFonts w:ascii="Courier New" w:hAnsi="Courier New" w:cs="Courier New"/>
          <w:noProof/>
          <w:color w:val="0000FF"/>
          <w:kern w:val="0"/>
          <w:sz w:val="20"/>
          <w:szCs w:val="20"/>
          <w:lang w:bidi="ar-SA"/>
        </w:rPr>
        <w:t>&lt;/</w:t>
      </w:r>
      <w:r w:rsidRPr="00C55CD0">
        <w:rPr>
          <w:rFonts w:ascii="Courier New" w:hAnsi="Courier New" w:cs="Courier New"/>
          <w:noProof/>
          <w:color w:val="A31515"/>
          <w:kern w:val="0"/>
          <w:sz w:val="20"/>
          <w:szCs w:val="20"/>
          <w:lang w:bidi="ar-SA"/>
        </w:rPr>
        <w:t>NumerPrzesylki</w:t>
      </w:r>
      <w:r w:rsidRPr="00C55CD0">
        <w:rPr>
          <w:rFonts w:ascii="Courier New" w:hAnsi="Courier New" w:cs="Courier New"/>
          <w:noProof/>
          <w:color w:val="0000FF"/>
          <w:kern w:val="0"/>
          <w:sz w:val="20"/>
          <w:szCs w:val="20"/>
          <w:lang w:bidi="ar-SA"/>
        </w:rPr>
        <w:t>&gt;</w:t>
      </w:r>
    </w:p>
    <w:p w:rsidR="00ED7D27" w:rsidRPr="00C55CD0" w:rsidRDefault="00ED7D27" w:rsidP="00ED7D27">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sidRPr="00C55CD0">
        <w:rPr>
          <w:rFonts w:ascii="Courier New" w:hAnsi="Courier New" w:cs="Courier New"/>
          <w:noProof/>
          <w:color w:val="0000FF"/>
          <w:kern w:val="0"/>
          <w:sz w:val="20"/>
          <w:szCs w:val="20"/>
          <w:lang w:bidi="ar-SA"/>
        </w:rPr>
        <w:t>&lt;</w:t>
      </w:r>
      <w:r w:rsidRPr="00C55CD0">
        <w:rPr>
          <w:rFonts w:ascii="Courier New" w:hAnsi="Courier New" w:cs="Courier New"/>
          <w:noProof/>
          <w:color w:val="A31515"/>
          <w:kern w:val="0"/>
          <w:sz w:val="20"/>
          <w:szCs w:val="20"/>
          <w:lang w:bidi="ar-SA"/>
        </w:rPr>
        <w:t>IdentyfikatorXmlPrzesylki</w:t>
      </w:r>
      <w:r w:rsidRPr="00C55CD0">
        <w:rPr>
          <w:rFonts w:ascii="Courier New" w:hAnsi="Courier New" w:cs="Courier New"/>
          <w:noProof/>
          <w:color w:val="0000FF"/>
          <w:kern w:val="0"/>
          <w:sz w:val="20"/>
          <w:szCs w:val="20"/>
          <w:lang w:bidi="ar-SA"/>
        </w:rPr>
        <w:t>&gt;</w:t>
      </w:r>
      <w:r w:rsidRPr="00C55CD0">
        <w:rPr>
          <w:rFonts w:ascii="Courier New" w:hAnsi="Courier New" w:cs="Courier New"/>
          <w:noProof/>
          <w:kern w:val="0"/>
          <w:sz w:val="20"/>
          <w:szCs w:val="20"/>
          <w:lang w:bidi="ar-SA"/>
        </w:rPr>
        <w:t>1</w:t>
      </w:r>
      <w:r w:rsidRPr="00C55CD0">
        <w:rPr>
          <w:rFonts w:ascii="Courier New" w:hAnsi="Courier New" w:cs="Courier New"/>
          <w:noProof/>
          <w:color w:val="0000FF"/>
          <w:kern w:val="0"/>
          <w:sz w:val="20"/>
          <w:szCs w:val="20"/>
          <w:lang w:bidi="ar-SA"/>
        </w:rPr>
        <w:t>&lt;/</w:t>
      </w:r>
      <w:r w:rsidRPr="00C55CD0">
        <w:rPr>
          <w:rFonts w:ascii="Courier New" w:hAnsi="Courier New" w:cs="Courier New"/>
          <w:noProof/>
          <w:color w:val="A31515"/>
          <w:kern w:val="0"/>
          <w:sz w:val="20"/>
          <w:szCs w:val="20"/>
          <w:lang w:bidi="ar-SA"/>
        </w:rPr>
        <w:t>IdentyfikatorXmlPrzesylki</w:t>
      </w:r>
      <w:r w:rsidRPr="00C55CD0">
        <w:rPr>
          <w:rFonts w:ascii="Courier New" w:hAnsi="Courier New" w:cs="Courier New"/>
          <w:noProof/>
          <w:color w:val="0000FF"/>
          <w:kern w:val="0"/>
          <w:sz w:val="20"/>
          <w:szCs w:val="20"/>
          <w:lang w:bidi="ar-SA"/>
        </w:rPr>
        <w:t>&gt;</w:t>
      </w:r>
    </w:p>
    <w:p w:rsidR="00ED7D27" w:rsidRPr="00C55CD0" w:rsidRDefault="00ED7D27" w:rsidP="00ED7D27">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sidRPr="00C55CD0">
        <w:rPr>
          <w:rFonts w:ascii="Courier New" w:hAnsi="Courier New" w:cs="Courier New"/>
          <w:noProof/>
          <w:color w:val="0000FF"/>
          <w:kern w:val="0"/>
          <w:sz w:val="20"/>
          <w:szCs w:val="20"/>
          <w:lang w:bidi="ar-SA"/>
        </w:rPr>
        <w:t>&lt;/</w:t>
      </w:r>
      <w:r w:rsidRPr="00C55CD0">
        <w:rPr>
          <w:rFonts w:ascii="Courier New" w:hAnsi="Courier New" w:cs="Courier New"/>
          <w:noProof/>
          <w:color w:val="A31515"/>
          <w:kern w:val="0"/>
          <w:sz w:val="20"/>
          <w:szCs w:val="20"/>
          <w:lang w:bidi="ar-SA"/>
        </w:rPr>
        <w:t>Przesylka</w:t>
      </w:r>
      <w:r w:rsidRPr="00C55CD0">
        <w:rPr>
          <w:rFonts w:ascii="Courier New" w:hAnsi="Courier New" w:cs="Courier New"/>
          <w:noProof/>
          <w:color w:val="0000FF"/>
          <w:kern w:val="0"/>
          <w:sz w:val="20"/>
          <w:szCs w:val="20"/>
          <w:lang w:bidi="ar-SA"/>
        </w:rPr>
        <w:t>&gt;</w:t>
      </w:r>
    </w:p>
    <w:p w:rsidR="00ED7D27" w:rsidRPr="00C55CD0" w:rsidRDefault="00ED7D27" w:rsidP="00ED7D27">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sidRPr="00C55CD0">
        <w:rPr>
          <w:rFonts w:ascii="Courier New" w:hAnsi="Courier New" w:cs="Courier New"/>
          <w:noProof/>
          <w:color w:val="0000FF"/>
          <w:kern w:val="0"/>
          <w:sz w:val="20"/>
          <w:szCs w:val="20"/>
          <w:lang w:bidi="ar-SA"/>
        </w:rPr>
        <w:t>&lt;</w:t>
      </w:r>
      <w:r w:rsidRPr="00C55CD0">
        <w:rPr>
          <w:rFonts w:ascii="Courier New" w:hAnsi="Courier New" w:cs="Courier New"/>
          <w:noProof/>
          <w:color w:val="A31515"/>
          <w:kern w:val="0"/>
          <w:sz w:val="20"/>
          <w:szCs w:val="20"/>
          <w:lang w:bidi="ar-SA"/>
        </w:rPr>
        <w:t>Przesylka</w:t>
      </w:r>
      <w:r w:rsidRPr="00C55CD0">
        <w:rPr>
          <w:rFonts w:ascii="Courier New" w:hAnsi="Courier New" w:cs="Courier New"/>
          <w:noProof/>
          <w:color w:val="0000FF"/>
          <w:kern w:val="0"/>
          <w:sz w:val="20"/>
          <w:szCs w:val="20"/>
          <w:lang w:bidi="ar-SA"/>
        </w:rPr>
        <w:t>&gt;</w:t>
      </w:r>
    </w:p>
    <w:p w:rsidR="00ED7D27" w:rsidRPr="00C55CD0" w:rsidRDefault="00ED7D27" w:rsidP="00ED7D27">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sidRPr="00C55CD0">
        <w:rPr>
          <w:rFonts w:ascii="Courier New" w:hAnsi="Courier New" w:cs="Courier New"/>
          <w:noProof/>
          <w:color w:val="0000FF"/>
          <w:kern w:val="0"/>
          <w:sz w:val="20"/>
          <w:szCs w:val="20"/>
          <w:lang w:bidi="ar-SA"/>
        </w:rPr>
        <w:t>&lt;</w:t>
      </w:r>
      <w:r w:rsidRPr="00C55CD0">
        <w:rPr>
          <w:rFonts w:ascii="Courier New" w:hAnsi="Courier New" w:cs="Courier New"/>
          <w:noProof/>
          <w:color w:val="A31515"/>
          <w:kern w:val="0"/>
          <w:sz w:val="20"/>
          <w:szCs w:val="20"/>
          <w:lang w:bidi="ar-SA"/>
        </w:rPr>
        <w:t>NumerPrzesylki</w:t>
      </w:r>
      <w:r w:rsidRPr="00C55CD0">
        <w:rPr>
          <w:rFonts w:ascii="Courier New" w:hAnsi="Courier New" w:cs="Courier New"/>
          <w:noProof/>
          <w:color w:val="0000FF"/>
          <w:kern w:val="0"/>
          <w:sz w:val="20"/>
          <w:szCs w:val="20"/>
          <w:lang w:bidi="ar-SA"/>
        </w:rPr>
        <w:t>&gt;</w:t>
      </w:r>
      <w:r w:rsidRPr="00C55CD0">
        <w:rPr>
          <w:rFonts w:ascii="Courier New" w:hAnsi="Courier New" w:cs="Courier New"/>
          <w:noProof/>
          <w:kern w:val="0"/>
          <w:sz w:val="20"/>
          <w:szCs w:val="20"/>
          <w:lang w:bidi="ar-SA"/>
        </w:rPr>
        <w:t>303000025</w:t>
      </w:r>
      <w:r w:rsidRPr="00C55CD0">
        <w:rPr>
          <w:rFonts w:ascii="Courier New" w:hAnsi="Courier New" w:cs="Courier New"/>
          <w:noProof/>
          <w:color w:val="0000FF"/>
          <w:kern w:val="0"/>
          <w:sz w:val="20"/>
          <w:szCs w:val="20"/>
          <w:lang w:bidi="ar-SA"/>
        </w:rPr>
        <w:t>&lt;/</w:t>
      </w:r>
      <w:r w:rsidRPr="00C55CD0">
        <w:rPr>
          <w:rFonts w:ascii="Courier New" w:hAnsi="Courier New" w:cs="Courier New"/>
          <w:noProof/>
          <w:color w:val="A31515"/>
          <w:kern w:val="0"/>
          <w:sz w:val="20"/>
          <w:szCs w:val="20"/>
          <w:lang w:bidi="ar-SA"/>
        </w:rPr>
        <w:t>NumerPrzesylki</w:t>
      </w:r>
      <w:r w:rsidRPr="00C55CD0">
        <w:rPr>
          <w:rFonts w:ascii="Courier New" w:hAnsi="Courier New" w:cs="Courier New"/>
          <w:noProof/>
          <w:color w:val="0000FF"/>
          <w:kern w:val="0"/>
          <w:sz w:val="20"/>
          <w:szCs w:val="20"/>
          <w:lang w:bidi="ar-SA"/>
        </w:rPr>
        <w:t>&gt;</w:t>
      </w:r>
    </w:p>
    <w:p w:rsidR="00ED7D27" w:rsidRPr="00C55CD0" w:rsidRDefault="00ED7D27" w:rsidP="00ED7D27">
      <w:pPr>
        <w:widowControl/>
        <w:suppressAutoHyphens w:val="0"/>
        <w:autoSpaceDE w:val="0"/>
        <w:adjustRightInd w:val="0"/>
        <w:spacing w:after="0"/>
        <w:ind w:left="709" w:right="-1134" w:firstLine="0"/>
        <w:jc w:val="left"/>
        <w:textAlignment w:val="auto"/>
        <w:rPr>
          <w:rFonts w:ascii="Courier New" w:hAnsi="Courier New" w:cs="Courier New"/>
          <w:noProof/>
          <w:color w:val="0000FF"/>
          <w:kern w:val="0"/>
          <w:sz w:val="20"/>
          <w:szCs w:val="20"/>
          <w:lang w:bidi="ar-SA"/>
        </w:rPr>
      </w:pPr>
      <w:r w:rsidRPr="00C55CD0">
        <w:rPr>
          <w:rFonts w:ascii="Courier New" w:hAnsi="Courier New" w:cs="Courier New"/>
          <w:noProof/>
          <w:color w:val="0000FF"/>
          <w:kern w:val="0"/>
          <w:sz w:val="20"/>
          <w:szCs w:val="20"/>
          <w:lang w:bidi="ar-SA"/>
        </w:rPr>
        <w:t>&lt;</w:t>
      </w:r>
      <w:r w:rsidRPr="00C55CD0">
        <w:rPr>
          <w:rFonts w:ascii="Courier New" w:hAnsi="Courier New" w:cs="Courier New"/>
          <w:noProof/>
          <w:color w:val="A31515"/>
          <w:kern w:val="0"/>
          <w:sz w:val="20"/>
          <w:szCs w:val="20"/>
          <w:lang w:bidi="ar-SA"/>
        </w:rPr>
        <w:t>IdentyfikatorXmlPrzesylki</w:t>
      </w:r>
      <w:r w:rsidRPr="00C55CD0">
        <w:rPr>
          <w:rFonts w:ascii="Courier New" w:hAnsi="Courier New" w:cs="Courier New"/>
          <w:noProof/>
          <w:color w:val="0000FF"/>
          <w:kern w:val="0"/>
          <w:sz w:val="20"/>
          <w:szCs w:val="20"/>
          <w:lang w:bidi="ar-SA"/>
        </w:rPr>
        <w:t>&gt;</w:t>
      </w:r>
      <w:r w:rsidRPr="00C55CD0">
        <w:rPr>
          <w:rFonts w:ascii="Courier New" w:hAnsi="Courier New" w:cs="Courier New"/>
          <w:noProof/>
          <w:kern w:val="0"/>
          <w:sz w:val="20"/>
          <w:szCs w:val="20"/>
          <w:lang w:bidi="ar-SA"/>
        </w:rPr>
        <w:t>Zamowienie: 8994645</w:t>
      </w:r>
      <w:r w:rsidRPr="00C55CD0">
        <w:rPr>
          <w:rFonts w:ascii="Courier New" w:hAnsi="Courier New" w:cs="Courier New"/>
          <w:noProof/>
          <w:color w:val="0000FF"/>
          <w:kern w:val="0"/>
          <w:sz w:val="20"/>
          <w:szCs w:val="20"/>
          <w:lang w:bidi="ar-SA"/>
        </w:rPr>
        <w:t>&lt;/</w:t>
      </w:r>
      <w:r w:rsidRPr="00C55CD0">
        <w:rPr>
          <w:rFonts w:ascii="Courier New" w:hAnsi="Courier New" w:cs="Courier New"/>
          <w:noProof/>
          <w:color w:val="A31515"/>
          <w:kern w:val="0"/>
          <w:sz w:val="20"/>
          <w:szCs w:val="20"/>
          <w:lang w:bidi="ar-SA"/>
        </w:rPr>
        <w:t>IdentyfikatorXmlPrzesylki</w:t>
      </w:r>
      <w:r w:rsidRPr="00C55CD0">
        <w:rPr>
          <w:rFonts w:ascii="Courier New" w:hAnsi="Courier New" w:cs="Courier New"/>
          <w:noProof/>
          <w:color w:val="0000FF"/>
          <w:kern w:val="0"/>
          <w:sz w:val="20"/>
          <w:szCs w:val="20"/>
          <w:lang w:bidi="ar-SA"/>
        </w:rPr>
        <w:t>&gt;</w:t>
      </w:r>
    </w:p>
    <w:p w:rsidR="00ED7D27" w:rsidRPr="00C55CD0" w:rsidRDefault="00ED7D27" w:rsidP="00ED7D27">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sidRPr="00C55CD0">
        <w:rPr>
          <w:rFonts w:ascii="Courier New" w:hAnsi="Courier New" w:cs="Courier New"/>
          <w:noProof/>
          <w:color w:val="0000FF"/>
          <w:kern w:val="0"/>
          <w:sz w:val="20"/>
          <w:szCs w:val="20"/>
          <w:lang w:bidi="ar-SA"/>
        </w:rPr>
        <w:t>&lt;/</w:t>
      </w:r>
      <w:r w:rsidRPr="00C55CD0">
        <w:rPr>
          <w:rFonts w:ascii="Courier New" w:hAnsi="Courier New" w:cs="Courier New"/>
          <w:noProof/>
          <w:color w:val="A31515"/>
          <w:kern w:val="0"/>
          <w:sz w:val="20"/>
          <w:szCs w:val="20"/>
          <w:lang w:bidi="ar-SA"/>
        </w:rPr>
        <w:t>Przesylka</w:t>
      </w:r>
      <w:r w:rsidRPr="00C55CD0">
        <w:rPr>
          <w:rFonts w:ascii="Courier New" w:hAnsi="Courier New" w:cs="Courier New"/>
          <w:noProof/>
          <w:color w:val="0000FF"/>
          <w:kern w:val="0"/>
          <w:sz w:val="20"/>
          <w:szCs w:val="20"/>
          <w:lang w:bidi="ar-SA"/>
        </w:rPr>
        <w:t>&gt;</w:t>
      </w:r>
    </w:p>
    <w:p w:rsidR="00ED7D27" w:rsidRPr="00C55CD0" w:rsidRDefault="00ED7D27" w:rsidP="00ED7D27">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sidRPr="00C55CD0">
        <w:rPr>
          <w:rFonts w:ascii="Courier New" w:hAnsi="Courier New" w:cs="Courier New"/>
          <w:noProof/>
          <w:color w:val="0000FF"/>
          <w:kern w:val="0"/>
          <w:sz w:val="20"/>
          <w:szCs w:val="20"/>
          <w:lang w:bidi="ar-SA"/>
        </w:rPr>
        <w:t>&lt;/</w:t>
      </w:r>
      <w:r w:rsidRPr="00C55CD0">
        <w:rPr>
          <w:rFonts w:ascii="Courier New" w:hAnsi="Courier New" w:cs="Courier New"/>
          <w:noProof/>
          <w:color w:val="A31515"/>
          <w:kern w:val="0"/>
          <w:sz w:val="20"/>
          <w:szCs w:val="20"/>
          <w:lang w:bidi="ar-SA"/>
        </w:rPr>
        <w:t>Wyniki</w:t>
      </w:r>
      <w:r w:rsidRPr="00C55CD0">
        <w:rPr>
          <w:rFonts w:ascii="Courier New" w:hAnsi="Courier New" w:cs="Courier New"/>
          <w:noProof/>
          <w:color w:val="0000FF"/>
          <w:kern w:val="0"/>
          <w:sz w:val="20"/>
          <w:szCs w:val="20"/>
          <w:lang w:bidi="ar-SA"/>
        </w:rPr>
        <w:t>&gt;</w:t>
      </w:r>
    </w:p>
    <w:p w:rsidR="00ED7D27" w:rsidRPr="00C74305" w:rsidRDefault="00ED7D27" w:rsidP="00ED7D27">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val="en-GB" w:bidi="ar-SA"/>
        </w:rPr>
      </w:pPr>
      <w:r w:rsidRPr="00C74305">
        <w:rPr>
          <w:rFonts w:ascii="Courier New" w:hAnsi="Courier New" w:cs="Courier New"/>
          <w:noProof/>
          <w:color w:val="0000FF"/>
          <w:kern w:val="0"/>
          <w:sz w:val="20"/>
          <w:szCs w:val="20"/>
          <w:lang w:val="en-GB" w:bidi="ar-SA"/>
        </w:rPr>
        <w:t>&lt;/</w:t>
      </w:r>
      <w:r w:rsidRPr="00C74305">
        <w:rPr>
          <w:rFonts w:ascii="Courier New" w:hAnsi="Courier New" w:cs="Courier New"/>
          <w:noProof/>
          <w:color w:val="A31515"/>
          <w:kern w:val="0"/>
          <w:sz w:val="20"/>
          <w:szCs w:val="20"/>
          <w:lang w:val="en-GB" w:bidi="ar-SA"/>
        </w:rPr>
        <w:t>Odpowiedz</w:t>
      </w:r>
      <w:r w:rsidRPr="00C74305">
        <w:rPr>
          <w:rFonts w:ascii="Courier New" w:hAnsi="Courier New" w:cs="Courier New"/>
          <w:noProof/>
          <w:color w:val="0000FF"/>
          <w:kern w:val="0"/>
          <w:sz w:val="20"/>
          <w:szCs w:val="20"/>
          <w:lang w:val="en-GB" w:bidi="ar-SA"/>
        </w:rPr>
        <w:t>&gt;</w:t>
      </w:r>
    </w:p>
    <w:p w:rsidR="00952E49" w:rsidRPr="00C74305" w:rsidRDefault="00952E49" w:rsidP="00FD010E">
      <w:pPr>
        <w:rPr>
          <w:lang w:val="en-GB"/>
        </w:rPr>
      </w:pPr>
    </w:p>
    <w:p w:rsidR="00ED7D27" w:rsidRPr="00C74305" w:rsidRDefault="00ED7D27">
      <w:pPr>
        <w:spacing w:after="0"/>
        <w:ind w:firstLine="0"/>
        <w:jc w:val="left"/>
        <w:rPr>
          <w:b/>
          <w:bCs/>
          <w:sz w:val="28"/>
          <w:szCs w:val="28"/>
          <w:lang w:val="en-GB"/>
        </w:rPr>
      </w:pPr>
      <w:r w:rsidRPr="00C74305">
        <w:rPr>
          <w:lang w:val="en-GB"/>
        </w:rPr>
        <w:br w:type="page"/>
      </w:r>
    </w:p>
    <w:p w:rsidR="00BD5BE7" w:rsidRPr="00DC756D" w:rsidRDefault="00DC756D" w:rsidP="00FD010E">
      <w:pPr>
        <w:pStyle w:val="Nagwek1"/>
        <w:rPr>
          <w:lang w:val="en-GB"/>
        </w:rPr>
      </w:pPr>
      <w:r w:rsidRPr="00DC756D">
        <w:rPr>
          <w:lang w:val="en-GB"/>
        </w:rPr>
        <w:lastRenderedPageBreak/>
        <w:t>Parcel edition</w:t>
      </w:r>
    </w:p>
    <w:p w:rsidR="008E4140" w:rsidRPr="00DC756D" w:rsidRDefault="008E4140" w:rsidP="00FD010E">
      <w:pPr>
        <w:ind w:firstLine="0"/>
        <w:rPr>
          <w:b/>
          <w:lang w:val="en-GB"/>
        </w:rPr>
      </w:pPr>
    </w:p>
    <w:p w:rsidR="00BD5BE7" w:rsidRPr="00DC756D" w:rsidRDefault="00DC756D" w:rsidP="00FD010E">
      <w:pPr>
        <w:ind w:firstLine="0"/>
        <w:rPr>
          <w:b/>
          <w:lang w:val="en-GB"/>
        </w:rPr>
      </w:pPr>
      <w:r w:rsidRPr="00DC756D">
        <w:rPr>
          <w:b/>
          <w:lang w:val="en-GB"/>
        </w:rPr>
        <w:t>Method name</w:t>
      </w:r>
      <w:r w:rsidR="007D1AC8" w:rsidRPr="00DC756D">
        <w:rPr>
          <w:b/>
          <w:lang w:val="en-GB"/>
        </w:rPr>
        <w:t>:</w:t>
      </w:r>
    </w:p>
    <w:p w:rsidR="00BD5BE7" w:rsidRPr="00C74305" w:rsidRDefault="007D1AC8">
      <w:pPr>
        <w:pStyle w:val="Textbody"/>
        <w:rPr>
          <w:rFonts w:ascii="Courier New" w:hAnsi="Courier New"/>
          <w:sz w:val="20"/>
          <w:szCs w:val="20"/>
        </w:rPr>
      </w:pPr>
      <w:r w:rsidRPr="00DC756D">
        <w:rPr>
          <w:rFonts w:ascii="Courier New" w:hAnsi="Courier New"/>
          <w:sz w:val="20"/>
          <w:szCs w:val="20"/>
          <w:lang w:val="en-GB"/>
        </w:rPr>
        <w:tab/>
      </w:r>
      <w:r w:rsidR="00DC756D" w:rsidRPr="00C74305">
        <w:rPr>
          <w:rFonts w:ascii="Courier New" w:hAnsi="Courier New"/>
          <w:sz w:val="20"/>
          <w:szCs w:val="20"/>
        </w:rPr>
        <w:t>EditParcels</w:t>
      </w:r>
    </w:p>
    <w:p w:rsidR="008E4140" w:rsidRPr="00C74305" w:rsidRDefault="008E4140" w:rsidP="008E4140">
      <w:pPr>
        <w:ind w:firstLine="0"/>
        <w:rPr>
          <w:b/>
        </w:rPr>
      </w:pPr>
    </w:p>
    <w:p w:rsidR="00BD5BE7" w:rsidRPr="00C74305" w:rsidRDefault="00DC756D" w:rsidP="008E4140">
      <w:pPr>
        <w:ind w:firstLine="0"/>
        <w:rPr>
          <w:b/>
        </w:rPr>
      </w:pPr>
      <w:r w:rsidRPr="00C74305">
        <w:rPr>
          <w:b/>
        </w:rPr>
        <w:t>Parameters</w:t>
      </w:r>
      <w:r w:rsidR="007D1AC8" w:rsidRPr="00C74305">
        <w:rPr>
          <w:b/>
        </w:rPr>
        <w:t>:</w:t>
      </w:r>
    </w:p>
    <w:p w:rsidR="00C55CD0" w:rsidRPr="00C55CD0" w:rsidRDefault="007D1AC8" w:rsidP="00C55CD0">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sidRPr="00C74305">
        <w:rPr>
          <w:rFonts w:ascii="Courier New" w:hAnsi="Courier New"/>
          <w:sz w:val="20"/>
          <w:szCs w:val="20"/>
        </w:rPr>
        <w:tab/>
      </w:r>
      <w:r w:rsidR="00C55CD0" w:rsidRPr="00C55CD0">
        <w:rPr>
          <w:rFonts w:ascii="Courier New" w:hAnsi="Courier New" w:cs="Courier New"/>
          <w:noProof/>
          <w:color w:val="0000FF"/>
          <w:kern w:val="0"/>
          <w:sz w:val="20"/>
          <w:szCs w:val="20"/>
          <w:lang w:bidi="ar-SA"/>
        </w:rPr>
        <w:t>&lt;</w:t>
      </w:r>
      <w:r w:rsidR="00C55CD0" w:rsidRPr="00C55CD0">
        <w:rPr>
          <w:rFonts w:ascii="Courier New" w:hAnsi="Courier New" w:cs="Courier New"/>
          <w:noProof/>
          <w:color w:val="A31515"/>
          <w:kern w:val="0"/>
          <w:sz w:val="20"/>
          <w:szCs w:val="20"/>
          <w:lang w:bidi="ar-SA"/>
        </w:rPr>
        <w:t>Przesylka</w:t>
      </w:r>
      <w:r w:rsidR="00C55CD0" w:rsidRPr="00C55CD0">
        <w:rPr>
          <w:rFonts w:ascii="Courier New" w:hAnsi="Courier New" w:cs="Courier New"/>
          <w:noProof/>
          <w:color w:val="0000FF"/>
          <w:kern w:val="0"/>
          <w:sz w:val="20"/>
          <w:szCs w:val="20"/>
          <w:lang w:bidi="ar-SA"/>
        </w:rPr>
        <w:t>&gt;</w:t>
      </w:r>
    </w:p>
    <w:p w:rsidR="00C55CD0" w:rsidRPr="00C55CD0" w:rsidRDefault="00C55CD0" w:rsidP="00C55CD0">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sidRPr="00C55CD0">
        <w:rPr>
          <w:rFonts w:ascii="Courier New" w:hAnsi="Courier New" w:cs="Courier New"/>
          <w:noProof/>
          <w:color w:val="0000FF"/>
          <w:kern w:val="0"/>
          <w:sz w:val="20"/>
          <w:szCs w:val="20"/>
          <w:lang w:bidi="ar-SA"/>
        </w:rPr>
        <w:tab/>
      </w:r>
      <w:r w:rsidRPr="00C55CD0">
        <w:rPr>
          <w:rFonts w:ascii="Courier New" w:hAnsi="Courier New" w:cs="Courier New"/>
          <w:noProof/>
          <w:color w:val="0000FF"/>
          <w:kern w:val="0"/>
          <w:sz w:val="20"/>
          <w:szCs w:val="20"/>
          <w:lang w:bidi="ar-SA"/>
        </w:rPr>
        <w:tab/>
        <w:t>&lt;</w:t>
      </w:r>
      <w:r w:rsidRPr="00C55CD0">
        <w:rPr>
          <w:rFonts w:ascii="Courier New" w:hAnsi="Courier New" w:cs="Courier New"/>
          <w:noProof/>
          <w:color w:val="A31515"/>
          <w:kern w:val="0"/>
          <w:sz w:val="20"/>
          <w:szCs w:val="20"/>
          <w:lang w:bidi="ar-SA"/>
        </w:rPr>
        <w:t>nazwa_pola</w:t>
      </w:r>
      <w:r w:rsidRPr="00C55CD0">
        <w:rPr>
          <w:rFonts w:ascii="Courier New" w:hAnsi="Courier New" w:cs="Courier New"/>
          <w:noProof/>
          <w:color w:val="0000FF"/>
          <w:kern w:val="0"/>
          <w:sz w:val="20"/>
          <w:szCs w:val="20"/>
          <w:lang w:bidi="ar-SA"/>
        </w:rPr>
        <w:t>&gt;</w:t>
      </w:r>
      <w:r w:rsidRPr="00C55CD0">
        <w:rPr>
          <w:rFonts w:ascii="Courier New" w:hAnsi="Courier New" w:cs="Courier New"/>
          <w:noProof/>
          <w:kern w:val="0"/>
          <w:sz w:val="20"/>
          <w:szCs w:val="20"/>
          <w:lang w:bidi="ar-SA"/>
        </w:rPr>
        <w:t>wartość</w:t>
      </w:r>
      <w:r w:rsidRPr="00C55CD0">
        <w:rPr>
          <w:rFonts w:ascii="Courier New" w:hAnsi="Courier New" w:cs="Courier New"/>
          <w:noProof/>
          <w:color w:val="0000FF"/>
          <w:kern w:val="0"/>
          <w:sz w:val="20"/>
          <w:szCs w:val="20"/>
          <w:lang w:bidi="ar-SA"/>
        </w:rPr>
        <w:t>&lt;/</w:t>
      </w:r>
      <w:r w:rsidRPr="00C55CD0">
        <w:rPr>
          <w:rFonts w:ascii="Courier New" w:hAnsi="Courier New" w:cs="Courier New"/>
          <w:noProof/>
          <w:color w:val="A31515"/>
          <w:kern w:val="0"/>
          <w:sz w:val="20"/>
          <w:szCs w:val="20"/>
          <w:lang w:bidi="ar-SA"/>
        </w:rPr>
        <w:t>nazwa_pola</w:t>
      </w:r>
      <w:r w:rsidRPr="00C55CD0">
        <w:rPr>
          <w:rFonts w:ascii="Courier New" w:hAnsi="Courier New" w:cs="Courier New"/>
          <w:noProof/>
          <w:color w:val="0000FF"/>
          <w:kern w:val="0"/>
          <w:sz w:val="20"/>
          <w:szCs w:val="20"/>
          <w:lang w:bidi="ar-SA"/>
        </w:rPr>
        <w:t>&gt;</w:t>
      </w:r>
    </w:p>
    <w:p w:rsidR="00C55CD0" w:rsidRPr="00C74305" w:rsidRDefault="00C55CD0" w:rsidP="00C55CD0">
      <w:pPr>
        <w:widowControl/>
        <w:suppressAutoHyphens w:val="0"/>
        <w:autoSpaceDE w:val="0"/>
        <w:adjustRightInd w:val="0"/>
        <w:spacing w:after="0"/>
        <w:ind w:left="709"/>
        <w:jc w:val="left"/>
        <w:textAlignment w:val="auto"/>
        <w:rPr>
          <w:rFonts w:ascii="Courier New" w:hAnsi="Courier New" w:cs="Courier New"/>
          <w:noProof/>
          <w:kern w:val="0"/>
          <w:sz w:val="20"/>
          <w:szCs w:val="20"/>
          <w:lang w:val="en-GB" w:bidi="ar-SA"/>
        </w:rPr>
      </w:pPr>
      <w:r w:rsidRPr="00C74305">
        <w:rPr>
          <w:rFonts w:ascii="Courier New" w:hAnsi="Courier New" w:cs="Courier New"/>
          <w:noProof/>
          <w:kern w:val="0"/>
          <w:sz w:val="20"/>
          <w:szCs w:val="20"/>
          <w:lang w:val="en-GB" w:bidi="ar-SA"/>
        </w:rPr>
        <w:t>...</w:t>
      </w:r>
    </w:p>
    <w:p w:rsidR="00C55CD0" w:rsidRPr="00C74305" w:rsidRDefault="00C55CD0" w:rsidP="00C55CD0">
      <w:pPr>
        <w:widowControl/>
        <w:suppressAutoHyphens w:val="0"/>
        <w:autoSpaceDE w:val="0"/>
        <w:adjustRightInd w:val="0"/>
        <w:spacing w:after="0"/>
        <w:jc w:val="left"/>
        <w:textAlignment w:val="auto"/>
        <w:rPr>
          <w:rFonts w:ascii="Courier New" w:hAnsi="Courier New" w:cs="Courier New"/>
          <w:noProof/>
          <w:color w:val="0000FF"/>
          <w:kern w:val="0"/>
          <w:sz w:val="20"/>
          <w:szCs w:val="20"/>
          <w:lang w:val="en-GB" w:bidi="ar-SA"/>
        </w:rPr>
      </w:pPr>
      <w:r w:rsidRPr="00C74305">
        <w:rPr>
          <w:rFonts w:ascii="Courier New" w:hAnsi="Courier New" w:cs="Courier New"/>
          <w:noProof/>
          <w:color w:val="0000FF"/>
          <w:kern w:val="0"/>
          <w:sz w:val="20"/>
          <w:szCs w:val="20"/>
          <w:lang w:val="en-GB" w:bidi="ar-SA"/>
        </w:rPr>
        <w:t>&lt;</w:t>
      </w:r>
      <w:r w:rsidRPr="00C74305">
        <w:rPr>
          <w:rFonts w:ascii="Courier New" w:hAnsi="Courier New" w:cs="Courier New"/>
          <w:noProof/>
          <w:color w:val="A31515"/>
          <w:kern w:val="0"/>
          <w:sz w:val="20"/>
          <w:szCs w:val="20"/>
          <w:lang w:val="en-GB" w:bidi="ar-SA"/>
        </w:rPr>
        <w:t>Przesylka</w:t>
      </w:r>
      <w:r w:rsidRPr="00C74305">
        <w:rPr>
          <w:rFonts w:ascii="Courier New" w:hAnsi="Courier New" w:cs="Courier New"/>
          <w:noProof/>
          <w:color w:val="0000FF"/>
          <w:kern w:val="0"/>
          <w:sz w:val="20"/>
          <w:szCs w:val="20"/>
          <w:lang w:val="en-GB" w:bidi="ar-SA"/>
        </w:rPr>
        <w:t>&gt;</w:t>
      </w:r>
    </w:p>
    <w:p w:rsidR="00C55CD0" w:rsidRPr="00C74305" w:rsidRDefault="00C55CD0" w:rsidP="00C55CD0">
      <w:pPr>
        <w:widowControl/>
        <w:suppressAutoHyphens w:val="0"/>
        <w:autoSpaceDE w:val="0"/>
        <w:adjustRightInd w:val="0"/>
        <w:spacing w:after="0"/>
        <w:jc w:val="left"/>
        <w:textAlignment w:val="auto"/>
        <w:rPr>
          <w:rFonts w:ascii="Courier New" w:hAnsi="Courier New" w:cs="Courier New"/>
          <w:noProof/>
          <w:kern w:val="0"/>
          <w:sz w:val="20"/>
          <w:szCs w:val="20"/>
          <w:lang w:val="en-GB" w:bidi="ar-SA"/>
        </w:rPr>
      </w:pPr>
      <w:r w:rsidRPr="00C74305">
        <w:rPr>
          <w:rFonts w:ascii="Courier New" w:hAnsi="Courier New" w:cs="Courier New"/>
          <w:noProof/>
          <w:kern w:val="0"/>
          <w:sz w:val="20"/>
          <w:szCs w:val="20"/>
          <w:lang w:val="en-GB" w:bidi="ar-SA"/>
        </w:rPr>
        <w:t>...</w:t>
      </w:r>
    </w:p>
    <w:p w:rsidR="008E4140" w:rsidRPr="00C74305" w:rsidRDefault="008E4140" w:rsidP="00C55CD0">
      <w:pPr>
        <w:pStyle w:val="Textbody"/>
        <w:spacing w:after="0"/>
        <w:rPr>
          <w:lang w:val="en-GB"/>
        </w:rPr>
      </w:pPr>
    </w:p>
    <w:p w:rsidR="00DC756D" w:rsidRPr="00DC756D" w:rsidRDefault="00DC756D" w:rsidP="008E4140">
      <w:pPr>
        <w:ind w:firstLine="0"/>
        <w:rPr>
          <w:lang w:val="en-GB"/>
        </w:rPr>
      </w:pPr>
      <w:r w:rsidRPr="00DC756D">
        <w:rPr>
          <w:lang w:val="en-GB"/>
        </w:rPr>
        <w:t>Data describing edited parcel require field NR_PRZESYLKI</w:t>
      </w:r>
    </w:p>
    <w:p w:rsidR="00DC756D" w:rsidRPr="00DC756D" w:rsidRDefault="00DC756D" w:rsidP="008E4140">
      <w:pPr>
        <w:ind w:firstLine="0"/>
        <w:rPr>
          <w:lang w:val="en-GB"/>
        </w:rPr>
      </w:pPr>
      <w:r w:rsidRPr="00DC756D">
        <w:rPr>
          <w:lang w:val="en-GB"/>
        </w:rPr>
        <w:t xml:space="preserve">Proper method </w:t>
      </w:r>
      <w:r>
        <w:rPr>
          <w:lang w:val="en-GB"/>
        </w:rPr>
        <w:t>inducing</w:t>
      </w:r>
      <w:r w:rsidRPr="00DC756D">
        <w:rPr>
          <w:lang w:val="en-GB"/>
        </w:rPr>
        <w:t xml:space="preserve"> causes edition of one or many parcels in K-EX system</w:t>
      </w:r>
    </w:p>
    <w:p w:rsidR="00DC756D" w:rsidRPr="00DC756D" w:rsidRDefault="00555371" w:rsidP="008E4140">
      <w:pPr>
        <w:ind w:firstLine="0"/>
        <w:rPr>
          <w:lang w:val="en-GB"/>
        </w:rPr>
      </w:pPr>
      <w:r>
        <w:rPr>
          <w:lang w:val="en-GB"/>
        </w:rPr>
        <w:t>Names of field concer</w:t>
      </w:r>
      <w:r w:rsidR="00DC756D">
        <w:rPr>
          <w:lang w:val="en-GB"/>
        </w:rPr>
        <w:t>ning parcel`s edition are exactly the same as fields concerning parcel`s addition.</w:t>
      </w:r>
    </w:p>
    <w:p w:rsidR="008E4140" w:rsidRPr="00C74305" w:rsidRDefault="008E4140" w:rsidP="008E4140">
      <w:pPr>
        <w:rPr>
          <w:lang w:val="en-GB"/>
        </w:rPr>
      </w:pPr>
    </w:p>
    <w:p w:rsidR="00BD5BE7" w:rsidRPr="008E4140" w:rsidRDefault="00DC756D" w:rsidP="008E4140">
      <w:pPr>
        <w:ind w:firstLine="0"/>
        <w:rPr>
          <w:b/>
        </w:rPr>
      </w:pPr>
      <w:r>
        <w:rPr>
          <w:b/>
        </w:rPr>
        <w:t>Return value</w:t>
      </w:r>
      <w:r w:rsidR="007D1AC8" w:rsidRPr="008E4140">
        <w:rPr>
          <w:b/>
        </w:rPr>
        <w:t>:</w:t>
      </w:r>
    </w:p>
    <w:p w:rsidR="004D2D38" w:rsidRDefault="004D2D38" w:rsidP="004D2D3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Odpowiedz</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Wyniki</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Informacja</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Edycja zakończona sukcesem</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Informacja</w:t>
      </w:r>
      <w:r>
        <w:rPr>
          <w:rFonts w:ascii="Courier New" w:hAnsi="Courier New" w:cs="Courier New"/>
          <w:noProof/>
          <w:color w:val="0000FF"/>
          <w:kern w:val="0"/>
          <w:sz w:val="20"/>
          <w:szCs w:val="20"/>
          <w:lang w:bidi="ar-SA"/>
        </w:rPr>
        <w:t>&gt;</w:t>
      </w:r>
    </w:p>
    <w:p w:rsidR="004D2D38" w:rsidRPr="00C74305" w:rsidRDefault="004D2D38" w:rsidP="004D2D3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val="en-GB" w:bidi="ar-SA"/>
        </w:rPr>
      </w:pPr>
      <w:r w:rsidRPr="00C74305">
        <w:rPr>
          <w:rFonts w:ascii="Courier New" w:hAnsi="Courier New" w:cs="Courier New"/>
          <w:noProof/>
          <w:color w:val="0000FF"/>
          <w:kern w:val="0"/>
          <w:sz w:val="20"/>
          <w:szCs w:val="20"/>
          <w:lang w:val="en-GB" w:bidi="ar-SA"/>
        </w:rPr>
        <w:t>&lt;/</w:t>
      </w:r>
      <w:r w:rsidRPr="00C74305">
        <w:rPr>
          <w:rFonts w:ascii="Courier New" w:hAnsi="Courier New" w:cs="Courier New"/>
          <w:noProof/>
          <w:color w:val="A31515"/>
          <w:kern w:val="0"/>
          <w:sz w:val="20"/>
          <w:szCs w:val="20"/>
          <w:lang w:val="en-GB" w:bidi="ar-SA"/>
        </w:rPr>
        <w:t>Wyniki</w:t>
      </w:r>
      <w:r w:rsidRPr="00C74305">
        <w:rPr>
          <w:rFonts w:ascii="Courier New" w:hAnsi="Courier New" w:cs="Courier New"/>
          <w:noProof/>
          <w:color w:val="0000FF"/>
          <w:kern w:val="0"/>
          <w:sz w:val="20"/>
          <w:szCs w:val="20"/>
          <w:lang w:val="en-GB" w:bidi="ar-SA"/>
        </w:rPr>
        <w:t>&gt;</w:t>
      </w:r>
    </w:p>
    <w:p w:rsidR="004D2D38" w:rsidRPr="00C74305" w:rsidRDefault="004D2D38" w:rsidP="004D2D3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val="en-GB" w:bidi="ar-SA"/>
        </w:rPr>
      </w:pPr>
      <w:r w:rsidRPr="00C74305">
        <w:rPr>
          <w:rFonts w:ascii="Courier New" w:hAnsi="Courier New" w:cs="Courier New"/>
          <w:noProof/>
          <w:color w:val="0000FF"/>
          <w:kern w:val="0"/>
          <w:sz w:val="20"/>
          <w:szCs w:val="20"/>
          <w:lang w:val="en-GB" w:bidi="ar-SA"/>
        </w:rPr>
        <w:t>&lt;/</w:t>
      </w:r>
      <w:r w:rsidRPr="00C74305">
        <w:rPr>
          <w:rFonts w:ascii="Courier New" w:hAnsi="Courier New" w:cs="Courier New"/>
          <w:noProof/>
          <w:color w:val="A31515"/>
          <w:kern w:val="0"/>
          <w:sz w:val="20"/>
          <w:szCs w:val="20"/>
          <w:lang w:val="en-GB" w:bidi="ar-SA"/>
        </w:rPr>
        <w:t>Odpowiedz</w:t>
      </w:r>
      <w:r w:rsidRPr="00C74305">
        <w:rPr>
          <w:rFonts w:ascii="Courier New" w:hAnsi="Courier New" w:cs="Courier New"/>
          <w:noProof/>
          <w:color w:val="0000FF"/>
          <w:kern w:val="0"/>
          <w:sz w:val="20"/>
          <w:szCs w:val="20"/>
          <w:lang w:val="en-GB" w:bidi="ar-SA"/>
        </w:rPr>
        <w:t>&gt;</w:t>
      </w:r>
    </w:p>
    <w:p w:rsidR="00C55CD0" w:rsidRPr="00C74305" w:rsidRDefault="00C55CD0" w:rsidP="00C55CD0">
      <w:pPr>
        <w:widowControl/>
        <w:suppressAutoHyphens w:val="0"/>
        <w:autoSpaceDE w:val="0"/>
        <w:adjustRightInd w:val="0"/>
        <w:spacing w:after="0"/>
        <w:ind w:firstLine="0"/>
        <w:jc w:val="left"/>
        <w:textAlignment w:val="auto"/>
        <w:rPr>
          <w:lang w:val="en-GB"/>
        </w:rPr>
      </w:pPr>
    </w:p>
    <w:p w:rsidR="00DC756D" w:rsidRPr="00DC756D" w:rsidRDefault="00DC756D" w:rsidP="004D2D38">
      <w:pPr>
        <w:ind w:firstLine="0"/>
        <w:rPr>
          <w:lang w:val="en-GB"/>
        </w:rPr>
      </w:pPr>
      <w:r w:rsidRPr="00DC756D">
        <w:rPr>
          <w:lang w:val="en-GB"/>
        </w:rPr>
        <w:t xml:space="preserve">If transferred data are not correct the system returns </w:t>
      </w:r>
      <w:r>
        <w:rPr>
          <w:lang w:val="en-GB"/>
        </w:rPr>
        <w:t>report informing client that edition of parcels is not complete along with list of errors.</w:t>
      </w:r>
    </w:p>
    <w:p w:rsidR="006A0440" w:rsidRDefault="006A0440" w:rsidP="006A0440">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Odpowiedz</w:t>
      </w:r>
      <w:r>
        <w:rPr>
          <w:rFonts w:ascii="Courier New" w:hAnsi="Courier New" w:cs="Courier New"/>
          <w:noProof/>
          <w:color w:val="0000FF"/>
          <w:kern w:val="0"/>
          <w:sz w:val="20"/>
          <w:szCs w:val="20"/>
          <w:lang w:bidi="ar-SA"/>
        </w:rPr>
        <w:t>&gt;</w:t>
      </w:r>
    </w:p>
    <w:p w:rsidR="006A0440" w:rsidRDefault="006A0440" w:rsidP="006A0440">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Bledy</w:t>
      </w:r>
      <w:r>
        <w:rPr>
          <w:rFonts w:ascii="Courier New" w:hAnsi="Courier New" w:cs="Courier New"/>
          <w:noProof/>
          <w:color w:val="0000FF"/>
          <w:kern w:val="0"/>
          <w:sz w:val="20"/>
          <w:szCs w:val="20"/>
          <w:lang w:bidi="ar-SA"/>
        </w:rPr>
        <w:t>&gt;</w:t>
      </w:r>
    </w:p>
    <w:p w:rsidR="006A0440" w:rsidRDefault="006A0440" w:rsidP="006A0440">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Blad</w:t>
      </w:r>
      <w:r>
        <w:rPr>
          <w:rFonts w:ascii="Courier New" w:hAnsi="Courier New" w:cs="Courier New"/>
          <w:noProof/>
          <w:color w:val="0000FF"/>
          <w:kern w:val="0"/>
          <w:sz w:val="20"/>
          <w:szCs w:val="20"/>
          <w:lang w:bidi="ar-SA"/>
        </w:rPr>
        <w:t>&gt;</w:t>
      </w:r>
    </w:p>
    <w:p w:rsidR="006A0440" w:rsidRDefault="006A0440" w:rsidP="006A0440">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Komuniakt</w:t>
      </w:r>
      <w:r>
        <w:rPr>
          <w:rFonts w:ascii="Courier New" w:hAnsi="Courier New" w:cs="Courier New"/>
          <w:noProof/>
          <w:color w:val="0000FF"/>
          <w:kern w:val="0"/>
          <w:sz w:val="20"/>
          <w:szCs w:val="20"/>
          <w:lang w:bidi="ar-SA"/>
        </w:rPr>
        <w:t>&gt;</w:t>
      </w:r>
    </w:p>
    <w:p w:rsidR="006A0440" w:rsidRDefault="006A0440" w:rsidP="006A0440">
      <w:pPr>
        <w:widowControl/>
        <w:suppressAutoHyphens w:val="0"/>
        <w:autoSpaceDE w:val="0"/>
        <w:adjustRightInd w:val="0"/>
        <w:spacing w:after="0"/>
        <w:ind w:left="709" w:firstLine="0"/>
        <w:jc w:val="left"/>
        <w:textAlignment w:val="auto"/>
        <w:rPr>
          <w:rFonts w:ascii="Courier New" w:hAnsi="Courier New" w:cs="Courier New"/>
          <w:noProof/>
          <w:kern w:val="0"/>
          <w:sz w:val="20"/>
          <w:szCs w:val="20"/>
          <w:lang w:bidi="ar-SA"/>
        </w:rPr>
      </w:pPr>
      <w:r>
        <w:rPr>
          <w:rFonts w:ascii="Courier New" w:hAnsi="Courier New" w:cs="Courier New"/>
          <w:noProof/>
          <w:kern w:val="0"/>
          <w:sz w:val="20"/>
          <w:szCs w:val="20"/>
          <w:lang w:bidi="ar-SA"/>
        </w:rPr>
        <w:t xml:space="preserve">        Podczas próby importu przesyłek wystąpiły błędy. Żadna z przesyłek nie została dodana do systemu.</w:t>
      </w:r>
    </w:p>
    <w:p w:rsidR="006A0440" w:rsidRDefault="006A0440" w:rsidP="006A0440">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Komuniakt</w:t>
      </w:r>
      <w:r>
        <w:rPr>
          <w:rFonts w:ascii="Courier New" w:hAnsi="Courier New" w:cs="Courier New"/>
          <w:noProof/>
          <w:color w:val="0000FF"/>
          <w:kern w:val="0"/>
          <w:sz w:val="20"/>
          <w:szCs w:val="20"/>
          <w:lang w:bidi="ar-SA"/>
        </w:rPr>
        <w:t>&gt;</w:t>
      </w:r>
    </w:p>
    <w:p w:rsidR="006A0440" w:rsidRDefault="006A0440" w:rsidP="006A0440">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Blad</w:t>
      </w:r>
      <w:r>
        <w:rPr>
          <w:rFonts w:ascii="Courier New" w:hAnsi="Courier New" w:cs="Courier New"/>
          <w:noProof/>
          <w:color w:val="0000FF"/>
          <w:kern w:val="0"/>
          <w:sz w:val="20"/>
          <w:szCs w:val="20"/>
          <w:lang w:bidi="ar-SA"/>
        </w:rPr>
        <w:t>&gt;</w:t>
      </w:r>
    </w:p>
    <w:p w:rsidR="006A0440" w:rsidRDefault="006A0440" w:rsidP="006A0440">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Blad</w:t>
      </w:r>
      <w:r>
        <w:rPr>
          <w:rFonts w:ascii="Courier New" w:hAnsi="Courier New" w:cs="Courier New"/>
          <w:noProof/>
          <w:color w:val="0000FF"/>
          <w:kern w:val="0"/>
          <w:sz w:val="20"/>
          <w:szCs w:val="20"/>
          <w:lang w:bidi="ar-SA"/>
        </w:rPr>
        <w:t>&gt;</w:t>
      </w:r>
    </w:p>
    <w:p w:rsidR="006A0440" w:rsidRDefault="006A0440" w:rsidP="006A0440">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NumerPrzesylki</w:t>
      </w:r>
      <w:r>
        <w:rPr>
          <w:rFonts w:ascii="Courier New" w:hAnsi="Courier New" w:cs="Courier New"/>
          <w:noProof/>
          <w:color w:val="0000FF"/>
          <w:kern w:val="0"/>
          <w:sz w:val="20"/>
          <w:szCs w:val="20"/>
          <w:lang w:bidi="ar-SA"/>
        </w:rPr>
        <w:t>&gt;</w:t>
      </w:r>
      <w:r w:rsidRPr="006A0440">
        <w:rPr>
          <w:rFonts w:ascii="Courier New" w:hAnsi="Courier New" w:cs="Courier New"/>
          <w:noProof/>
          <w:kern w:val="0"/>
          <w:sz w:val="20"/>
          <w:szCs w:val="20"/>
          <w:lang w:bidi="ar-SA"/>
        </w:rPr>
        <w:t>303000036</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NumerPrzesylki</w:t>
      </w:r>
      <w:r>
        <w:rPr>
          <w:rFonts w:ascii="Courier New" w:hAnsi="Courier New" w:cs="Courier New"/>
          <w:noProof/>
          <w:color w:val="0000FF"/>
          <w:kern w:val="0"/>
          <w:sz w:val="20"/>
          <w:szCs w:val="20"/>
          <w:lang w:bidi="ar-SA"/>
        </w:rPr>
        <w:t>&gt;</w:t>
      </w:r>
    </w:p>
    <w:p w:rsidR="006A0440" w:rsidRDefault="006A0440" w:rsidP="006A0440">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Komuniakt</w:t>
      </w:r>
      <w:r>
        <w:rPr>
          <w:rFonts w:ascii="Courier New" w:hAnsi="Courier New" w:cs="Courier New"/>
          <w:noProof/>
          <w:color w:val="0000FF"/>
          <w:kern w:val="0"/>
          <w:sz w:val="20"/>
          <w:szCs w:val="20"/>
          <w:lang w:bidi="ar-SA"/>
        </w:rPr>
        <w:t>&gt;</w:t>
      </w:r>
    </w:p>
    <w:p w:rsidR="006A0440" w:rsidRDefault="006A0440" w:rsidP="006A0440">
      <w:pPr>
        <w:widowControl/>
        <w:suppressAutoHyphens w:val="0"/>
        <w:autoSpaceDE w:val="0"/>
        <w:adjustRightInd w:val="0"/>
        <w:spacing w:after="0"/>
        <w:ind w:left="709" w:firstLine="0"/>
        <w:jc w:val="left"/>
        <w:textAlignment w:val="auto"/>
        <w:rPr>
          <w:rFonts w:ascii="Courier New" w:hAnsi="Courier New" w:cs="Courier New"/>
          <w:noProof/>
          <w:kern w:val="0"/>
          <w:sz w:val="20"/>
          <w:szCs w:val="20"/>
          <w:lang w:bidi="ar-SA"/>
        </w:rPr>
      </w:pPr>
      <w:r>
        <w:rPr>
          <w:rFonts w:ascii="Courier New" w:hAnsi="Courier New" w:cs="Courier New"/>
          <w:noProof/>
          <w:kern w:val="0"/>
          <w:sz w:val="20"/>
          <w:szCs w:val="20"/>
          <w:lang w:bidi="ar-SA"/>
        </w:rPr>
        <w:t xml:space="preserve">        Nieprawidłowa wartość ze słownika dla elementu "ROD_1_</w:t>
      </w:r>
      <w:r w:rsidR="00944601">
        <w:rPr>
          <w:rFonts w:ascii="Courier New" w:hAnsi="Courier New" w:cs="Courier New"/>
          <w:noProof/>
          <w:kern w:val="0"/>
          <w:sz w:val="20"/>
          <w:szCs w:val="20"/>
          <w:lang w:bidi="ar-SA"/>
        </w:rPr>
        <w:t>TYPE</w:t>
      </w:r>
      <w:r>
        <w:rPr>
          <w:rFonts w:ascii="Courier New" w:hAnsi="Courier New" w:cs="Courier New"/>
          <w:noProof/>
          <w:kern w:val="0"/>
          <w:sz w:val="20"/>
          <w:szCs w:val="20"/>
          <w:lang w:bidi="ar-SA"/>
        </w:rPr>
        <w:t>" [OD] Możliwości: (RAN, RDW, ROD, RIN, RUM, RUA, WZ, RWZ)</w:t>
      </w:r>
    </w:p>
    <w:p w:rsidR="006A0440" w:rsidRDefault="006A0440" w:rsidP="006A0440">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Komuniakt</w:t>
      </w:r>
      <w:r>
        <w:rPr>
          <w:rFonts w:ascii="Courier New" w:hAnsi="Courier New" w:cs="Courier New"/>
          <w:noProof/>
          <w:color w:val="0000FF"/>
          <w:kern w:val="0"/>
          <w:sz w:val="20"/>
          <w:szCs w:val="20"/>
          <w:lang w:bidi="ar-SA"/>
        </w:rPr>
        <w:t>&gt;</w:t>
      </w:r>
    </w:p>
    <w:p w:rsidR="006A0440" w:rsidRDefault="006A0440" w:rsidP="006A0440">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Blad</w:t>
      </w:r>
      <w:r>
        <w:rPr>
          <w:rFonts w:ascii="Courier New" w:hAnsi="Courier New" w:cs="Courier New"/>
          <w:noProof/>
          <w:color w:val="0000FF"/>
          <w:kern w:val="0"/>
          <w:sz w:val="20"/>
          <w:szCs w:val="20"/>
          <w:lang w:bidi="ar-SA"/>
        </w:rPr>
        <w:t>&gt;</w:t>
      </w:r>
    </w:p>
    <w:p w:rsidR="006A0440" w:rsidRDefault="006A0440" w:rsidP="006A0440">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Blad</w:t>
      </w:r>
      <w:r>
        <w:rPr>
          <w:rFonts w:ascii="Courier New" w:hAnsi="Courier New" w:cs="Courier New"/>
          <w:noProof/>
          <w:color w:val="0000FF"/>
          <w:kern w:val="0"/>
          <w:sz w:val="20"/>
          <w:szCs w:val="20"/>
          <w:lang w:bidi="ar-SA"/>
        </w:rPr>
        <w:t>&gt;</w:t>
      </w:r>
    </w:p>
    <w:p w:rsidR="006A0440" w:rsidRDefault="006A0440" w:rsidP="006A0440">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NumerPrzesylki</w:t>
      </w:r>
      <w:r>
        <w:rPr>
          <w:rFonts w:ascii="Courier New" w:hAnsi="Courier New" w:cs="Courier New"/>
          <w:noProof/>
          <w:color w:val="0000FF"/>
          <w:kern w:val="0"/>
          <w:sz w:val="20"/>
          <w:szCs w:val="20"/>
          <w:lang w:bidi="ar-SA"/>
        </w:rPr>
        <w:t>&gt;</w:t>
      </w:r>
      <w:r w:rsidRPr="006A0440">
        <w:rPr>
          <w:rFonts w:ascii="Courier New" w:hAnsi="Courier New" w:cs="Courier New"/>
          <w:noProof/>
          <w:kern w:val="0"/>
          <w:sz w:val="20"/>
          <w:szCs w:val="20"/>
          <w:lang w:bidi="ar-SA"/>
        </w:rPr>
        <w:t>303000036</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NumerPrzesylki</w:t>
      </w:r>
      <w:r>
        <w:rPr>
          <w:rFonts w:ascii="Courier New" w:hAnsi="Courier New" w:cs="Courier New"/>
          <w:noProof/>
          <w:color w:val="0000FF"/>
          <w:kern w:val="0"/>
          <w:sz w:val="20"/>
          <w:szCs w:val="20"/>
          <w:lang w:bidi="ar-SA"/>
        </w:rPr>
        <w:t>&gt;</w:t>
      </w:r>
    </w:p>
    <w:p w:rsidR="006A0440" w:rsidRDefault="006A0440" w:rsidP="006A0440">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Komuniakt</w:t>
      </w:r>
      <w:r>
        <w:rPr>
          <w:rFonts w:ascii="Courier New" w:hAnsi="Courier New" w:cs="Courier New"/>
          <w:noProof/>
          <w:color w:val="0000FF"/>
          <w:kern w:val="0"/>
          <w:sz w:val="20"/>
          <w:szCs w:val="20"/>
          <w:lang w:bidi="ar-SA"/>
        </w:rPr>
        <w:t>&gt;</w:t>
      </w:r>
    </w:p>
    <w:p w:rsidR="006A0440" w:rsidRDefault="006A0440" w:rsidP="006A0440">
      <w:pPr>
        <w:widowControl/>
        <w:suppressAutoHyphens w:val="0"/>
        <w:autoSpaceDE w:val="0"/>
        <w:adjustRightInd w:val="0"/>
        <w:spacing w:after="0"/>
        <w:ind w:left="709" w:firstLine="0"/>
        <w:jc w:val="left"/>
        <w:textAlignment w:val="auto"/>
        <w:rPr>
          <w:rFonts w:ascii="Courier New" w:hAnsi="Courier New" w:cs="Courier New"/>
          <w:noProof/>
          <w:kern w:val="0"/>
          <w:sz w:val="20"/>
          <w:szCs w:val="20"/>
          <w:lang w:bidi="ar-SA"/>
        </w:rPr>
      </w:pPr>
      <w:r>
        <w:rPr>
          <w:rFonts w:ascii="Courier New" w:hAnsi="Courier New" w:cs="Courier New"/>
          <w:noProof/>
          <w:kern w:val="0"/>
          <w:sz w:val="20"/>
          <w:szCs w:val="20"/>
          <w:lang w:bidi="ar-SA"/>
        </w:rPr>
        <w:t xml:space="preserve">        Nieprawidłowy format elementu "U_RACH_POBRANIA" [94248054301118707668959953]</w:t>
      </w:r>
    </w:p>
    <w:p w:rsidR="006A0440" w:rsidRPr="00C74305" w:rsidRDefault="006A0440" w:rsidP="006A0440">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val="en-GB" w:bidi="ar-SA"/>
        </w:rPr>
      </w:pPr>
      <w:r w:rsidRPr="00C74305">
        <w:rPr>
          <w:rFonts w:ascii="Courier New" w:hAnsi="Courier New" w:cs="Courier New"/>
          <w:noProof/>
          <w:color w:val="0000FF"/>
          <w:kern w:val="0"/>
          <w:sz w:val="20"/>
          <w:szCs w:val="20"/>
          <w:lang w:val="en-GB" w:bidi="ar-SA"/>
        </w:rPr>
        <w:t>&lt;/</w:t>
      </w:r>
      <w:r w:rsidRPr="00C74305">
        <w:rPr>
          <w:rFonts w:ascii="Courier New" w:hAnsi="Courier New" w:cs="Courier New"/>
          <w:noProof/>
          <w:color w:val="A31515"/>
          <w:kern w:val="0"/>
          <w:sz w:val="20"/>
          <w:szCs w:val="20"/>
          <w:lang w:val="en-GB" w:bidi="ar-SA"/>
        </w:rPr>
        <w:t>Komuniakt</w:t>
      </w:r>
      <w:r w:rsidRPr="00C74305">
        <w:rPr>
          <w:rFonts w:ascii="Courier New" w:hAnsi="Courier New" w:cs="Courier New"/>
          <w:noProof/>
          <w:color w:val="0000FF"/>
          <w:kern w:val="0"/>
          <w:sz w:val="20"/>
          <w:szCs w:val="20"/>
          <w:lang w:val="en-GB" w:bidi="ar-SA"/>
        </w:rPr>
        <w:t>&gt;</w:t>
      </w:r>
    </w:p>
    <w:p w:rsidR="006A0440" w:rsidRPr="00C74305" w:rsidRDefault="006A0440" w:rsidP="006A0440">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val="en-GB" w:bidi="ar-SA"/>
        </w:rPr>
      </w:pPr>
      <w:r w:rsidRPr="00C74305">
        <w:rPr>
          <w:rFonts w:ascii="Courier New" w:hAnsi="Courier New" w:cs="Courier New"/>
          <w:noProof/>
          <w:color w:val="0000FF"/>
          <w:kern w:val="0"/>
          <w:sz w:val="20"/>
          <w:szCs w:val="20"/>
          <w:lang w:val="en-GB" w:bidi="ar-SA"/>
        </w:rPr>
        <w:t>&lt;/</w:t>
      </w:r>
      <w:r w:rsidRPr="00C74305">
        <w:rPr>
          <w:rFonts w:ascii="Courier New" w:hAnsi="Courier New" w:cs="Courier New"/>
          <w:noProof/>
          <w:color w:val="A31515"/>
          <w:kern w:val="0"/>
          <w:sz w:val="20"/>
          <w:szCs w:val="20"/>
          <w:lang w:val="en-GB" w:bidi="ar-SA"/>
        </w:rPr>
        <w:t>Blad</w:t>
      </w:r>
      <w:r w:rsidRPr="00C74305">
        <w:rPr>
          <w:rFonts w:ascii="Courier New" w:hAnsi="Courier New" w:cs="Courier New"/>
          <w:noProof/>
          <w:color w:val="0000FF"/>
          <w:kern w:val="0"/>
          <w:sz w:val="20"/>
          <w:szCs w:val="20"/>
          <w:lang w:val="en-GB" w:bidi="ar-SA"/>
        </w:rPr>
        <w:t>&gt;</w:t>
      </w:r>
    </w:p>
    <w:p w:rsidR="006A0440" w:rsidRPr="00C74305" w:rsidRDefault="006A0440" w:rsidP="006A0440">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val="en-GB" w:bidi="ar-SA"/>
        </w:rPr>
      </w:pPr>
      <w:r w:rsidRPr="00C74305">
        <w:rPr>
          <w:rFonts w:ascii="Courier New" w:hAnsi="Courier New" w:cs="Courier New"/>
          <w:noProof/>
          <w:color w:val="0000FF"/>
          <w:kern w:val="0"/>
          <w:sz w:val="20"/>
          <w:szCs w:val="20"/>
          <w:lang w:val="en-GB" w:bidi="ar-SA"/>
        </w:rPr>
        <w:t>&lt;/</w:t>
      </w:r>
      <w:r w:rsidRPr="00C74305">
        <w:rPr>
          <w:rFonts w:ascii="Courier New" w:hAnsi="Courier New" w:cs="Courier New"/>
          <w:noProof/>
          <w:color w:val="A31515"/>
          <w:kern w:val="0"/>
          <w:sz w:val="20"/>
          <w:szCs w:val="20"/>
          <w:lang w:val="en-GB" w:bidi="ar-SA"/>
        </w:rPr>
        <w:t>Bledy</w:t>
      </w:r>
      <w:r w:rsidRPr="00C74305">
        <w:rPr>
          <w:rFonts w:ascii="Courier New" w:hAnsi="Courier New" w:cs="Courier New"/>
          <w:noProof/>
          <w:color w:val="0000FF"/>
          <w:kern w:val="0"/>
          <w:sz w:val="20"/>
          <w:szCs w:val="20"/>
          <w:lang w:val="en-GB" w:bidi="ar-SA"/>
        </w:rPr>
        <w:t>&gt;</w:t>
      </w:r>
    </w:p>
    <w:p w:rsidR="008E4140" w:rsidRPr="00C74305" w:rsidRDefault="006A0440" w:rsidP="006A0440">
      <w:pPr>
        <w:rPr>
          <w:lang w:val="en-GB"/>
        </w:rPr>
      </w:pPr>
      <w:r w:rsidRPr="00C74305">
        <w:rPr>
          <w:rFonts w:ascii="Courier New" w:hAnsi="Courier New" w:cs="Courier New"/>
          <w:noProof/>
          <w:color w:val="0000FF"/>
          <w:kern w:val="0"/>
          <w:sz w:val="20"/>
          <w:szCs w:val="20"/>
          <w:lang w:val="en-GB" w:bidi="ar-SA"/>
        </w:rPr>
        <w:t>&lt;/</w:t>
      </w:r>
      <w:r w:rsidRPr="00C74305">
        <w:rPr>
          <w:rFonts w:ascii="Courier New" w:hAnsi="Courier New" w:cs="Courier New"/>
          <w:noProof/>
          <w:color w:val="A31515"/>
          <w:kern w:val="0"/>
          <w:sz w:val="20"/>
          <w:szCs w:val="20"/>
          <w:lang w:val="en-GB" w:bidi="ar-SA"/>
        </w:rPr>
        <w:t>Odpowiedz</w:t>
      </w:r>
      <w:r w:rsidRPr="00C74305">
        <w:rPr>
          <w:rFonts w:ascii="Courier New" w:hAnsi="Courier New" w:cs="Courier New"/>
          <w:noProof/>
          <w:color w:val="0000FF"/>
          <w:kern w:val="0"/>
          <w:sz w:val="20"/>
          <w:szCs w:val="20"/>
          <w:lang w:val="en-GB" w:bidi="ar-SA"/>
        </w:rPr>
        <w:t>&gt;</w:t>
      </w:r>
    </w:p>
    <w:p w:rsidR="00ED7D27" w:rsidRPr="00C74305" w:rsidRDefault="00ED7D27">
      <w:pPr>
        <w:spacing w:after="0"/>
        <w:ind w:firstLine="0"/>
        <w:jc w:val="left"/>
        <w:rPr>
          <w:lang w:val="en-GB"/>
        </w:rPr>
      </w:pPr>
    </w:p>
    <w:p w:rsidR="006A0440" w:rsidRPr="00C74305" w:rsidRDefault="006A0440" w:rsidP="00ED7D27">
      <w:pPr>
        <w:ind w:firstLine="0"/>
        <w:rPr>
          <w:b/>
          <w:lang w:val="en-GB"/>
        </w:rPr>
      </w:pPr>
    </w:p>
    <w:p w:rsidR="00ED7D27" w:rsidRPr="00C74305" w:rsidRDefault="00DC756D" w:rsidP="00ED7D27">
      <w:pPr>
        <w:ind w:firstLine="0"/>
        <w:rPr>
          <w:b/>
          <w:lang w:val="en-GB"/>
        </w:rPr>
      </w:pPr>
      <w:r w:rsidRPr="00C74305">
        <w:rPr>
          <w:b/>
          <w:lang w:val="en-GB"/>
        </w:rPr>
        <w:lastRenderedPageBreak/>
        <w:t>examples</w:t>
      </w:r>
    </w:p>
    <w:p w:rsidR="00ED7D27" w:rsidRPr="00C74305" w:rsidRDefault="00C74305" w:rsidP="00ED7D27">
      <w:pPr>
        <w:ind w:firstLine="0"/>
        <w:rPr>
          <w:lang w:val="en-GB"/>
        </w:rPr>
      </w:pPr>
      <w:r w:rsidRPr="00C74305">
        <w:rPr>
          <w:lang w:val="en-GB"/>
        </w:rPr>
        <w:t xml:space="preserve">Induction </w:t>
      </w:r>
      <w:r w:rsidR="00DC756D" w:rsidRPr="00C74305">
        <w:rPr>
          <w:lang w:val="en-GB"/>
        </w:rPr>
        <w:t>of method</w:t>
      </w:r>
      <w:r w:rsidR="00ED7D27" w:rsidRPr="00C74305">
        <w:rPr>
          <w:lang w:val="en-GB"/>
        </w:rPr>
        <w:t>:</w:t>
      </w:r>
    </w:p>
    <w:p w:rsidR="004D2D38" w:rsidRDefault="004D2D38" w:rsidP="004D2D3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Dane</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NazwaMetody</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EdytujPrzesylki</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NazwaMetody</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Parametry</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Przesylka</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nr_przesylki</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303000036</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nr_przesylki</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USLUGA</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E</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USLUGA</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ZLECENIODAWCA</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CK0015240</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ZLECENIODAWCA</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PLATNIK</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GO</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PLATNIK</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N_CK</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CK0015240</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N_CK</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O_CK</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CK0015242</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O_CK</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E_0</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1</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E_0</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E_1</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1</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E_1</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ROD_1_</w:t>
      </w:r>
      <w:r w:rsidR="00944601">
        <w:rPr>
          <w:rFonts w:ascii="Courier New" w:hAnsi="Courier New" w:cs="Courier New"/>
          <w:noProof/>
          <w:color w:val="A31515"/>
          <w:kern w:val="0"/>
          <w:sz w:val="20"/>
          <w:szCs w:val="20"/>
          <w:lang w:bidi="ar-SA"/>
        </w:rPr>
        <w:t>TYPE</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ROD</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ROD_1_</w:t>
      </w:r>
      <w:r w:rsidR="00944601">
        <w:rPr>
          <w:rFonts w:ascii="Courier New" w:hAnsi="Courier New" w:cs="Courier New"/>
          <w:noProof/>
          <w:color w:val="A31515"/>
          <w:kern w:val="0"/>
          <w:sz w:val="20"/>
          <w:szCs w:val="20"/>
          <w:lang w:bidi="ar-SA"/>
        </w:rPr>
        <w:t>TYPE</w:t>
      </w:r>
      <w:r>
        <w:rPr>
          <w:rFonts w:ascii="Courier New" w:hAnsi="Courier New" w:cs="Courier New"/>
          <w:noProof/>
          <w:color w:val="0000FF"/>
          <w:kern w:val="0"/>
          <w:sz w:val="20"/>
          <w:szCs w:val="20"/>
          <w:lang w:bidi="ar-SA"/>
        </w:rPr>
        <w:t>&gt;</w:t>
      </w:r>
    </w:p>
    <w:p w:rsidR="004D2D38" w:rsidRPr="00944601" w:rsidRDefault="004D2D38" w:rsidP="004D2D3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val="en-GB" w:bidi="ar-SA"/>
        </w:rPr>
      </w:pPr>
      <w:r w:rsidRPr="00944601">
        <w:rPr>
          <w:rFonts w:ascii="Courier New" w:hAnsi="Courier New" w:cs="Courier New"/>
          <w:noProof/>
          <w:color w:val="0000FF"/>
          <w:kern w:val="0"/>
          <w:sz w:val="20"/>
          <w:szCs w:val="20"/>
          <w:lang w:val="en-GB" w:bidi="ar-SA"/>
        </w:rPr>
        <w:t>&lt;</w:t>
      </w:r>
      <w:r w:rsidRPr="00944601">
        <w:rPr>
          <w:rFonts w:ascii="Courier New" w:hAnsi="Courier New" w:cs="Courier New"/>
          <w:noProof/>
          <w:color w:val="A31515"/>
          <w:kern w:val="0"/>
          <w:sz w:val="20"/>
          <w:szCs w:val="20"/>
          <w:lang w:val="en-GB" w:bidi="ar-SA"/>
        </w:rPr>
        <w:t>ROD_1_</w:t>
      </w:r>
      <w:r w:rsidR="00944601" w:rsidRPr="00944601">
        <w:rPr>
          <w:rFonts w:ascii="Courier New" w:hAnsi="Courier New" w:cs="Courier New"/>
          <w:noProof/>
          <w:color w:val="A31515"/>
          <w:kern w:val="0"/>
          <w:sz w:val="20"/>
          <w:szCs w:val="20"/>
          <w:lang w:val="en-GB" w:bidi="ar-SA"/>
        </w:rPr>
        <w:t>DESCRIPTION</w:t>
      </w:r>
      <w:r w:rsidRPr="00944601">
        <w:rPr>
          <w:rFonts w:ascii="Courier New" w:hAnsi="Courier New" w:cs="Courier New"/>
          <w:noProof/>
          <w:color w:val="0000FF"/>
          <w:kern w:val="0"/>
          <w:sz w:val="20"/>
          <w:szCs w:val="20"/>
          <w:lang w:val="en-GB" w:bidi="ar-SA"/>
        </w:rPr>
        <w:t>&gt;</w:t>
      </w:r>
      <w:r w:rsidRPr="00944601">
        <w:rPr>
          <w:rFonts w:ascii="Courier New" w:hAnsi="Courier New" w:cs="Courier New"/>
          <w:noProof/>
          <w:kern w:val="0"/>
          <w:sz w:val="20"/>
          <w:szCs w:val="20"/>
          <w:lang w:val="en-GB" w:bidi="ar-SA"/>
        </w:rPr>
        <w:t>FV 12/09/2011</w:t>
      </w:r>
      <w:r w:rsidRPr="00944601">
        <w:rPr>
          <w:rFonts w:ascii="Courier New" w:hAnsi="Courier New" w:cs="Courier New"/>
          <w:noProof/>
          <w:color w:val="0000FF"/>
          <w:kern w:val="0"/>
          <w:sz w:val="20"/>
          <w:szCs w:val="20"/>
          <w:lang w:val="en-GB" w:bidi="ar-SA"/>
        </w:rPr>
        <w:t>&lt;/</w:t>
      </w:r>
      <w:r w:rsidRPr="00944601">
        <w:rPr>
          <w:rFonts w:ascii="Courier New" w:hAnsi="Courier New" w:cs="Courier New"/>
          <w:noProof/>
          <w:color w:val="A31515"/>
          <w:kern w:val="0"/>
          <w:sz w:val="20"/>
          <w:szCs w:val="20"/>
          <w:lang w:val="en-GB" w:bidi="ar-SA"/>
        </w:rPr>
        <w:t>ROD_1_</w:t>
      </w:r>
      <w:r w:rsidR="00944601" w:rsidRPr="00944601">
        <w:rPr>
          <w:rFonts w:ascii="Courier New" w:hAnsi="Courier New" w:cs="Courier New"/>
          <w:noProof/>
          <w:color w:val="A31515"/>
          <w:kern w:val="0"/>
          <w:sz w:val="20"/>
          <w:szCs w:val="20"/>
          <w:lang w:val="en-GB" w:bidi="ar-SA"/>
        </w:rPr>
        <w:t>DESCRIPTION</w:t>
      </w:r>
      <w:r w:rsidRPr="00944601">
        <w:rPr>
          <w:rFonts w:ascii="Courier New" w:hAnsi="Courier New" w:cs="Courier New"/>
          <w:noProof/>
          <w:color w:val="0000FF"/>
          <w:kern w:val="0"/>
          <w:sz w:val="20"/>
          <w:szCs w:val="20"/>
          <w:lang w:val="en-GB" w:bidi="ar-SA"/>
        </w:rPr>
        <w:t>&gt;</w:t>
      </w:r>
    </w:p>
    <w:p w:rsidR="004D2D38" w:rsidRDefault="004D2D38" w:rsidP="004D2D3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DZ_CK</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CK0015240</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DZ_CK</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U_UBEZP</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T</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U_UBEZP</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U_WART_UBEZP</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555</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U_WART_UBEZP</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U_POBRANIE</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T</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U_POBRANIE</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U_WART_POBRANIA</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500</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U_WART_POBRANIA</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U_RACH_POBRANIA</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94248054301118707668959053</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U_RACH_POBRANIA</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UWAGI</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Zielonym do góry</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UWAGI</w:t>
      </w:r>
      <w:r>
        <w:rPr>
          <w:rFonts w:ascii="Courier New" w:hAnsi="Courier New" w:cs="Courier New"/>
          <w:noProof/>
          <w:color w:val="0000FF"/>
          <w:kern w:val="0"/>
          <w:sz w:val="20"/>
          <w:szCs w:val="20"/>
          <w:lang w:bidi="ar-SA"/>
        </w:rPr>
        <w:t>&gt;</w:t>
      </w:r>
    </w:p>
    <w:p w:rsidR="004D2D38" w:rsidRPr="00C74305" w:rsidRDefault="004D2D38" w:rsidP="004D2D3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val="en-GB" w:bidi="ar-SA"/>
        </w:rPr>
      </w:pPr>
      <w:r w:rsidRPr="00C74305">
        <w:rPr>
          <w:rFonts w:ascii="Courier New" w:hAnsi="Courier New" w:cs="Courier New"/>
          <w:noProof/>
          <w:color w:val="0000FF"/>
          <w:kern w:val="0"/>
          <w:sz w:val="20"/>
          <w:szCs w:val="20"/>
          <w:lang w:val="en-GB" w:bidi="ar-SA"/>
        </w:rPr>
        <w:t>&lt;</w:t>
      </w:r>
      <w:r w:rsidR="00944601" w:rsidRPr="00C74305">
        <w:rPr>
          <w:rFonts w:ascii="Courier New" w:hAnsi="Courier New" w:cs="Courier New"/>
          <w:noProof/>
          <w:color w:val="A31515"/>
          <w:kern w:val="0"/>
          <w:sz w:val="20"/>
          <w:szCs w:val="20"/>
          <w:lang w:val="en-GB" w:bidi="ar-SA"/>
        </w:rPr>
        <w:t>DESCRIPTION</w:t>
      </w:r>
      <w:r w:rsidRPr="00C74305">
        <w:rPr>
          <w:rFonts w:ascii="Courier New" w:hAnsi="Courier New" w:cs="Courier New"/>
          <w:noProof/>
          <w:color w:val="0000FF"/>
          <w:kern w:val="0"/>
          <w:sz w:val="20"/>
          <w:szCs w:val="20"/>
          <w:lang w:val="en-GB" w:bidi="ar-SA"/>
        </w:rPr>
        <w:t>&gt;</w:t>
      </w:r>
      <w:r w:rsidRPr="00C74305">
        <w:rPr>
          <w:rFonts w:ascii="Courier New" w:hAnsi="Courier New" w:cs="Courier New"/>
          <w:noProof/>
          <w:kern w:val="0"/>
          <w:sz w:val="20"/>
          <w:szCs w:val="20"/>
          <w:lang w:val="en-GB" w:bidi="ar-SA"/>
        </w:rPr>
        <w:t>Drzewko</w:t>
      </w:r>
      <w:r w:rsidRPr="00C74305">
        <w:rPr>
          <w:rFonts w:ascii="Courier New" w:hAnsi="Courier New" w:cs="Courier New"/>
          <w:noProof/>
          <w:color w:val="0000FF"/>
          <w:kern w:val="0"/>
          <w:sz w:val="20"/>
          <w:szCs w:val="20"/>
          <w:lang w:val="en-GB" w:bidi="ar-SA"/>
        </w:rPr>
        <w:t>&lt;/</w:t>
      </w:r>
      <w:r w:rsidR="00944601" w:rsidRPr="00C74305">
        <w:rPr>
          <w:rFonts w:ascii="Courier New" w:hAnsi="Courier New" w:cs="Courier New"/>
          <w:noProof/>
          <w:color w:val="A31515"/>
          <w:kern w:val="0"/>
          <w:sz w:val="20"/>
          <w:szCs w:val="20"/>
          <w:lang w:val="en-GB" w:bidi="ar-SA"/>
        </w:rPr>
        <w:t>DESCRIPTION</w:t>
      </w:r>
      <w:r w:rsidRPr="00C74305">
        <w:rPr>
          <w:rFonts w:ascii="Courier New" w:hAnsi="Courier New" w:cs="Courier New"/>
          <w:noProof/>
          <w:color w:val="0000FF"/>
          <w:kern w:val="0"/>
          <w:sz w:val="20"/>
          <w:szCs w:val="20"/>
          <w:lang w:val="en-GB" w:bidi="ar-SA"/>
        </w:rPr>
        <w:t>&gt;</w:t>
      </w:r>
    </w:p>
    <w:p w:rsidR="004D2D38" w:rsidRPr="00C74305" w:rsidRDefault="004D2D38" w:rsidP="004D2D3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val="en-GB" w:bidi="ar-SA"/>
        </w:rPr>
      </w:pPr>
      <w:r w:rsidRPr="00C74305">
        <w:rPr>
          <w:rFonts w:ascii="Courier New" w:hAnsi="Courier New" w:cs="Courier New"/>
          <w:noProof/>
          <w:color w:val="0000FF"/>
          <w:kern w:val="0"/>
          <w:sz w:val="20"/>
          <w:szCs w:val="20"/>
          <w:lang w:val="en-GB" w:bidi="ar-SA"/>
        </w:rPr>
        <w:t>&lt;</w:t>
      </w:r>
      <w:r w:rsidRPr="00C74305">
        <w:rPr>
          <w:rFonts w:ascii="Courier New" w:hAnsi="Courier New" w:cs="Courier New"/>
          <w:noProof/>
          <w:color w:val="A31515"/>
          <w:kern w:val="0"/>
          <w:sz w:val="20"/>
          <w:szCs w:val="20"/>
          <w:lang w:val="en-GB" w:bidi="ar-SA"/>
        </w:rPr>
        <w:t>NR_REF_1</w:t>
      </w:r>
      <w:r w:rsidRPr="00C74305">
        <w:rPr>
          <w:rFonts w:ascii="Courier New" w:hAnsi="Courier New" w:cs="Courier New"/>
          <w:noProof/>
          <w:color w:val="0000FF"/>
          <w:kern w:val="0"/>
          <w:sz w:val="20"/>
          <w:szCs w:val="20"/>
          <w:lang w:val="en-GB" w:bidi="ar-SA"/>
        </w:rPr>
        <w:t>&gt;</w:t>
      </w:r>
      <w:r w:rsidRPr="00C74305">
        <w:rPr>
          <w:rFonts w:ascii="Courier New" w:hAnsi="Courier New" w:cs="Courier New"/>
          <w:noProof/>
          <w:kern w:val="0"/>
          <w:sz w:val="20"/>
          <w:szCs w:val="20"/>
          <w:lang w:val="en-GB" w:bidi="ar-SA"/>
        </w:rPr>
        <w:t>1111</w:t>
      </w:r>
      <w:r w:rsidRPr="00C74305">
        <w:rPr>
          <w:rFonts w:ascii="Courier New" w:hAnsi="Courier New" w:cs="Courier New"/>
          <w:noProof/>
          <w:color w:val="0000FF"/>
          <w:kern w:val="0"/>
          <w:sz w:val="20"/>
          <w:szCs w:val="20"/>
          <w:lang w:val="en-GB" w:bidi="ar-SA"/>
        </w:rPr>
        <w:t>&lt;/</w:t>
      </w:r>
      <w:r w:rsidRPr="00C74305">
        <w:rPr>
          <w:rFonts w:ascii="Courier New" w:hAnsi="Courier New" w:cs="Courier New"/>
          <w:noProof/>
          <w:color w:val="A31515"/>
          <w:kern w:val="0"/>
          <w:sz w:val="20"/>
          <w:szCs w:val="20"/>
          <w:lang w:val="en-GB" w:bidi="ar-SA"/>
        </w:rPr>
        <w:t>NR_REF_1</w:t>
      </w:r>
      <w:r w:rsidRPr="00C74305">
        <w:rPr>
          <w:rFonts w:ascii="Courier New" w:hAnsi="Courier New" w:cs="Courier New"/>
          <w:noProof/>
          <w:color w:val="0000FF"/>
          <w:kern w:val="0"/>
          <w:sz w:val="20"/>
          <w:szCs w:val="20"/>
          <w:lang w:val="en-GB" w:bidi="ar-SA"/>
        </w:rPr>
        <w:t>&gt;</w:t>
      </w:r>
    </w:p>
    <w:p w:rsidR="004D2D38" w:rsidRDefault="004D2D38" w:rsidP="004D2D3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NR_REF_2</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1122</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NR_REF_2</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ILOSC_NIESTANDARD</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1</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ILOSC_NIESTANDARD</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NIEST_WYSOKOSC</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20</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NIEST_WYSOKOSC</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NIEST_DLUGOSC</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40</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NIEST_DLUGOSC</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NIEST_SZEROKOSC</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65</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NIEST_SZEROKOSC</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lp</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Zamowienie: 9004621</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lp</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Przesylka</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Parametry</w:t>
      </w:r>
      <w:r>
        <w:rPr>
          <w:rFonts w:ascii="Courier New" w:hAnsi="Courier New" w:cs="Courier New"/>
          <w:noProof/>
          <w:color w:val="0000FF"/>
          <w:kern w:val="0"/>
          <w:sz w:val="20"/>
          <w:szCs w:val="20"/>
          <w:lang w:bidi="ar-SA"/>
        </w:rPr>
        <w:t>&gt;</w:t>
      </w:r>
    </w:p>
    <w:p w:rsidR="00ED7D27" w:rsidRPr="00C74305" w:rsidRDefault="004D2D38" w:rsidP="004D2D38">
      <w:pPr>
        <w:widowControl/>
        <w:suppressAutoHyphens w:val="0"/>
        <w:autoSpaceDE w:val="0"/>
        <w:adjustRightInd w:val="0"/>
        <w:spacing w:after="0"/>
        <w:jc w:val="left"/>
        <w:textAlignment w:val="auto"/>
        <w:rPr>
          <w:rFonts w:ascii="Courier New" w:hAnsi="Courier New" w:cs="Courier New"/>
          <w:noProof/>
          <w:color w:val="0000FF"/>
          <w:kern w:val="0"/>
          <w:sz w:val="20"/>
          <w:szCs w:val="20"/>
          <w:lang w:val="en-GB" w:bidi="ar-SA"/>
        </w:rPr>
      </w:pPr>
      <w:r w:rsidRPr="00C74305">
        <w:rPr>
          <w:rFonts w:ascii="Courier New" w:hAnsi="Courier New" w:cs="Courier New"/>
          <w:noProof/>
          <w:color w:val="0000FF"/>
          <w:kern w:val="0"/>
          <w:sz w:val="20"/>
          <w:szCs w:val="20"/>
          <w:lang w:val="en-GB" w:bidi="ar-SA"/>
        </w:rPr>
        <w:t>&lt;/</w:t>
      </w:r>
      <w:r w:rsidRPr="00C74305">
        <w:rPr>
          <w:rFonts w:ascii="Courier New" w:hAnsi="Courier New" w:cs="Courier New"/>
          <w:noProof/>
          <w:color w:val="A31515"/>
          <w:kern w:val="0"/>
          <w:sz w:val="20"/>
          <w:szCs w:val="20"/>
          <w:lang w:val="en-GB" w:bidi="ar-SA"/>
        </w:rPr>
        <w:t>Dane</w:t>
      </w:r>
      <w:r w:rsidRPr="00C74305">
        <w:rPr>
          <w:rFonts w:ascii="Courier New" w:hAnsi="Courier New" w:cs="Courier New"/>
          <w:noProof/>
          <w:color w:val="0000FF"/>
          <w:kern w:val="0"/>
          <w:sz w:val="20"/>
          <w:szCs w:val="20"/>
          <w:lang w:val="en-GB" w:bidi="ar-SA"/>
        </w:rPr>
        <w:t>&gt;</w:t>
      </w:r>
    </w:p>
    <w:p w:rsidR="00ED7D27" w:rsidRPr="00C74305" w:rsidRDefault="00ED7D27" w:rsidP="00ED7D27">
      <w:pPr>
        <w:pStyle w:val="Textbody"/>
        <w:spacing w:after="0"/>
        <w:ind w:left="709"/>
        <w:rPr>
          <w:rFonts w:ascii="Courier New" w:hAnsi="Courier New"/>
          <w:sz w:val="20"/>
          <w:szCs w:val="20"/>
          <w:lang w:val="en-GB"/>
        </w:rPr>
      </w:pPr>
    </w:p>
    <w:p w:rsidR="00ED7D27" w:rsidRPr="00C74305" w:rsidRDefault="00ED7D27" w:rsidP="00ED7D27">
      <w:pPr>
        <w:pStyle w:val="Textbody"/>
        <w:spacing w:after="0"/>
        <w:ind w:left="709"/>
        <w:rPr>
          <w:rFonts w:ascii="Courier New" w:hAnsi="Courier New"/>
          <w:sz w:val="20"/>
          <w:szCs w:val="20"/>
          <w:lang w:val="en-GB"/>
        </w:rPr>
      </w:pPr>
    </w:p>
    <w:p w:rsidR="00ED7D27" w:rsidRPr="00DC756D" w:rsidRDefault="00DC756D" w:rsidP="00ED7D27">
      <w:pPr>
        <w:ind w:firstLine="0"/>
        <w:rPr>
          <w:lang w:val="en-GB"/>
        </w:rPr>
      </w:pPr>
      <w:r w:rsidRPr="00DC756D">
        <w:rPr>
          <w:lang w:val="en-GB"/>
        </w:rPr>
        <w:t xml:space="preserve">Data returned by the </w:t>
      </w:r>
      <w:r w:rsidR="00ED7D27" w:rsidRPr="00DC756D">
        <w:rPr>
          <w:lang w:val="en-GB"/>
        </w:rPr>
        <w:t>K-EX WebAPI</w:t>
      </w:r>
      <w:r w:rsidRPr="00DC756D">
        <w:rPr>
          <w:lang w:val="en-GB"/>
        </w:rPr>
        <w:t xml:space="preserve"> system</w:t>
      </w:r>
      <w:r w:rsidR="00ED7D27" w:rsidRPr="00DC756D">
        <w:rPr>
          <w:lang w:val="en-GB"/>
        </w:rPr>
        <w:t>:</w:t>
      </w:r>
    </w:p>
    <w:p w:rsidR="00ED7D27" w:rsidRPr="00DC756D" w:rsidRDefault="00ED7D27" w:rsidP="00ED7D27">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val="en-GB" w:bidi="ar-SA"/>
        </w:rPr>
      </w:pPr>
    </w:p>
    <w:p w:rsidR="004D2D38" w:rsidRDefault="004D2D38" w:rsidP="004D2D3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Odpowiedz</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Wyniki</w:t>
      </w:r>
      <w:r>
        <w:rPr>
          <w:rFonts w:ascii="Courier New" w:hAnsi="Courier New" w:cs="Courier New"/>
          <w:noProof/>
          <w:color w:val="0000FF"/>
          <w:kern w:val="0"/>
          <w:sz w:val="20"/>
          <w:szCs w:val="20"/>
          <w:lang w:bidi="ar-SA"/>
        </w:rPr>
        <w:t>&gt;</w:t>
      </w:r>
    </w:p>
    <w:p w:rsidR="004D2D38" w:rsidRDefault="004D2D38" w:rsidP="004D2D3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Informacja</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Edycja zakończona sukcesem</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Informacja</w:t>
      </w:r>
      <w:r>
        <w:rPr>
          <w:rFonts w:ascii="Courier New" w:hAnsi="Courier New" w:cs="Courier New"/>
          <w:noProof/>
          <w:color w:val="0000FF"/>
          <w:kern w:val="0"/>
          <w:sz w:val="20"/>
          <w:szCs w:val="20"/>
          <w:lang w:bidi="ar-SA"/>
        </w:rPr>
        <w:t>&gt;</w:t>
      </w:r>
    </w:p>
    <w:p w:rsidR="004D2D38" w:rsidRPr="00C74305" w:rsidRDefault="004D2D38" w:rsidP="004D2D3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val="en-GB" w:bidi="ar-SA"/>
        </w:rPr>
      </w:pPr>
      <w:r w:rsidRPr="00C74305">
        <w:rPr>
          <w:rFonts w:ascii="Courier New" w:hAnsi="Courier New" w:cs="Courier New"/>
          <w:noProof/>
          <w:color w:val="0000FF"/>
          <w:kern w:val="0"/>
          <w:sz w:val="20"/>
          <w:szCs w:val="20"/>
          <w:lang w:val="en-GB" w:bidi="ar-SA"/>
        </w:rPr>
        <w:t>&lt;/</w:t>
      </w:r>
      <w:r w:rsidRPr="00C74305">
        <w:rPr>
          <w:rFonts w:ascii="Courier New" w:hAnsi="Courier New" w:cs="Courier New"/>
          <w:noProof/>
          <w:color w:val="A31515"/>
          <w:kern w:val="0"/>
          <w:sz w:val="20"/>
          <w:szCs w:val="20"/>
          <w:lang w:val="en-GB" w:bidi="ar-SA"/>
        </w:rPr>
        <w:t>Wyniki</w:t>
      </w:r>
      <w:r w:rsidRPr="00C74305">
        <w:rPr>
          <w:rFonts w:ascii="Courier New" w:hAnsi="Courier New" w:cs="Courier New"/>
          <w:noProof/>
          <w:color w:val="0000FF"/>
          <w:kern w:val="0"/>
          <w:sz w:val="20"/>
          <w:szCs w:val="20"/>
          <w:lang w:val="en-GB" w:bidi="ar-SA"/>
        </w:rPr>
        <w:t>&gt;</w:t>
      </w:r>
    </w:p>
    <w:p w:rsidR="004D2D38" w:rsidRPr="00C74305" w:rsidRDefault="004D2D38" w:rsidP="004D2D3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val="en-GB" w:bidi="ar-SA"/>
        </w:rPr>
      </w:pPr>
      <w:r w:rsidRPr="00C74305">
        <w:rPr>
          <w:rFonts w:ascii="Courier New" w:hAnsi="Courier New" w:cs="Courier New"/>
          <w:noProof/>
          <w:color w:val="0000FF"/>
          <w:kern w:val="0"/>
          <w:sz w:val="20"/>
          <w:szCs w:val="20"/>
          <w:lang w:val="en-GB" w:bidi="ar-SA"/>
        </w:rPr>
        <w:t>&lt;/</w:t>
      </w:r>
      <w:r w:rsidRPr="00C74305">
        <w:rPr>
          <w:rFonts w:ascii="Courier New" w:hAnsi="Courier New" w:cs="Courier New"/>
          <w:noProof/>
          <w:color w:val="A31515"/>
          <w:kern w:val="0"/>
          <w:sz w:val="20"/>
          <w:szCs w:val="20"/>
          <w:lang w:val="en-GB" w:bidi="ar-SA"/>
        </w:rPr>
        <w:t>Odpowiedz</w:t>
      </w:r>
      <w:r w:rsidRPr="00C74305">
        <w:rPr>
          <w:rFonts w:ascii="Courier New" w:hAnsi="Courier New" w:cs="Courier New"/>
          <w:noProof/>
          <w:color w:val="0000FF"/>
          <w:kern w:val="0"/>
          <w:sz w:val="20"/>
          <w:szCs w:val="20"/>
          <w:lang w:val="en-GB" w:bidi="ar-SA"/>
        </w:rPr>
        <w:t>&gt;</w:t>
      </w:r>
    </w:p>
    <w:p w:rsidR="00ED7D27" w:rsidRPr="00C74305" w:rsidRDefault="00ED7D27" w:rsidP="004D2D38">
      <w:pPr>
        <w:spacing w:after="0"/>
        <w:ind w:firstLine="0"/>
        <w:jc w:val="left"/>
        <w:rPr>
          <w:b/>
          <w:bCs/>
          <w:sz w:val="28"/>
          <w:szCs w:val="28"/>
          <w:lang w:val="en-GB"/>
        </w:rPr>
      </w:pPr>
      <w:r w:rsidRPr="00C74305">
        <w:rPr>
          <w:lang w:val="en-GB"/>
        </w:rPr>
        <w:br w:type="page"/>
      </w:r>
    </w:p>
    <w:p w:rsidR="00BD5BE7" w:rsidRPr="00DC756D" w:rsidRDefault="00DC756D" w:rsidP="008E4140">
      <w:pPr>
        <w:pStyle w:val="Nagwek1"/>
        <w:rPr>
          <w:lang w:val="en-GB"/>
        </w:rPr>
      </w:pPr>
      <w:r w:rsidRPr="00DC756D">
        <w:rPr>
          <w:lang w:val="en-GB"/>
        </w:rPr>
        <w:lastRenderedPageBreak/>
        <w:t>Cancelling of parcel</w:t>
      </w:r>
    </w:p>
    <w:p w:rsidR="008E4140" w:rsidRPr="00DC756D" w:rsidRDefault="008E4140" w:rsidP="008E4140">
      <w:pPr>
        <w:ind w:firstLine="0"/>
        <w:rPr>
          <w:b/>
          <w:lang w:val="en-GB"/>
        </w:rPr>
      </w:pPr>
    </w:p>
    <w:p w:rsidR="00BD5BE7" w:rsidRPr="00DC756D" w:rsidRDefault="00DC756D" w:rsidP="008E4140">
      <w:pPr>
        <w:ind w:firstLine="0"/>
        <w:rPr>
          <w:b/>
          <w:lang w:val="en-GB"/>
        </w:rPr>
      </w:pPr>
      <w:r w:rsidRPr="00DC756D">
        <w:rPr>
          <w:b/>
          <w:lang w:val="en-GB"/>
        </w:rPr>
        <w:t>Name of the method</w:t>
      </w:r>
      <w:r w:rsidR="007D1AC8" w:rsidRPr="00DC756D">
        <w:rPr>
          <w:b/>
          <w:lang w:val="en-GB"/>
        </w:rPr>
        <w:t>:</w:t>
      </w:r>
    </w:p>
    <w:p w:rsidR="00BD5BE7" w:rsidRDefault="007D1AC8">
      <w:pPr>
        <w:pStyle w:val="Textbody"/>
        <w:rPr>
          <w:rFonts w:ascii="Courier New" w:hAnsi="Courier New"/>
          <w:sz w:val="20"/>
          <w:szCs w:val="20"/>
        </w:rPr>
      </w:pPr>
      <w:r w:rsidRPr="00DC756D">
        <w:rPr>
          <w:rFonts w:ascii="Courier New" w:hAnsi="Courier New"/>
          <w:sz w:val="20"/>
          <w:szCs w:val="20"/>
          <w:lang w:val="en-GB"/>
        </w:rPr>
        <w:tab/>
      </w:r>
      <w:r w:rsidR="00DC756D">
        <w:rPr>
          <w:rFonts w:ascii="Courier New" w:hAnsi="Courier New"/>
          <w:sz w:val="20"/>
          <w:szCs w:val="20"/>
        </w:rPr>
        <w:t>CancelParcels</w:t>
      </w:r>
    </w:p>
    <w:p w:rsidR="008E4140" w:rsidRDefault="008E4140">
      <w:pPr>
        <w:pStyle w:val="Textbody"/>
        <w:rPr>
          <w:u w:val="single"/>
        </w:rPr>
      </w:pPr>
    </w:p>
    <w:p w:rsidR="00BD5BE7" w:rsidRPr="008E4140" w:rsidRDefault="00DC756D" w:rsidP="008E4140">
      <w:pPr>
        <w:ind w:firstLine="0"/>
        <w:rPr>
          <w:b/>
        </w:rPr>
      </w:pPr>
      <w:r>
        <w:rPr>
          <w:b/>
        </w:rPr>
        <w:t>Parameters</w:t>
      </w:r>
      <w:r w:rsidR="007D1AC8" w:rsidRPr="008E4140">
        <w:rPr>
          <w:b/>
        </w:rPr>
        <w:t>:</w:t>
      </w:r>
    </w:p>
    <w:p w:rsidR="00C55CD0" w:rsidRDefault="007D1AC8" w:rsidP="00C55CD0">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sz w:val="20"/>
          <w:szCs w:val="20"/>
        </w:rPr>
        <w:tab/>
      </w:r>
      <w:r w:rsidR="00C55CD0">
        <w:rPr>
          <w:rFonts w:ascii="Courier New" w:hAnsi="Courier New" w:cs="Courier New"/>
          <w:noProof/>
          <w:color w:val="0000FF"/>
          <w:kern w:val="0"/>
          <w:sz w:val="20"/>
          <w:szCs w:val="20"/>
          <w:lang w:bidi="ar-SA"/>
        </w:rPr>
        <w:t>&lt;</w:t>
      </w:r>
      <w:r w:rsidR="00C55CD0">
        <w:rPr>
          <w:rFonts w:ascii="Courier New" w:hAnsi="Courier New" w:cs="Courier New"/>
          <w:noProof/>
          <w:color w:val="A31515"/>
          <w:kern w:val="0"/>
          <w:sz w:val="20"/>
          <w:szCs w:val="20"/>
          <w:lang w:bidi="ar-SA"/>
        </w:rPr>
        <w:t>NumerPrzesylki</w:t>
      </w:r>
      <w:r w:rsidR="00C55CD0">
        <w:rPr>
          <w:rFonts w:ascii="Courier New" w:hAnsi="Courier New" w:cs="Courier New"/>
          <w:noProof/>
          <w:color w:val="0000FF"/>
          <w:kern w:val="0"/>
          <w:sz w:val="20"/>
          <w:szCs w:val="20"/>
          <w:lang w:bidi="ar-SA"/>
        </w:rPr>
        <w:t>&gt;</w:t>
      </w:r>
      <w:r w:rsidR="00C55CD0">
        <w:rPr>
          <w:rFonts w:ascii="Courier New" w:hAnsi="Courier New" w:cs="Courier New"/>
          <w:noProof/>
          <w:kern w:val="0"/>
          <w:sz w:val="20"/>
          <w:szCs w:val="20"/>
          <w:lang w:bidi="ar-SA"/>
        </w:rPr>
        <w:t>numer_przesylki</w:t>
      </w:r>
      <w:r w:rsidR="00C55CD0">
        <w:rPr>
          <w:rFonts w:ascii="Courier New" w:hAnsi="Courier New" w:cs="Courier New"/>
          <w:noProof/>
          <w:color w:val="0000FF"/>
          <w:kern w:val="0"/>
          <w:sz w:val="20"/>
          <w:szCs w:val="20"/>
          <w:lang w:bidi="ar-SA"/>
        </w:rPr>
        <w:t>&lt;/</w:t>
      </w:r>
      <w:r w:rsidR="00C55CD0">
        <w:rPr>
          <w:rFonts w:ascii="Courier New" w:hAnsi="Courier New" w:cs="Courier New"/>
          <w:noProof/>
          <w:color w:val="A31515"/>
          <w:kern w:val="0"/>
          <w:sz w:val="20"/>
          <w:szCs w:val="20"/>
          <w:lang w:bidi="ar-SA"/>
        </w:rPr>
        <w:t>NumerPrzesylki</w:t>
      </w:r>
      <w:r w:rsidR="00C55CD0">
        <w:rPr>
          <w:rFonts w:ascii="Courier New" w:hAnsi="Courier New" w:cs="Courier New"/>
          <w:noProof/>
          <w:color w:val="0000FF"/>
          <w:kern w:val="0"/>
          <w:sz w:val="20"/>
          <w:szCs w:val="20"/>
          <w:lang w:bidi="ar-SA"/>
        </w:rPr>
        <w:t>&gt;</w:t>
      </w:r>
    </w:p>
    <w:p w:rsidR="00C55CD0" w:rsidRDefault="00C55CD0" w:rsidP="00C55CD0">
      <w:pPr>
        <w:widowControl/>
        <w:suppressAutoHyphens w:val="0"/>
        <w:autoSpaceDE w:val="0"/>
        <w:adjustRightInd w:val="0"/>
        <w:spacing w:after="0"/>
        <w:jc w:val="left"/>
        <w:textAlignment w:val="auto"/>
        <w:rPr>
          <w:rFonts w:ascii="Courier New" w:hAnsi="Courier New" w:cs="Courier New"/>
          <w:noProof/>
          <w:kern w:val="0"/>
          <w:sz w:val="20"/>
          <w:szCs w:val="20"/>
          <w:lang w:bidi="ar-SA"/>
        </w:rPr>
      </w:pPr>
      <w:r>
        <w:rPr>
          <w:rFonts w:ascii="Courier New" w:hAnsi="Courier New" w:cs="Courier New"/>
          <w:noProof/>
          <w:kern w:val="0"/>
          <w:sz w:val="20"/>
          <w:szCs w:val="20"/>
          <w:lang w:bidi="ar-SA"/>
        </w:rPr>
        <w:t>...</w:t>
      </w:r>
    </w:p>
    <w:p w:rsidR="0083096C" w:rsidRDefault="00DC756D" w:rsidP="0083096C">
      <w:r>
        <w:t>whereas</w:t>
      </w:r>
      <w:r w:rsidR="0083096C">
        <w:t>:</w:t>
      </w:r>
    </w:p>
    <w:p w:rsidR="0083096C" w:rsidRDefault="00DC756D" w:rsidP="0083096C">
      <w:pPr>
        <w:pStyle w:val="Akapitzlist"/>
        <w:numPr>
          <w:ilvl w:val="0"/>
          <w:numId w:val="5"/>
        </w:numPr>
      </w:pPr>
      <w:r>
        <w:t>number</w:t>
      </w:r>
      <w:r w:rsidR="008A68DC">
        <w:t>_</w:t>
      </w:r>
      <w:r>
        <w:t>parcel</w:t>
      </w:r>
      <w:r w:rsidR="0083096C">
        <w:t xml:space="preserve"> – </w:t>
      </w:r>
      <w:r>
        <w:t xml:space="preserve">number of parcel to be cancelled  granted by the K-EX system </w:t>
      </w:r>
    </w:p>
    <w:p w:rsidR="00DC756D" w:rsidRPr="00B440D5" w:rsidRDefault="00DC756D" w:rsidP="008E4140">
      <w:pPr>
        <w:ind w:firstLine="0"/>
        <w:rPr>
          <w:lang w:val="en-GB"/>
        </w:rPr>
      </w:pPr>
      <w:r w:rsidRPr="00B440D5">
        <w:rPr>
          <w:lang w:val="en-GB"/>
        </w:rPr>
        <w:t xml:space="preserve">Proper method </w:t>
      </w:r>
      <w:r w:rsidR="00B440D5" w:rsidRPr="00B440D5">
        <w:rPr>
          <w:lang w:val="en-GB"/>
        </w:rPr>
        <w:t>inducing causes cancelling one or more parcels in the</w:t>
      </w:r>
      <w:r w:rsidR="00B440D5">
        <w:rPr>
          <w:lang w:val="en-GB"/>
        </w:rPr>
        <w:t xml:space="preserve"> K-EX</w:t>
      </w:r>
      <w:r w:rsidR="00B440D5" w:rsidRPr="00B440D5">
        <w:rPr>
          <w:lang w:val="en-GB"/>
        </w:rPr>
        <w:t xml:space="preserve"> system</w:t>
      </w:r>
    </w:p>
    <w:p w:rsidR="008E4140" w:rsidRPr="00B440D5" w:rsidRDefault="008E4140" w:rsidP="008E4140">
      <w:pPr>
        <w:ind w:firstLine="0"/>
        <w:rPr>
          <w:b/>
          <w:lang w:val="en-GB"/>
        </w:rPr>
      </w:pPr>
    </w:p>
    <w:p w:rsidR="00BD5BE7" w:rsidRPr="008E4140" w:rsidRDefault="00B440D5" w:rsidP="008E4140">
      <w:pPr>
        <w:ind w:firstLine="0"/>
        <w:rPr>
          <w:b/>
        </w:rPr>
      </w:pPr>
      <w:r>
        <w:rPr>
          <w:b/>
        </w:rPr>
        <w:t>Return value</w:t>
      </w:r>
      <w:r w:rsidR="007D1AC8" w:rsidRPr="008E4140">
        <w:rPr>
          <w:b/>
        </w:rPr>
        <w:t>:</w:t>
      </w:r>
    </w:p>
    <w:p w:rsidR="00C55CD0" w:rsidRDefault="00C55CD0" w:rsidP="00C55CD0">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AnulowanePrzesylki</w:t>
      </w:r>
      <w:r>
        <w:rPr>
          <w:rFonts w:ascii="Courier New" w:hAnsi="Courier New" w:cs="Courier New"/>
          <w:noProof/>
          <w:color w:val="0000FF"/>
          <w:kern w:val="0"/>
          <w:sz w:val="20"/>
          <w:szCs w:val="20"/>
          <w:lang w:bidi="ar-SA"/>
        </w:rPr>
        <w:t>&gt;</w:t>
      </w:r>
    </w:p>
    <w:p w:rsidR="00C55CD0" w:rsidRDefault="00C55CD0" w:rsidP="00C55CD0">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NumerPrzesylki</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numer</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NumerPrzesylki</w:t>
      </w:r>
      <w:r>
        <w:rPr>
          <w:rFonts w:ascii="Courier New" w:hAnsi="Courier New" w:cs="Courier New"/>
          <w:noProof/>
          <w:color w:val="0000FF"/>
          <w:kern w:val="0"/>
          <w:sz w:val="20"/>
          <w:szCs w:val="20"/>
          <w:lang w:bidi="ar-SA"/>
        </w:rPr>
        <w:t>&gt;</w:t>
      </w:r>
    </w:p>
    <w:p w:rsidR="00C55CD0" w:rsidRPr="00C74305" w:rsidRDefault="00C55CD0" w:rsidP="00C55CD0">
      <w:pPr>
        <w:widowControl/>
        <w:suppressAutoHyphens w:val="0"/>
        <w:autoSpaceDE w:val="0"/>
        <w:adjustRightInd w:val="0"/>
        <w:spacing w:after="0"/>
        <w:ind w:left="709" w:firstLine="0"/>
        <w:jc w:val="left"/>
        <w:textAlignment w:val="auto"/>
        <w:rPr>
          <w:rFonts w:ascii="Courier New" w:hAnsi="Courier New" w:cs="Courier New"/>
          <w:noProof/>
          <w:kern w:val="0"/>
          <w:sz w:val="20"/>
          <w:szCs w:val="20"/>
          <w:lang w:val="en-GB" w:bidi="ar-SA"/>
        </w:rPr>
      </w:pPr>
      <w:r w:rsidRPr="00C74305">
        <w:rPr>
          <w:rFonts w:ascii="Courier New" w:hAnsi="Courier New" w:cs="Courier New"/>
          <w:noProof/>
          <w:kern w:val="0"/>
          <w:sz w:val="20"/>
          <w:szCs w:val="20"/>
          <w:lang w:val="en-GB" w:bidi="ar-SA"/>
        </w:rPr>
        <w:t>...</w:t>
      </w:r>
    </w:p>
    <w:p w:rsidR="00C55CD0" w:rsidRPr="00C74305" w:rsidRDefault="00C55CD0" w:rsidP="00C55CD0">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val="en-GB" w:bidi="ar-SA"/>
        </w:rPr>
      </w:pPr>
      <w:r w:rsidRPr="00C74305">
        <w:rPr>
          <w:rFonts w:ascii="Courier New" w:hAnsi="Courier New" w:cs="Courier New"/>
          <w:noProof/>
          <w:color w:val="0000FF"/>
          <w:kern w:val="0"/>
          <w:sz w:val="20"/>
          <w:szCs w:val="20"/>
          <w:lang w:val="en-GB" w:bidi="ar-SA"/>
        </w:rPr>
        <w:t>&lt;/</w:t>
      </w:r>
      <w:r w:rsidRPr="00C74305">
        <w:rPr>
          <w:rFonts w:ascii="Courier New" w:hAnsi="Courier New" w:cs="Courier New"/>
          <w:noProof/>
          <w:color w:val="A31515"/>
          <w:kern w:val="0"/>
          <w:sz w:val="20"/>
          <w:szCs w:val="20"/>
          <w:lang w:val="en-GB" w:bidi="ar-SA"/>
        </w:rPr>
        <w:t>AnulowanePrzesylki</w:t>
      </w:r>
      <w:r w:rsidRPr="00C74305">
        <w:rPr>
          <w:rFonts w:ascii="Courier New" w:hAnsi="Courier New" w:cs="Courier New"/>
          <w:noProof/>
          <w:color w:val="0000FF"/>
          <w:kern w:val="0"/>
          <w:sz w:val="20"/>
          <w:szCs w:val="20"/>
          <w:lang w:val="en-GB" w:bidi="ar-SA"/>
        </w:rPr>
        <w:t>&gt;</w:t>
      </w:r>
    </w:p>
    <w:p w:rsidR="005218BE" w:rsidRPr="00C74305" w:rsidRDefault="005218BE" w:rsidP="005218BE">
      <w:pPr>
        <w:pStyle w:val="Textbody"/>
        <w:spacing w:after="0"/>
        <w:rPr>
          <w:rFonts w:ascii="Courier New" w:hAnsi="Courier New"/>
          <w:sz w:val="20"/>
          <w:szCs w:val="20"/>
          <w:lang w:val="en-GB"/>
        </w:rPr>
      </w:pPr>
    </w:p>
    <w:p w:rsidR="00B440D5" w:rsidRPr="00B440D5" w:rsidRDefault="00B440D5" w:rsidP="005218BE">
      <w:pPr>
        <w:ind w:firstLine="0"/>
        <w:rPr>
          <w:lang w:val="en-GB"/>
        </w:rPr>
      </w:pPr>
      <w:r w:rsidRPr="00B440D5">
        <w:rPr>
          <w:lang w:val="en-GB"/>
        </w:rPr>
        <w:t>As a result of correct operation XML is returned along with list of cancelled parcels</w:t>
      </w:r>
    </w:p>
    <w:p w:rsidR="00ED7D27" w:rsidRPr="00C74305" w:rsidRDefault="00ED7D27" w:rsidP="008E4140">
      <w:pPr>
        <w:pStyle w:val="Textbody"/>
        <w:spacing w:after="0"/>
        <w:ind w:left="709"/>
        <w:rPr>
          <w:rFonts w:ascii="Courier New" w:hAnsi="Courier New"/>
          <w:sz w:val="20"/>
          <w:szCs w:val="20"/>
          <w:lang w:val="en-GB"/>
        </w:rPr>
      </w:pPr>
    </w:p>
    <w:p w:rsidR="007C563A" w:rsidRPr="00C74305" w:rsidRDefault="007C563A" w:rsidP="008E4140">
      <w:pPr>
        <w:pStyle w:val="Textbody"/>
        <w:spacing w:after="0"/>
        <w:ind w:left="709"/>
        <w:rPr>
          <w:rFonts w:ascii="Courier New" w:hAnsi="Courier New"/>
          <w:sz w:val="20"/>
          <w:szCs w:val="20"/>
          <w:lang w:val="en-GB"/>
        </w:rPr>
      </w:pPr>
    </w:p>
    <w:p w:rsidR="00ED7D27" w:rsidRDefault="00B440D5" w:rsidP="00ED7D27">
      <w:pPr>
        <w:ind w:firstLine="0"/>
        <w:rPr>
          <w:b/>
        </w:rPr>
      </w:pPr>
      <w:r>
        <w:rPr>
          <w:b/>
        </w:rPr>
        <w:t>Example</w:t>
      </w:r>
    </w:p>
    <w:p w:rsidR="00ED7D27" w:rsidRPr="00952E49" w:rsidRDefault="00B440D5" w:rsidP="00ED7D27">
      <w:pPr>
        <w:ind w:firstLine="0"/>
      </w:pPr>
      <w:r>
        <w:t>Method inducing</w:t>
      </w:r>
      <w:r w:rsidR="00ED7D27" w:rsidRPr="00952E49">
        <w:t>:</w:t>
      </w:r>
    </w:p>
    <w:p w:rsidR="0083096C" w:rsidRDefault="0083096C" w:rsidP="0083096C">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Dane</w:t>
      </w:r>
      <w:r>
        <w:rPr>
          <w:rFonts w:ascii="Courier New" w:hAnsi="Courier New" w:cs="Courier New"/>
          <w:noProof/>
          <w:color w:val="0000FF"/>
          <w:kern w:val="0"/>
          <w:sz w:val="20"/>
          <w:szCs w:val="20"/>
          <w:lang w:bidi="ar-SA"/>
        </w:rPr>
        <w:t>&gt;</w:t>
      </w:r>
    </w:p>
    <w:p w:rsidR="0083096C" w:rsidRDefault="0083096C" w:rsidP="0083096C">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NazwaMetody</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AnulujPrzesylki</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NazwaMetody</w:t>
      </w:r>
      <w:r>
        <w:rPr>
          <w:rFonts w:ascii="Courier New" w:hAnsi="Courier New" w:cs="Courier New"/>
          <w:noProof/>
          <w:color w:val="0000FF"/>
          <w:kern w:val="0"/>
          <w:sz w:val="20"/>
          <w:szCs w:val="20"/>
          <w:lang w:bidi="ar-SA"/>
        </w:rPr>
        <w:t>&gt;</w:t>
      </w:r>
    </w:p>
    <w:p w:rsidR="0083096C" w:rsidRDefault="0083096C" w:rsidP="0083096C">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Parametry</w:t>
      </w:r>
      <w:r>
        <w:rPr>
          <w:rFonts w:ascii="Courier New" w:hAnsi="Courier New" w:cs="Courier New"/>
          <w:noProof/>
          <w:color w:val="0000FF"/>
          <w:kern w:val="0"/>
          <w:sz w:val="20"/>
          <w:szCs w:val="20"/>
          <w:lang w:bidi="ar-SA"/>
        </w:rPr>
        <w:t>&gt;</w:t>
      </w:r>
    </w:p>
    <w:p w:rsidR="0083096C" w:rsidRDefault="0083096C" w:rsidP="0083096C">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NumerPrzesylki</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303000040</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NumerPrzesylki</w:t>
      </w:r>
      <w:r>
        <w:rPr>
          <w:rFonts w:ascii="Courier New" w:hAnsi="Courier New" w:cs="Courier New"/>
          <w:noProof/>
          <w:color w:val="0000FF"/>
          <w:kern w:val="0"/>
          <w:sz w:val="20"/>
          <w:szCs w:val="20"/>
          <w:lang w:bidi="ar-SA"/>
        </w:rPr>
        <w:t>&gt;</w:t>
      </w:r>
    </w:p>
    <w:p w:rsidR="0083096C" w:rsidRDefault="0083096C" w:rsidP="0083096C">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Parametry</w:t>
      </w:r>
      <w:r>
        <w:rPr>
          <w:rFonts w:ascii="Courier New" w:hAnsi="Courier New" w:cs="Courier New"/>
          <w:noProof/>
          <w:color w:val="0000FF"/>
          <w:kern w:val="0"/>
          <w:sz w:val="20"/>
          <w:szCs w:val="20"/>
          <w:lang w:bidi="ar-SA"/>
        </w:rPr>
        <w:t>&gt;</w:t>
      </w:r>
    </w:p>
    <w:p w:rsidR="00ED7D27" w:rsidRDefault="0083096C" w:rsidP="0083096C">
      <w:pPr>
        <w:widowControl/>
        <w:suppressAutoHyphens w:val="0"/>
        <w:autoSpaceDE w:val="0"/>
        <w:adjustRightInd w:val="0"/>
        <w:spacing w:after="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Dane</w:t>
      </w:r>
      <w:r>
        <w:rPr>
          <w:rFonts w:ascii="Courier New" w:hAnsi="Courier New" w:cs="Courier New"/>
          <w:noProof/>
          <w:color w:val="0000FF"/>
          <w:kern w:val="0"/>
          <w:sz w:val="20"/>
          <w:szCs w:val="20"/>
          <w:lang w:bidi="ar-SA"/>
        </w:rPr>
        <w:t>&gt;</w:t>
      </w:r>
    </w:p>
    <w:p w:rsidR="00ED7D27" w:rsidRDefault="00ED7D27" w:rsidP="00ED7D27">
      <w:pPr>
        <w:pStyle w:val="Textbody"/>
        <w:spacing w:after="0"/>
        <w:ind w:left="709"/>
        <w:rPr>
          <w:rFonts w:ascii="Courier New" w:hAnsi="Courier New"/>
          <w:sz w:val="20"/>
          <w:szCs w:val="20"/>
        </w:rPr>
      </w:pPr>
    </w:p>
    <w:p w:rsidR="00ED7D27" w:rsidRPr="00757E06" w:rsidRDefault="00ED7D27" w:rsidP="00ED7D27">
      <w:pPr>
        <w:pStyle w:val="Textbody"/>
        <w:spacing w:after="0"/>
        <w:ind w:left="709"/>
        <w:rPr>
          <w:rFonts w:ascii="Courier New" w:hAnsi="Courier New"/>
          <w:sz w:val="20"/>
          <w:szCs w:val="20"/>
        </w:rPr>
      </w:pPr>
    </w:p>
    <w:p w:rsidR="00ED7D27" w:rsidRPr="00B440D5" w:rsidRDefault="00B440D5" w:rsidP="00ED7D27">
      <w:pPr>
        <w:ind w:firstLine="0"/>
        <w:rPr>
          <w:lang w:val="en-GB"/>
        </w:rPr>
      </w:pPr>
      <w:r w:rsidRPr="00B440D5">
        <w:rPr>
          <w:lang w:val="en-GB"/>
        </w:rPr>
        <w:t>Data returned by the K-EX WebAPI System</w:t>
      </w:r>
      <w:r w:rsidR="00ED7D27" w:rsidRPr="00B440D5">
        <w:rPr>
          <w:lang w:val="en-GB"/>
        </w:rPr>
        <w:t>:</w:t>
      </w:r>
    </w:p>
    <w:p w:rsidR="0083096C" w:rsidRPr="00C74305" w:rsidRDefault="0083096C" w:rsidP="0083096C">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val="en-GB" w:bidi="ar-SA"/>
        </w:rPr>
      </w:pPr>
      <w:r w:rsidRPr="00C74305">
        <w:rPr>
          <w:rFonts w:ascii="Courier New" w:hAnsi="Courier New" w:cs="Courier New"/>
          <w:noProof/>
          <w:color w:val="0000FF"/>
          <w:kern w:val="0"/>
          <w:sz w:val="20"/>
          <w:szCs w:val="20"/>
          <w:lang w:val="en-GB" w:bidi="ar-SA"/>
        </w:rPr>
        <w:t>&lt;</w:t>
      </w:r>
      <w:r w:rsidRPr="00C74305">
        <w:rPr>
          <w:rFonts w:ascii="Courier New" w:hAnsi="Courier New" w:cs="Courier New"/>
          <w:noProof/>
          <w:color w:val="A31515"/>
          <w:kern w:val="0"/>
          <w:sz w:val="20"/>
          <w:szCs w:val="20"/>
          <w:lang w:val="en-GB" w:bidi="ar-SA"/>
        </w:rPr>
        <w:t>AnulowanePrzesylki</w:t>
      </w:r>
      <w:r w:rsidRPr="00C74305">
        <w:rPr>
          <w:rFonts w:ascii="Courier New" w:hAnsi="Courier New" w:cs="Courier New"/>
          <w:noProof/>
          <w:color w:val="0000FF"/>
          <w:kern w:val="0"/>
          <w:sz w:val="20"/>
          <w:szCs w:val="20"/>
          <w:lang w:val="en-GB" w:bidi="ar-SA"/>
        </w:rPr>
        <w:t>&gt;</w:t>
      </w:r>
    </w:p>
    <w:p w:rsidR="0083096C" w:rsidRPr="00C74305" w:rsidRDefault="0083096C" w:rsidP="0083096C">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val="en-GB" w:bidi="ar-SA"/>
        </w:rPr>
      </w:pPr>
      <w:r w:rsidRPr="00C74305">
        <w:rPr>
          <w:rFonts w:ascii="Courier New" w:hAnsi="Courier New" w:cs="Courier New"/>
          <w:noProof/>
          <w:color w:val="0000FF"/>
          <w:kern w:val="0"/>
          <w:sz w:val="20"/>
          <w:szCs w:val="20"/>
          <w:lang w:val="en-GB" w:bidi="ar-SA"/>
        </w:rPr>
        <w:t>&lt;</w:t>
      </w:r>
      <w:r w:rsidRPr="00C74305">
        <w:rPr>
          <w:rFonts w:ascii="Courier New" w:hAnsi="Courier New" w:cs="Courier New"/>
          <w:noProof/>
          <w:color w:val="A31515"/>
          <w:kern w:val="0"/>
          <w:sz w:val="20"/>
          <w:szCs w:val="20"/>
          <w:lang w:val="en-GB" w:bidi="ar-SA"/>
        </w:rPr>
        <w:t>NumerPrzesylki</w:t>
      </w:r>
      <w:r w:rsidRPr="00C74305">
        <w:rPr>
          <w:rFonts w:ascii="Courier New" w:hAnsi="Courier New" w:cs="Courier New"/>
          <w:noProof/>
          <w:color w:val="0000FF"/>
          <w:kern w:val="0"/>
          <w:sz w:val="20"/>
          <w:szCs w:val="20"/>
          <w:lang w:val="en-GB" w:bidi="ar-SA"/>
        </w:rPr>
        <w:t>&gt;</w:t>
      </w:r>
      <w:r w:rsidRPr="00C74305">
        <w:rPr>
          <w:rFonts w:ascii="Courier New" w:hAnsi="Courier New" w:cs="Courier New"/>
          <w:noProof/>
          <w:kern w:val="0"/>
          <w:sz w:val="20"/>
          <w:szCs w:val="20"/>
          <w:lang w:val="en-GB" w:bidi="ar-SA"/>
        </w:rPr>
        <w:t>303000040</w:t>
      </w:r>
      <w:r w:rsidRPr="00C74305">
        <w:rPr>
          <w:rFonts w:ascii="Courier New" w:hAnsi="Courier New" w:cs="Courier New"/>
          <w:noProof/>
          <w:color w:val="0000FF"/>
          <w:kern w:val="0"/>
          <w:sz w:val="20"/>
          <w:szCs w:val="20"/>
          <w:lang w:val="en-GB" w:bidi="ar-SA"/>
        </w:rPr>
        <w:t>&lt;/</w:t>
      </w:r>
      <w:r w:rsidRPr="00C74305">
        <w:rPr>
          <w:rFonts w:ascii="Courier New" w:hAnsi="Courier New" w:cs="Courier New"/>
          <w:noProof/>
          <w:color w:val="A31515"/>
          <w:kern w:val="0"/>
          <w:sz w:val="20"/>
          <w:szCs w:val="20"/>
          <w:lang w:val="en-GB" w:bidi="ar-SA"/>
        </w:rPr>
        <w:t>NumerPrzesylki</w:t>
      </w:r>
      <w:r w:rsidRPr="00C74305">
        <w:rPr>
          <w:rFonts w:ascii="Courier New" w:hAnsi="Courier New" w:cs="Courier New"/>
          <w:noProof/>
          <w:color w:val="0000FF"/>
          <w:kern w:val="0"/>
          <w:sz w:val="20"/>
          <w:szCs w:val="20"/>
          <w:lang w:val="en-GB" w:bidi="ar-SA"/>
        </w:rPr>
        <w:t>&gt;</w:t>
      </w:r>
    </w:p>
    <w:p w:rsidR="0083096C" w:rsidRPr="00C74305" w:rsidRDefault="0083096C" w:rsidP="0083096C">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val="en-GB" w:bidi="ar-SA"/>
        </w:rPr>
      </w:pPr>
      <w:r w:rsidRPr="00C74305">
        <w:rPr>
          <w:rFonts w:ascii="Courier New" w:hAnsi="Courier New" w:cs="Courier New"/>
          <w:noProof/>
          <w:color w:val="0000FF"/>
          <w:kern w:val="0"/>
          <w:sz w:val="20"/>
          <w:szCs w:val="20"/>
          <w:lang w:val="en-GB" w:bidi="ar-SA"/>
        </w:rPr>
        <w:t>&lt;/</w:t>
      </w:r>
      <w:r w:rsidRPr="00C74305">
        <w:rPr>
          <w:rFonts w:ascii="Courier New" w:hAnsi="Courier New" w:cs="Courier New"/>
          <w:noProof/>
          <w:color w:val="A31515"/>
          <w:kern w:val="0"/>
          <w:sz w:val="20"/>
          <w:szCs w:val="20"/>
          <w:lang w:val="en-GB" w:bidi="ar-SA"/>
        </w:rPr>
        <w:t>AnulowanePrzesylki</w:t>
      </w:r>
      <w:r w:rsidRPr="00C74305">
        <w:rPr>
          <w:rFonts w:ascii="Courier New" w:hAnsi="Courier New" w:cs="Courier New"/>
          <w:noProof/>
          <w:color w:val="0000FF"/>
          <w:kern w:val="0"/>
          <w:sz w:val="20"/>
          <w:szCs w:val="20"/>
          <w:lang w:val="en-GB" w:bidi="ar-SA"/>
        </w:rPr>
        <w:t>&gt;</w:t>
      </w:r>
    </w:p>
    <w:p w:rsidR="00ED7D27" w:rsidRPr="00C74305" w:rsidRDefault="00ED7D27" w:rsidP="00ED7D27">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val="en-GB" w:bidi="ar-SA"/>
        </w:rPr>
      </w:pPr>
    </w:p>
    <w:p w:rsidR="00ED7D27" w:rsidRPr="00C74305" w:rsidRDefault="00ED7D27">
      <w:pPr>
        <w:spacing w:after="0"/>
        <w:ind w:firstLine="0"/>
        <w:jc w:val="left"/>
        <w:rPr>
          <w:b/>
          <w:bCs/>
          <w:sz w:val="28"/>
          <w:szCs w:val="28"/>
          <w:lang w:val="en-GB"/>
        </w:rPr>
      </w:pPr>
      <w:r w:rsidRPr="00C74305">
        <w:rPr>
          <w:lang w:val="en-GB"/>
        </w:rPr>
        <w:br w:type="page"/>
      </w:r>
    </w:p>
    <w:p w:rsidR="007C563A" w:rsidRPr="00B440D5" w:rsidRDefault="00B440D5" w:rsidP="00B440D5">
      <w:pPr>
        <w:pStyle w:val="Nagwek1"/>
        <w:rPr>
          <w:u w:val="single"/>
          <w:lang w:val="en-GB"/>
        </w:rPr>
      </w:pPr>
      <w:bookmarkStart w:id="9" w:name="_Toc305654207"/>
      <w:bookmarkStart w:id="10" w:name="_Toc316550875"/>
      <w:r w:rsidRPr="00B440D5">
        <w:rPr>
          <w:lang w:val="en-GB"/>
        </w:rPr>
        <w:lastRenderedPageBreak/>
        <w:t xml:space="preserve">Obtaining list of parcels identifiers </w:t>
      </w:r>
      <w:bookmarkEnd w:id="9"/>
      <w:bookmarkEnd w:id="10"/>
    </w:p>
    <w:p w:rsidR="00BD5BE7" w:rsidRPr="00B440D5" w:rsidRDefault="00B440D5" w:rsidP="007C563A">
      <w:pPr>
        <w:ind w:firstLine="0"/>
        <w:rPr>
          <w:b/>
          <w:lang w:val="en-GB"/>
        </w:rPr>
      </w:pPr>
      <w:r w:rsidRPr="00B440D5">
        <w:rPr>
          <w:b/>
          <w:lang w:val="en-GB"/>
        </w:rPr>
        <w:t>Name of the method</w:t>
      </w:r>
      <w:r w:rsidR="007D1AC8" w:rsidRPr="00B440D5">
        <w:rPr>
          <w:b/>
          <w:lang w:val="en-GB"/>
        </w:rPr>
        <w:t>:</w:t>
      </w:r>
    </w:p>
    <w:p w:rsidR="00BD5BE7" w:rsidRPr="00C74305" w:rsidRDefault="007D1AC8">
      <w:pPr>
        <w:pStyle w:val="Textbody"/>
        <w:rPr>
          <w:rFonts w:ascii="Courier New" w:hAnsi="Courier New"/>
          <w:sz w:val="20"/>
          <w:szCs w:val="20"/>
          <w:lang w:val="en-GB"/>
        </w:rPr>
      </w:pPr>
      <w:r w:rsidRPr="00B440D5">
        <w:rPr>
          <w:rFonts w:ascii="Courier New" w:hAnsi="Courier New"/>
          <w:sz w:val="20"/>
          <w:szCs w:val="20"/>
          <w:lang w:val="en-GB"/>
        </w:rPr>
        <w:tab/>
      </w:r>
      <w:r w:rsidRPr="00C74305">
        <w:rPr>
          <w:rFonts w:ascii="Courier New" w:hAnsi="Courier New"/>
          <w:sz w:val="20"/>
          <w:szCs w:val="20"/>
          <w:lang w:val="en-GB"/>
        </w:rPr>
        <w:t>PobierzListeIndendtyfikatorowPrzesylek</w:t>
      </w:r>
    </w:p>
    <w:p w:rsidR="00BD5BE7" w:rsidRPr="00C74305" w:rsidRDefault="00B440D5" w:rsidP="007C563A">
      <w:pPr>
        <w:ind w:firstLine="0"/>
        <w:rPr>
          <w:b/>
          <w:lang w:val="en-GB"/>
        </w:rPr>
      </w:pPr>
      <w:r w:rsidRPr="00C74305">
        <w:rPr>
          <w:b/>
          <w:lang w:val="en-GB"/>
        </w:rPr>
        <w:t>Parameters</w:t>
      </w:r>
      <w:r w:rsidR="007D1AC8" w:rsidRPr="00C74305">
        <w:rPr>
          <w:b/>
          <w:lang w:val="en-GB"/>
        </w:rPr>
        <w:t>:</w:t>
      </w:r>
    </w:p>
    <w:p w:rsidR="00A55E9E" w:rsidRDefault="00A55E9E" w:rsidP="00A55E9E">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Data</w:t>
      </w:r>
      <w:r w:rsidR="0083096C">
        <w:rPr>
          <w:rFonts w:ascii="Courier New" w:hAnsi="Courier New" w:cs="Courier New"/>
          <w:noProof/>
          <w:color w:val="A31515"/>
          <w:kern w:val="0"/>
          <w:sz w:val="20"/>
          <w:szCs w:val="20"/>
          <w:lang w:bidi="ar-SA"/>
        </w:rPr>
        <w:t>Utworzenia</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data_</w:t>
      </w:r>
      <w:r w:rsidR="00DB3094">
        <w:rPr>
          <w:rFonts w:ascii="Courier New" w:hAnsi="Courier New" w:cs="Courier New"/>
          <w:noProof/>
          <w:kern w:val="0"/>
          <w:sz w:val="20"/>
          <w:szCs w:val="20"/>
          <w:lang w:bidi="ar-SA"/>
        </w:rPr>
        <w:t>utworzenia</w:t>
      </w:r>
      <w:r>
        <w:rPr>
          <w:rFonts w:ascii="Courier New" w:hAnsi="Courier New" w:cs="Courier New"/>
          <w:noProof/>
          <w:color w:val="0000FF"/>
          <w:kern w:val="0"/>
          <w:sz w:val="20"/>
          <w:szCs w:val="20"/>
          <w:lang w:bidi="ar-SA"/>
        </w:rPr>
        <w:t>&lt;/</w:t>
      </w:r>
      <w:r w:rsidR="0083096C" w:rsidRPr="0083096C">
        <w:rPr>
          <w:rFonts w:ascii="Courier New" w:hAnsi="Courier New" w:cs="Courier New"/>
          <w:noProof/>
          <w:color w:val="A31515"/>
          <w:kern w:val="0"/>
          <w:sz w:val="20"/>
          <w:szCs w:val="20"/>
          <w:lang w:bidi="ar-SA"/>
        </w:rPr>
        <w:t>DataUtworzenia</w:t>
      </w:r>
      <w:r>
        <w:rPr>
          <w:rFonts w:ascii="Courier New" w:hAnsi="Courier New" w:cs="Courier New"/>
          <w:noProof/>
          <w:color w:val="0000FF"/>
          <w:kern w:val="0"/>
          <w:sz w:val="20"/>
          <w:szCs w:val="20"/>
          <w:lang w:bidi="ar-SA"/>
        </w:rPr>
        <w:t>&gt;</w:t>
      </w:r>
    </w:p>
    <w:p w:rsidR="00A55E9E" w:rsidRDefault="00A55E9E" w:rsidP="00A55E9E">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IdentyfikatorXmlPrzesylki</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identyfikator_xml</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IdentyfikatorXmlPrzesylki</w:t>
      </w:r>
      <w:r>
        <w:rPr>
          <w:rFonts w:ascii="Courier New" w:hAnsi="Courier New" w:cs="Courier New"/>
          <w:noProof/>
          <w:color w:val="0000FF"/>
          <w:kern w:val="0"/>
          <w:sz w:val="20"/>
          <w:szCs w:val="20"/>
          <w:lang w:bidi="ar-SA"/>
        </w:rPr>
        <w:t>&gt;</w:t>
      </w:r>
    </w:p>
    <w:p w:rsidR="008A68DC" w:rsidRDefault="00B440D5" w:rsidP="008A68DC">
      <w:r>
        <w:t>whereas</w:t>
      </w:r>
      <w:r w:rsidR="008A68DC">
        <w:t>:</w:t>
      </w:r>
    </w:p>
    <w:p w:rsidR="008A68DC" w:rsidRDefault="008A68DC" w:rsidP="008A68DC">
      <w:pPr>
        <w:pStyle w:val="Akapitzlist"/>
        <w:numPr>
          <w:ilvl w:val="0"/>
          <w:numId w:val="5"/>
        </w:numPr>
      </w:pPr>
      <w:r w:rsidRPr="007A0AEC">
        <w:rPr>
          <w:lang w:val="en-GB"/>
        </w:rPr>
        <w:t xml:space="preserve">data_utworzenia – </w:t>
      </w:r>
      <w:r w:rsidR="00B440D5" w:rsidRPr="007A0AEC">
        <w:rPr>
          <w:lang w:val="en-GB"/>
        </w:rPr>
        <w:t>indicates the day when parcel was added to the system</w:t>
      </w:r>
      <w:r w:rsidRPr="007A0AEC">
        <w:rPr>
          <w:lang w:val="en-GB"/>
        </w:rPr>
        <w:t xml:space="preserve">. </w:t>
      </w:r>
      <w:r w:rsidR="007A0AEC">
        <w:t>Data format YYYY</w:t>
      </w:r>
      <w:r>
        <w:t>-MM-DD</w:t>
      </w:r>
    </w:p>
    <w:p w:rsidR="008A68DC" w:rsidRPr="007A0AEC" w:rsidRDefault="008A68DC" w:rsidP="008A68DC">
      <w:pPr>
        <w:pStyle w:val="Akapitzlist"/>
        <w:numPr>
          <w:ilvl w:val="0"/>
          <w:numId w:val="5"/>
        </w:numPr>
        <w:rPr>
          <w:lang w:val="en-GB"/>
        </w:rPr>
      </w:pPr>
      <w:r w:rsidRPr="007A0AEC">
        <w:rPr>
          <w:lang w:val="en-GB"/>
        </w:rPr>
        <w:t xml:space="preserve">identyfikator_xml – </w:t>
      </w:r>
      <w:r w:rsidR="007A0AEC" w:rsidRPr="007A0AEC">
        <w:rPr>
          <w:lang w:val="en-GB"/>
        </w:rPr>
        <w:t>optional parameter allowing to indicate that only those items should be returned which during adding had identifier equal to the given one.</w:t>
      </w:r>
    </w:p>
    <w:p w:rsidR="00C74305" w:rsidRPr="00C74305" w:rsidRDefault="00C74305" w:rsidP="007C563A">
      <w:pPr>
        <w:ind w:firstLine="0"/>
        <w:rPr>
          <w:lang w:val="en-GB"/>
        </w:rPr>
      </w:pPr>
      <w:r w:rsidRPr="00C74305">
        <w:rPr>
          <w:lang w:val="en-GB"/>
        </w:rPr>
        <w:t xml:space="preserve">Proper method induction allows to receive a list of all parcels </w:t>
      </w:r>
      <w:r>
        <w:rPr>
          <w:lang w:val="en-GB"/>
        </w:rPr>
        <w:t xml:space="preserve">that meet specified conditions. Method allows to obtain an information which parcels have been added to the system on given date. </w:t>
      </w:r>
    </w:p>
    <w:p w:rsidR="00C74305" w:rsidRPr="00C74305" w:rsidRDefault="00C74305" w:rsidP="007C563A">
      <w:pPr>
        <w:ind w:firstLine="0"/>
        <w:rPr>
          <w:lang w:val="en-GB"/>
        </w:rPr>
      </w:pPr>
      <w:r w:rsidRPr="00C74305">
        <w:rPr>
          <w:lang w:val="en-GB"/>
        </w:rPr>
        <w:t xml:space="preserve">Criterion IdentifierXmlParcel is optional and may be used for example </w:t>
      </w:r>
      <w:r w:rsidR="009E171B">
        <w:rPr>
          <w:lang w:val="en-GB"/>
        </w:rPr>
        <w:t xml:space="preserve">if </w:t>
      </w:r>
      <w:r w:rsidRPr="00C74305">
        <w:rPr>
          <w:lang w:val="en-GB"/>
        </w:rPr>
        <w:t>during adding</w:t>
      </w:r>
      <w:r>
        <w:rPr>
          <w:lang w:val="en-GB"/>
        </w:rPr>
        <w:t xml:space="preserve"> parcels connection has been broken. This situation may cause that client may not receive return information about number of parcel and may not know if given parcel has been added to the system. Then by giving criterion of date and identifier LP system gives information about granted number in the system</w:t>
      </w:r>
    </w:p>
    <w:p w:rsidR="007C563A" w:rsidRPr="001B74CE" w:rsidRDefault="007C563A" w:rsidP="007C563A">
      <w:pPr>
        <w:rPr>
          <w:lang w:val="en-GB"/>
        </w:rPr>
      </w:pPr>
    </w:p>
    <w:p w:rsidR="00BD5BE7" w:rsidRPr="001B74CE" w:rsidRDefault="00C74305" w:rsidP="007C563A">
      <w:pPr>
        <w:ind w:firstLine="0"/>
        <w:rPr>
          <w:b/>
          <w:lang w:val="en-GB"/>
        </w:rPr>
      </w:pPr>
      <w:r w:rsidRPr="001B74CE">
        <w:rPr>
          <w:b/>
          <w:lang w:val="en-GB"/>
        </w:rPr>
        <w:t>Return value</w:t>
      </w:r>
      <w:r w:rsidR="007D1AC8" w:rsidRPr="001B74CE">
        <w:rPr>
          <w:b/>
          <w:lang w:val="en-GB"/>
        </w:rPr>
        <w:t>:</w:t>
      </w:r>
    </w:p>
    <w:p w:rsidR="00A55E9E" w:rsidRPr="001B74CE" w:rsidRDefault="00A55E9E" w:rsidP="00A55E9E">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val="en-GB" w:bidi="ar-SA"/>
        </w:rPr>
      </w:pPr>
      <w:r w:rsidRPr="001B74CE">
        <w:rPr>
          <w:rFonts w:ascii="Courier New" w:hAnsi="Courier New" w:cs="Courier New"/>
          <w:noProof/>
          <w:color w:val="0000FF"/>
          <w:kern w:val="0"/>
          <w:sz w:val="20"/>
          <w:szCs w:val="20"/>
          <w:lang w:val="en-GB" w:bidi="ar-SA"/>
        </w:rPr>
        <w:t>&lt;</w:t>
      </w:r>
      <w:r w:rsidRPr="001B74CE">
        <w:rPr>
          <w:rFonts w:ascii="Courier New" w:hAnsi="Courier New" w:cs="Courier New"/>
          <w:noProof/>
          <w:color w:val="A31515"/>
          <w:kern w:val="0"/>
          <w:sz w:val="20"/>
          <w:szCs w:val="20"/>
          <w:lang w:val="en-GB" w:bidi="ar-SA"/>
        </w:rPr>
        <w:t>PrzesylkaInfo</w:t>
      </w:r>
      <w:r w:rsidRPr="001B74CE">
        <w:rPr>
          <w:rFonts w:ascii="Courier New" w:hAnsi="Courier New" w:cs="Courier New"/>
          <w:noProof/>
          <w:color w:val="0000FF"/>
          <w:kern w:val="0"/>
          <w:sz w:val="20"/>
          <w:szCs w:val="20"/>
          <w:lang w:val="en-GB" w:bidi="ar-SA"/>
        </w:rPr>
        <w:t>&gt;</w:t>
      </w:r>
    </w:p>
    <w:p w:rsidR="00A55E9E" w:rsidRPr="001B74CE" w:rsidRDefault="00A55E9E" w:rsidP="00A55E9E">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val="en-GB" w:bidi="ar-SA"/>
        </w:rPr>
      </w:pPr>
      <w:r w:rsidRPr="001B74CE">
        <w:rPr>
          <w:rFonts w:ascii="Courier New" w:hAnsi="Courier New" w:cs="Courier New"/>
          <w:noProof/>
          <w:color w:val="0000FF"/>
          <w:kern w:val="0"/>
          <w:sz w:val="20"/>
          <w:szCs w:val="20"/>
          <w:lang w:val="en-GB" w:bidi="ar-SA"/>
        </w:rPr>
        <w:t>&lt;</w:t>
      </w:r>
      <w:r w:rsidRPr="001B74CE">
        <w:rPr>
          <w:rFonts w:ascii="Courier New" w:hAnsi="Courier New" w:cs="Courier New"/>
          <w:noProof/>
          <w:color w:val="A31515"/>
          <w:kern w:val="0"/>
          <w:sz w:val="20"/>
          <w:szCs w:val="20"/>
          <w:lang w:val="en-GB" w:bidi="ar-SA"/>
        </w:rPr>
        <w:t>NumerPrzesylki</w:t>
      </w:r>
      <w:r w:rsidRPr="001B74CE">
        <w:rPr>
          <w:rFonts w:ascii="Courier New" w:hAnsi="Courier New" w:cs="Courier New"/>
          <w:noProof/>
          <w:color w:val="0000FF"/>
          <w:kern w:val="0"/>
          <w:sz w:val="20"/>
          <w:szCs w:val="20"/>
          <w:lang w:val="en-GB" w:bidi="ar-SA"/>
        </w:rPr>
        <w:t>&gt;</w:t>
      </w:r>
      <w:r w:rsidRPr="001B74CE">
        <w:rPr>
          <w:rFonts w:ascii="Courier New" w:hAnsi="Courier New" w:cs="Courier New"/>
          <w:noProof/>
          <w:kern w:val="0"/>
          <w:sz w:val="20"/>
          <w:szCs w:val="20"/>
          <w:lang w:val="en-GB" w:bidi="ar-SA"/>
        </w:rPr>
        <w:t>numer</w:t>
      </w:r>
      <w:r w:rsidRPr="001B74CE">
        <w:rPr>
          <w:rFonts w:ascii="Courier New" w:hAnsi="Courier New" w:cs="Courier New"/>
          <w:noProof/>
          <w:color w:val="0000FF"/>
          <w:kern w:val="0"/>
          <w:sz w:val="20"/>
          <w:szCs w:val="20"/>
          <w:lang w:val="en-GB" w:bidi="ar-SA"/>
        </w:rPr>
        <w:t>&lt;/</w:t>
      </w:r>
      <w:r w:rsidRPr="001B74CE">
        <w:rPr>
          <w:rFonts w:ascii="Courier New" w:hAnsi="Courier New" w:cs="Courier New"/>
          <w:noProof/>
          <w:color w:val="A31515"/>
          <w:kern w:val="0"/>
          <w:sz w:val="20"/>
          <w:szCs w:val="20"/>
          <w:lang w:val="en-GB" w:bidi="ar-SA"/>
        </w:rPr>
        <w:t>NumerPrzesylki</w:t>
      </w:r>
      <w:r w:rsidRPr="001B74CE">
        <w:rPr>
          <w:rFonts w:ascii="Courier New" w:hAnsi="Courier New" w:cs="Courier New"/>
          <w:noProof/>
          <w:color w:val="0000FF"/>
          <w:kern w:val="0"/>
          <w:sz w:val="20"/>
          <w:szCs w:val="20"/>
          <w:lang w:val="en-GB" w:bidi="ar-SA"/>
        </w:rPr>
        <w:t>&gt;</w:t>
      </w:r>
    </w:p>
    <w:p w:rsidR="00A55E9E" w:rsidRPr="001B74CE" w:rsidRDefault="00A55E9E" w:rsidP="00A55E9E">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val="en-GB" w:bidi="ar-SA"/>
        </w:rPr>
      </w:pPr>
      <w:r w:rsidRPr="001B74CE">
        <w:rPr>
          <w:rFonts w:ascii="Courier New" w:hAnsi="Courier New" w:cs="Courier New"/>
          <w:noProof/>
          <w:color w:val="0000FF"/>
          <w:kern w:val="0"/>
          <w:sz w:val="20"/>
          <w:szCs w:val="20"/>
          <w:lang w:val="en-GB" w:bidi="ar-SA"/>
        </w:rPr>
        <w:t>&lt;</w:t>
      </w:r>
      <w:r w:rsidRPr="001B74CE">
        <w:rPr>
          <w:rFonts w:ascii="Courier New" w:hAnsi="Courier New" w:cs="Courier New"/>
          <w:noProof/>
          <w:color w:val="A31515"/>
          <w:kern w:val="0"/>
          <w:sz w:val="20"/>
          <w:szCs w:val="20"/>
          <w:lang w:val="en-GB" w:bidi="ar-SA"/>
        </w:rPr>
        <w:t>IdentyfikatorXmlPrzesylki</w:t>
      </w:r>
      <w:r w:rsidRPr="001B74CE">
        <w:rPr>
          <w:rFonts w:ascii="Courier New" w:hAnsi="Courier New" w:cs="Courier New"/>
          <w:noProof/>
          <w:color w:val="0000FF"/>
          <w:kern w:val="0"/>
          <w:sz w:val="20"/>
          <w:szCs w:val="20"/>
          <w:lang w:val="en-GB" w:bidi="ar-SA"/>
        </w:rPr>
        <w:t>&gt;</w:t>
      </w:r>
      <w:r w:rsidRPr="001B74CE">
        <w:rPr>
          <w:rFonts w:ascii="Courier New" w:hAnsi="Courier New" w:cs="Courier New"/>
          <w:noProof/>
          <w:kern w:val="0"/>
          <w:sz w:val="20"/>
          <w:szCs w:val="20"/>
          <w:lang w:val="en-GB" w:bidi="ar-SA"/>
        </w:rPr>
        <w:t>identyfikator_xml</w:t>
      </w:r>
      <w:r w:rsidRPr="001B74CE">
        <w:rPr>
          <w:rFonts w:ascii="Courier New" w:hAnsi="Courier New" w:cs="Courier New"/>
          <w:noProof/>
          <w:color w:val="0000FF"/>
          <w:kern w:val="0"/>
          <w:sz w:val="20"/>
          <w:szCs w:val="20"/>
          <w:lang w:val="en-GB" w:bidi="ar-SA"/>
        </w:rPr>
        <w:t>&lt;/</w:t>
      </w:r>
      <w:r w:rsidRPr="001B74CE">
        <w:rPr>
          <w:rFonts w:ascii="Courier New" w:hAnsi="Courier New" w:cs="Courier New"/>
          <w:noProof/>
          <w:color w:val="A31515"/>
          <w:kern w:val="0"/>
          <w:sz w:val="20"/>
          <w:szCs w:val="20"/>
          <w:lang w:val="en-GB" w:bidi="ar-SA"/>
        </w:rPr>
        <w:t>IdentyfikatorXmlPrzesylki</w:t>
      </w:r>
      <w:r w:rsidRPr="001B74CE">
        <w:rPr>
          <w:rFonts w:ascii="Courier New" w:hAnsi="Courier New" w:cs="Courier New"/>
          <w:noProof/>
          <w:color w:val="0000FF"/>
          <w:kern w:val="0"/>
          <w:sz w:val="20"/>
          <w:szCs w:val="20"/>
          <w:lang w:val="en-GB" w:bidi="ar-SA"/>
        </w:rPr>
        <w:t>&gt;</w:t>
      </w:r>
    </w:p>
    <w:p w:rsidR="00A55E9E" w:rsidRDefault="00A55E9E" w:rsidP="00A55E9E">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DataModyfikacji</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data_modyfikacji</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DataModyfikacji</w:t>
      </w:r>
      <w:r>
        <w:rPr>
          <w:rFonts w:ascii="Courier New" w:hAnsi="Courier New" w:cs="Courier New"/>
          <w:noProof/>
          <w:color w:val="0000FF"/>
          <w:kern w:val="0"/>
          <w:sz w:val="20"/>
          <w:szCs w:val="20"/>
          <w:lang w:bidi="ar-SA"/>
        </w:rPr>
        <w:t>&gt;</w:t>
      </w:r>
    </w:p>
    <w:p w:rsidR="00A55E9E" w:rsidRDefault="00A55E9E" w:rsidP="00A55E9E">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PrzesylkaInfo</w:t>
      </w:r>
      <w:r>
        <w:rPr>
          <w:rFonts w:ascii="Courier New" w:hAnsi="Courier New" w:cs="Courier New"/>
          <w:noProof/>
          <w:color w:val="0000FF"/>
          <w:kern w:val="0"/>
          <w:sz w:val="20"/>
          <w:szCs w:val="20"/>
          <w:lang w:bidi="ar-SA"/>
        </w:rPr>
        <w:t>&gt;</w:t>
      </w:r>
    </w:p>
    <w:p w:rsidR="00A55E9E" w:rsidRDefault="00A55E9E" w:rsidP="00A55E9E">
      <w:pPr>
        <w:widowControl/>
        <w:suppressAutoHyphens w:val="0"/>
        <w:autoSpaceDE w:val="0"/>
        <w:adjustRightInd w:val="0"/>
        <w:spacing w:after="0"/>
        <w:ind w:left="709" w:firstLine="0"/>
        <w:jc w:val="left"/>
        <w:textAlignment w:val="auto"/>
        <w:rPr>
          <w:rFonts w:ascii="Courier New" w:hAnsi="Courier New" w:cs="Courier New"/>
          <w:noProof/>
          <w:kern w:val="0"/>
          <w:sz w:val="20"/>
          <w:szCs w:val="20"/>
          <w:lang w:bidi="ar-SA"/>
        </w:rPr>
      </w:pPr>
      <w:r>
        <w:rPr>
          <w:rFonts w:ascii="Courier New" w:hAnsi="Courier New" w:cs="Courier New"/>
          <w:noProof/>
          <w:kern w:val="0"/>
          <w:sz w:val="20"/>
          <w:szCs w:val="20"/>
          <w:lang w:bidi="ar-SA"/>
        </w:rPr>
        <w:t>...</w:t>
      </w:r>
    </w:p>
    <w:p w:rsidR="007C563A" w:rsidRDefault="007C563A" w:rsidP="007C563A">
      <w:pPr>
        <w:pStyle w:val="Textbody"/>
        <w:spacing w:after="0"/>
        <w:ind w:left="709" w:right="-852"/>
        <w:rPr>
          <w:rFonts w:ascii="Courier New" w:hAnsi="Courier New"/>
          <w:sz w:val="20"/>
          <w:szCs w:val="20"/>
        </w:rPr>
      </w:pPr>
    </w:p>
    <w:p w:rsidR="007C563A" w:rsidRDefault="007C563A" w:rsidP="007C563A">
      <w:pPr>
        <w:pStyle w:val="Textbody"/>
        <w:spacing w:after="0"/>
        <w:ind w:left="709" w:right="-852"/>
        <w:rPr>
          <w:rFonts w:ascii="Courier New" w:hAnsi="Courier New"/>
          <w:sz w:val="20"/>
          <w:szCs w:val="20"/>
        </w:rPr>
      </w:pPr>
    </w:p>
    <w:p w:rsidR="00757E06" w:rsidRDefault="00757E06" w:rsidP="007C563A">
      <w:pPr>
        <w:pStyle w:val="Textbody"/>
        <w:spacing w:after="0"/>
        <w:ind w:left="709" w:right="-852"/>
        <w:rPr>
          <w:rFonts w:ascii="Courier New" w:hAnsi="Courier New"/>
          <w:sz w:val="20"/>
          <w:szCs w:val="20"/>
        </w:rPr>
      </w:pPr>
    </w:p>
    <w:p w:rsidR="00ED7D27" w:rsidRDefault="00C74305" w:rsidP="00ED7D27">
      <w:pPr>
        <w:ind w:firstLine="0"/>
        <w:rPr>
          <w:b/>
        </w:rPr>
      </w:pPr>
      <w:r>
        <w:rPr>
          <w:b/>
        </w:rPr>
        <w:t>Examples</w:t>
      </w:r>
    </w:p>
    <w:p w:rsidR="00ED7D27" w:rsidRPr="00952E49" w:rsidRDefault="00C74305" w:rsidP="00ED7D27">
      <w:pPr>
        <w:ind w:firstLine="0"/>
      </w:pPr>
      <w:r>
        <w:t>Method induction</w:t>
      </w:r>
      <w:r w:rsidR="00ED7D27" w:rsidRPr="00952E49">
        <w:t>:</w:t>
      </w:r>
    </w:p>
    <w:p w:rsidR="0083096C" w:rsidRDefault="0083096C" w:rsidP="0083096C">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Dane</w:t>
      </w:r>
      <w:r>
        <w:rPr>
          <w:rFonts w:ascii="Courier New" w:hAnsi="Courier New" w:cs="Courier New"/>
          <w:noProof/>
          <w:color w:val="0000FF"/>
          <w:kern w:val="0"/>
          <w:sz w:val="20"/>
          <w:szCs w:val="20"/>
          <w:lang w:bidi="ar-SA"/>
        </w:rPr>
        <w:t>&gt;</w:t>
      </w:r>
    </w:p>
    <w:p w:rsidR="0083096C" w:rsidRDefault="0083096C" w:rsidP="0083096C">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NazwaMetody</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PobierzListeIndendtyfikatorowPrzesylek</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NazwaMetody</w:t>
      </w:r>
      <w:r>
        <w:rPr>
          <w:rFonts w:ascii="Courier New" w:hAnsi="Courier New" w:cs="Courier New"/>
          <w:noProof/>
          <w:color w:val="0000FF"/>
          <w:kern w:val="0"/>
          <w:sz w:val="20"/>
          <w:szCs w:val="20"/>
          <w:lang w:bidi="ar-SA"/>
        </w:rPr>
        <w:t>&gt;</w:t>
      </w:r>
    </w:p>
    <w:p w:rsidR="0083096C" w:rsidRDefault="0083096C" w:rsidP="0083096C">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Parametry</w:t>
      </w:r>
      <w:r>
        <w:rPr>
          <w:rFonts w:ascii="Courier New" w:hAnsi="Courier New" w:cs="Courier New"/>
          <w:noProof/>
          <w:color w:val="0000FF"/>
          <w:kern w:val="0"/>
          <w:sz w:val="20"/>
          <w:szCs w:val="20"/>
          <w:lang w:bidi="ar-SA"/>
        </w:rPr>
        <w:t>&gt;</w:t>
      </w:r>
    </w:p>
    <w:p w:rsidR="0083096C" w:rsidRDefault="0083096C" w:rsidP="0083096C">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DataUtworzenia</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2011-09-16</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DataUtworzenia</w:t>
      </w:r>
      <w:r>
        <w:rPr>
          <w:rFonts w:ascii="Courier New" w:hAnsi="Courier New" w:cs="Courier New"/>
          <w:noProof/>
          <w:color w:val="0000FF"/>
          <w:kern w:val="0"/>
          <w:sz w:val="20"/>
          <w:szCs w:val="20"/>
          <w:lang w:bidi="ar-SA"/>
        </w:rPr>
        <w:t>&gt;</w:t>
      </w:r>
    </w:p>
    <w:p w:rsidR="0083096C" w:rsidRDefault="0083096C" w:rsidP="0083096C">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Parametry</w:t>
      </w:r>
      <w:r>
        <w:rPr>
          <w:rFonts w:ascii="Courier New" w:hAnsi="Courier New" w:cs="Courier New"/>
          <w:noProof/>
          <w:color w:val="0000FF"/>
          <w:kern w:val="0"/>
          <w:sz w:val="20"/>
          <w:szCs w:val="20"/>
          <w:lang w:bidi="ar-SA"/>
        </w:rPr>
        <w:t>&gt;</w:t>
      </w:r>
    </w:p>
    <w:p w:rsidR="00ED7D27" w:rsidRDefault="0083096C" w:rsidP="0083096C">
      <w:pPr>
        <w:widowControl/>
        <w:suppressAutoHyphens w:val="0"/>
        <w:autoSpaceDE w:val="0"/>
        <w:adjustRightInd w:val="0"/>
        <w:spacing w:after="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Dane</w:t>
      </w:r>
      <w:r>
        <w:rPr>
          <w:rFonts w:ascii="Courier New" w:hAnsi="Courier New" w:cs="Courier New"/>
          <w:noProof/>
          <w:color w:val="0000FF"/>
          <w:kern w:val="0"/>
          <w:sz w:val="20"/>
          <w:szCs w:val="20"/>
          <w:lang w:bidi="ar-SA"/>
        </w:rPr>
        <w:t>&gt;</w:t>
      </w:r>
    </w:p>
    <w:p w:rsidR="00ED7D27" w:rsidRDefault="00ED7D27" w:rsidP="00ED7D27">
      <w:pPr>
        <w:pStyle w:val="Textbody"/>
        <w:spacing w:after="0"/>
        <w:ind w:left="709"/>
        <w:rPr>
          <w:rFonts w:ascii="Courier New" w:hAnsi="Courier New"/>
          <w:sz w:val="20"/>
          <w:szCs w:val="20"/>
        </w:rPr>
      </w:pPr>
    </w:p>
    <w:p w:rsidR="00ED7D27" w:rsidRPr="00757E06" w:rsidRDefault="00ED7D27" w:rsidP="00ED7D27">
      <w:pPr>
        <w:pStyle w:val="Textbody"/>
        <w:spacing w:after="0"/>
        <w:ind w:left="709"/>
        <w:rPr>
          <w:rFonts w:ascii="Courier New" w:hAnsi="Courier New"/>
          <w:sz w:val="20"/>
          <w:szCs w:val="20"/>
        </w:rPr>
      </w:pPr>
    </w:p>
    <w:p w:rsidR="00ED7D27" w:rsidRPr="00C74305" w:rsidRDefault="00C74305" w:rsidP="00ED7D27">
      <w:pPr>
        <w:ind w:firstLine="0"/>
        <w:rPr>
          <w:lang w:val="en-GB"/>
        </w:rPr>
      </w:pPr>
      <w:r w:rsidRPr="00C74305">
        <w:rPr>
          <w:lang w:val="en-GB"/>
        </w:rPr>
        <w:t xml:space="preserve">Data returned by the </w:t>
      </w:r>
      <w:r w:rsidR="00ED7D27" w:rsidRPr="00C74305">
        <w:rPr>
          <w:lang w:val="en-GB"/>
        </w:rPr>
        <w:t>K-EX WebAPI</w:t>
      </w:r>
      <w:r w:rsidRPr="00C74305">
        <w:rPr>
          <w:lang w:val="en-GB"/>
        </w:rPr>
        <w:t xml:space="preserve"> system</w:t>
      </w:r>
      <w:r w:rsidR="00ED7D27" w:rsidRPr="00C74305">
        <w:rPr>
          <w:lang w:val="en-GB"/>
        </w:rPr>
        <w:t>:</w:t>
      </w:r>
    </w:p>
    <w:p w:rsidR="0083096C" w:rsidRDefault="0083096C" w:rsidP="0083096C">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Odpowiedz</w:t>
      </w:r>
      <w:r>
        <w:rPr>
          <w:rFonts w:ascii="Courier New" w:hAnsi="Courier New" w:cs="Courier New"/>
          <w:noProof/>
          <w:color w:val="0000FF"/>
          <w:kern w:val="0"/>
          <w:sz w:val="20"/>
          <w:szCs w:val="20"/>
          <w:lang w:bidi="ar-SA"/>
        </w:rPr>
        <w:t>&gt;</w:t>
      </w:r>
    </w:p>
    <w:p w:rsidR="0083096C" w:rsidRDefault="0083096C" w:rsidP="0083096C">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Wyniki</w:t>
      </w:r>
      <w:r>
        <w:rPr>
          <w:rFonts w:ascii="Courier New" w:hAnsi="Courier New" w:cs="Courier New"/>
          <w:noProof/>
          <w:color w:val="0000FF"/>
          <w:kern w:val="0"/>
          <w:sz w:val="20"/>
          <w:szCs w:val="20"/>
          <w:lang w:bidi="ar-SA"/>
        </w:rPr>
        <w:t>&gt;</w:t>
      </w:r>
    </w:p>
    <w:p w:rsidR="0083096C" w:rsidRDefault="0083096C" w:rsidP="0083096C">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PrzesylkaInfo</w:t>
      </w:r>
      <w:r>
        <w:rPr>
          <w:rFonts w:ascii="Courier New" w:hAnsi="Courier New" w:cs="Courier New"/>
          <w:noProof/>
          <w:color w:val="0000FF"/>
          <w:kern w:val="0"/>
          <w:sz w:val="20"/>
          <w:szCs w:val="20"/>
          <w:lang w:bidi="ar-SA"/>
        </w:rPr>
        <w:t>&gt;</w:t>
      </w:r>
    </w:p>
    <w:p w:rsidR="0083096C" w:rsidRDefault="0083096C" w:rsidP="0083096C">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NumerPrzesylki</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303000025</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NumerPrzesylki</w:t>
      </w:r>
      <w:r>
        <w:rPr>
          <w:rFonts w:ascii="Courier New" w:hAnsi="Courier New" w:cs="Courier New"/>
          <w:noProof/>
          <w:color w:val="0000FF"/>
          <w:kern w:val="0"/>
          <w:sz w:val="20"/>
          <w:szCs w:val="20"/>
          <w:lang w:bidi="ar-SA"/>
        </w:rPr>
        <w:t>&gt;</w:t>
      </w:r>
    </w:p>
    <w:p w:rsidR="0083096C" w:rsidRDefault="0083096C" w:rsidP="0083096C">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IdentyfikatorXmlPrzesylki</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2</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IdentyfikatorXmlPrzesylki</w:t>
      </w:r>
      <w:r>
        <w:rPr>
          <w:rFonts w:ascii="Courier New" w:hAnsi="Courier New" w:cs="Courier New"/>
          <w:noProof/>
          <w:color w:val="0000FF"/>
          <w:kern w:val="0"/>
          <w:sz w:val="20"/>
          <w:szCs w:val="20"/>
          <w:lang w:bidi="ar-SA"/>
        </w:rPr>
        <w:t>&gt;</w:t>
      </w:r>
    </w:p>
    <w:p w:rsidR="0083096C" w:rsidRDefault="0083096C" w:rsidP="0083096C">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DataUtworzenia</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2011-09-16 15:23:07</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DataUtworzenia</w:t>
      </w:r>
      <w:r>
        <w:rPr>
          <w:rFonts w:ascii="Courier New" w:hAnsi="Courier New" w:cs="Courier New"/>
          <w:noProof/>
          <w:color w:val="0000FF"/>
          <w:kern w:val="0"/>
          <w:sz w:val="20"/>
          <w:szCs w:val="20"/>
          <w:lang w:bidi="ar-SA"/>
        </w:rPr>
        <w:t>&gt;</w:t>
      </w:r>
    </w:p>
    <w:p w:rsidR="0083096C" w:rsidRDefault="0083096C" w:rsidP="0083096C">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PrzesylkaInfo</w:t>
      </w:r>
      <w:r>
        <w:rPr>
          <w:rFonts w:ascii="Courier New" w:hAnsi="Courier New" w:cs="Courier New"/>
          <w:noProof/>
          <w:color w:val="0000FF"/>
          <w:kern w:val="0"/>
          <w:sz w:val="20"/>
          <w:szCs w:val="20"/>
          <w:lang w:bidi="ar-SA"/>
        </w:rPr>
        <w:t>&gt;</w:t>
      </w:r>
    </w:p>
    <w:p w:rsidR="0083096C" w:rsidRDefault="0083096C" w:rsidP="0083096C">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PrzesylkaInfo</w:t>
      </w:r>
      <w:r>
        <w:rPr>
          <w:rFonts w:ascii="Courier New" w:hAnsi="Courier New" w:cs="Courier New"/>
          <w:noProof/>
          <w:color w:val="0000FF"/>
          <w:kern w:val="0"/>
          <w:sz w:val="20"/>
          <w:szCs w:val="20"/>
          <w:lang w:bidi="ar-SA"/>
        </w:rPr>
        <w:t>&gt;</w:t>
      </w:r>
    </w:p>
    <w:p w:rsidR="0083096C" w:rsidRDefault="0083096C" w:rsidP="0083096C">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NumerPrzesylki</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303000014</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NumerPrzesylki</w:t>
      </w:r>
      <w:r>
        <w:rPr>
          <w:rFonts w:ascii="Courier New" w:hAnsi="Courier New" w:cs="Courier New"/>
          <w:noProof/>
          <w:color w:val="0000FF"/>
          <w:kern w:val="0"/>
          <w:sz w:val="20"/>
          <w:szCs w:val="20"/>
          <w:lang w:bidi="ar-SA"/>
        </w:rPr>
        <w:t>&gt;</w:t>
      </w:r>
    </w:p>
    <w:p w:rsidR="0083096C" w:rsidRDefault="0083096C" w:rsidP="0083096C">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lastRenderedPageBreak/>
        <w:t>&lt;</w:t>
      </w:r>
      <w:r>
        <w:rPr>
          <w:rFonts w:ascii="Courier New" w:hAnsi="Courier New" w:cs="Courier New"/>
          <w:noProof/>
          <w:color w:val="A31515"/>
          <w:kern w:val="0"/>
          <w:sz w:val="20"/>
          <w:szCs w:val="20"/>
          <w:lang w:bidi="ar-SA"/>
        </w:rPr>
        <w:t>IdentyfikatorXmlPrzesylki</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przesylka_001</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IdentyfikatorXmlPrzesylki</w:t>
      </w:r>
      <w:r>
        <w:rPr>
          <w:rFonts w:ascii="Courier New" w:hAnsi="Courier New" w:cs="Courier New"/>
          <w:noProof/>
          <w:color w:val="0000FF"/>
          <w:kern w:val="0"/>
          <w:sz w:val="20"/>
          <w:szCs w:val="20"/>
          <w:lang w:bidi="ar-SA"/>
        </w:rPr>
        <w:t>&gt;</w:t>
      </w:r>
    </w:p>
    <w:p w:rsidR="0083096C" w:rsidRDefault="0083096C" w:rsidP="0083096C">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DataUtworzenia</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2011-09-16 15:23:07</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DataUtworzenia</w:t>
      </w:r>
      <w:r>
        <w:rPr>
          <w:rFonts w:ascii="Courier New" w:hAnsi="Courier New" w:cs="Courier New"/>
          <w:noProof/>
          <w:color w:val="0000FF"/>
          <w:kern w:val="0"/>
          <w:sz w:val="20"/>
          <w:szCs w:val="20"/>
          <w:lang w:bidi="ar-SA"/>
        </w:rPr>
        <w:t>&gt;</w:t>
      </w:r>
    </w:p>
    <w:p w:rsidR="0083096C" w:rsidRDefault="0083096C" w:rsidP="0083096C">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PrzesylkaInfo</w:t>
      </w:r>
      <w:r>
        <w:rPr>
          <w:rFonts w:ascii="Courier New" w:hAnsi="Courier New" w:cs="Courier New"/>
          <w:noProof/>
          <w:color w:val="0000FF"/>
          <w:kern w:val="0"/>
          <w:sz w:val="20"/>
          <w:szCs w:val="20"/>
          <w:lang w:bidi="ar-SA"/>
        </w:rPr>
        <w:t>&gt;</w:t>
      </w:r>
    </w:p>
    <w:p w:rsidR="0083096C" w:rsidRDefault="0083096C" w:rsidP="0083096C">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Wyniki</w:t>
      </w:r>
      <w:r>
        <w:rPr>
          <w:rFonts w:ascii="Courier New" w:hAnsi="Courier New" w:cs="Courier New"/>
          <w:noProof/>
          <w:color w:val="0000FF"/>
          <w:kern w:val="0"/>
          <w:sz w:val="20"/>
          <w:szCs w:val="20"/>
          <w:lang w:bidi="ar-SA"/>
        </w:rPr>
        <w:t>&gt;</w:t>
      </w:r>
    </w:p>
    <w:p w:rsidR="00ED7D27" w:rsidRDefault="0083096C" w:rsidP="0083096C">
      <w:pPr>
        <w:widowControl/>
        <w:suppressAutoHyphens w:val="0"/>
        <w:autoSpaceDE w:val="0"/>
        <w:adjustRightInd w:val="0"/>
        <w:spacing w:after="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Odpowiedz</w:t>
      </w:r>
      <w:r>
        <w:rPr>
          <w:rFonts w:ascii="Courier New" w:hAnsi="Courier New" w:cs="Courier New"/>
          <w:noProof/>
          <w:color w:val="0000FF"/>
          <w:kern w:val="0"/>
          <w:sz w:val="20"/>
          <w:szCs w:val="20"/>
          <w:lang w:bidi="ar-SA"/>
        </w:rPr>
        <w:t>&gt;</w:t>
      </w:r>
    </w:p>
    <w:p w:rsidR="00ED7D27" w:rsidRDefault="00ED7D27">
      <w:pPr>
        <w:spacing w:after="0"/>
        <w:ind w:firstLine="0"/>
        <w:jc w:val="left"/>
        <w:rPr>
          <w:b/>
          <w:bCs/>
          <w:sz w:val="28"/>
          <w:szCs w:val="28"/>
        </w:rPr>
      </w:pPr>
      <w:r>
        <w:br w:type="page"/>
      </w:r>
    </w:p>
    <w:p w:rsidR="00BD5BE7" w:rsidRPr="00C74305" w:rsidRDefault="00C74305">
      <w:pPr>
        <w:pStyle w:val="Nagwek1"/>
        <w:rPr>
          <w:lang w:val="en-GB"/>
        </w:rPr>
      </w:pPr>
      <w:bookmarkStart w:id="11" w:name="_Toc305654208"/>
      <w:bookmarkStart w:id="12" w:name="_Toc316550876"/>
      <w:r w:rsidRPr="00C74305">
        <w:rPr>
          <w:lang w:val="en-GB"/>
        </w:rPr>
        <w:lastRenderedPageBreak/>
        <w:t>Obtaining parcels</w:t>
      </w:r>
      <w:r w:rsidR="009E171B">
        <w:rPr>
          <w:lang w:val="en-GB"/>
        </w:rPr>
        <w:t>`</w:t>
      </w:r>
      <w:r w:rsidRPr="00C74305">
        <w:rPr>
          <w:lang w:val="en-GB"/>
        </w:rPr>
        <w:t xml:space="preserve"> status </w:t>
      </w:r>
      <w:bookmarkEnd w:id="11"/>
      <w:bookmarkEnd w:id="12"/>
    </w:p>
    <w:p w:rsidR="00757E06" w:rsidRPr="00C74305" w:rsidRDefault="00757E06" w:rsidP="00757E06">
      <w:pPr>
        <w:ind w:firstLine="0"/>
        <w:rPr>
          <w:lang w:val="en-GB"/>
        </w:rPr>
      </w:pPr>
    </w:p>
    <w:p w:rsidR="00BD5BE7" w:rsidRPr="00C74305" w:rsidRDefault="009E171B" w:rsidP="00757E06">
      <w:pPr>
        <w:ind w:firstLine="0"/>
        <w:rPr>
          <w:b/>
          <w:lang w:val="en-GB"/>
        </w:rPr>
      </w:pPr>
      <w:r>
        <w:rPr>
          <w:b/>
          <w:lang w:val="en-GB"/>
        </w:rPr>
        <w:t>Name of the method</w:t>
      </w:r>
      <w:r w:rsidR="007D1AC8" w:rsidRPr="00C74305">
        <w:rPr>
          <w:b/>
          <w:lang w:val="en-GB"/>
        </w:rPr>
        <w:t>:</w:t>
      </w:r>
    </w:p>
    <w:p w:rsidR="00BD5BE7" w:rsidRDefault="007D1AC8">
      <w:pPr>
        <w:pStyle w:val="Textbody"/>
        <w:rPr>
          <w:rFonts w:ascii="Courier New" w:hAnsi="Courier New"/>
          <w:sz w:val="20"/>
          <w:szCs w:val="20"/>
        </w:rPr>
      </w:pPr>
      <w:r w:rsidRPr="00C74305">
        <w:rPr>
          <w:rFonts w:ascii="Courier New" w:hAnsi="Courier New"/>
          <w:sz w:val="20"/>
          <w:szCs w:val="20"/>
          <w:lang w:val="en-GB"/>
        </w:rPr>
        <w:tab/>
      </w:r>
      <w:r>
        <w:rPr>
          <w:rFonts w:ascii="Courier New" w:hAnsi="Courier New"/>
          <w:sz w:val="20"/>
          <w:szCs w:val="20"/>
        </w:rPr>
        <w:t>PobierzStatusy</w:t>
      </w:r>
    </w:p>
    <w:p w:rsidR="00757E06" w:rsidRDefault="00757E06">
      <w:pPr>
        <w:pStyle w:val="Textbody"/>
        <w:rPr>
          <w:rFonts w:ascii="Courier New" w:hAnsi="Courier New"/>
          <w:sz w:val="20"/>
          <w:szCs w:val="20"/>
        </w:rPr>
      </w:pPr>
    </w:p>
    <w:p w:rsidR="00BD5BE7" w:rsidRPr="00757E06" w:rsidRDefault="00C74305" w:rsidP="00757E06">
      <w:pPr>
        <w:ind w:firstLine="0"/>
        <w:rPr>
          <w:b/>
        </w:rPr>
      </w:pPr>
      <w:r>
        <w:rPr>
          <w:b/>
        </w:rPr>
        <w:t>Parameters</w:t>
      </w:r>
      <w:r w:rsidR="007D1AC8" w:rsidRPr="00757E06">
        <w:rPr>
          <w:b/>
        </w:rPr>
        <w:t>:</w:t>
      </w:r>
    </w:p>
    <w:p w:rsidR="001A3EA8" w:rsidRDefault="007D1AC8" w:rsidP="001A3EA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sz w:val="20"/>
          <w:szCs w:val="20"/>
        </w:rPr>
        <w:tab/>
      </w:r>
      <w:r w:rsidR="001A3EA8">
        <w:rPr>
          <w:rFonts w:ascii="Courier New" w:hAnsi="Courier New" w:cs="Courier New"/>
          <w:noProof/>
          <w:color w:val="0000FF"/>
          <w:kern w:val="0"/>
          <w:sz w:val="20"/>
          <w:szCs w:val="20"/>
          <w:lang w:bidi="ar-SA"/>
        </w:rPr>
        <w:t>&lt;</w:t>
      </w:r>
      <w:r w:rsidR="001A3EA8">
        <w:rPr>
          <w:rFonts w:ascii="Courier New" w:hAnsi="Courier New" w:cs="Courier New"/>
          <w:noProof/>
          <w:color w:val="A31515"/>
          <w:kern w:val="0"/>
          <w:sz w:val="20"/>
          <w:szCs w:val="20"/>
          <w:lang w:bidi="ar-SA"/>
        </w:rPr>
        <w:t>NumerPrzesylki</w:t>
      </w:r>
      <w:r w:rsidR="001A3EA8">
        <w:rPr>
          <w:rFonts w:ascii="Courier New" w:hAnsi="Courier New" w:cs="Courier New"/>
          <w:noProof/>
          <w:color w:val="0000FF"/>
          <w:kern w:val="0"/>
          <w:sz w:val="20"/>
          <w:szCs w:val="20"/>
          <w:lang w:bidi="ar-SA"/>
        </w:rPr>
        <w:t>&gt;</w:t>
      </w:r>
      <w:r w:rsidR="001A3EA8">
        <w:rPr>
          <w:rFonts w:ascii="Courier New" w:hAnsi="Courier New" w:cs="Courier New"/>
          <w:noProof/>
          <w:kern w:val="0"/>
          <w:sz w:val="20"/>
          <w:szCs w:val="20"/>
          <w:lang w:bidi="ar-SA"/>
        </w:rPr>
        <w:t>numer</w:t>
      </w:r>
      <w:r w:rsidR="001A3EA8">
        <w:rPr>
          <w:rFonts w:ascii="Courier New" w:hAnsi="Courier New" w:cs="Courier New"/>
          <w:noProof/>
          <w:color w:val="0000FF"/>
          <w:kern w:val="0"/>
          <w:sz w:val="20"/>
          <w:szCs w:val="20"/>
          <w:lang w:bidi="ar-SA"/>
        </w:rPr>
        <w:t>&lt;/</w:t>
      </w:r>
      <w:r w:rsidR="001A3EA8">
        <w:rPr>
          <w:rFonts w:ascii="Courier New" w:hAnsi="Courier New" w:cs="Courier New"/>
          <w:noProof/>
          <w:color w:val="A31515"/>
          <w:kern w:val="0"/>
          <w:sz w:val="20"/>
          <w:szCs w:val="20"/>
          <w:lang w:bidi="ar-SA"/>
        </w:rPr>
        <w:t>NumerPrzesylki</w:t>
      </w:r>
      <w:r w:rsidR="001A3EA8">
        <w:rPr>
          <w:rFonts w:ascii="Courier New" w:hAnsi="Courier New" w:cs="Courier New"/>
          <w:noProof/>
          <w:color w:val="0000FF"/>
          <w:kern w:val="0"/>
          <w:sz w:val="20"/>
          <w:szCs w:val="20"/>
          <w:lang w:bidi="ar-SA"/>
        </w:rPr>
        <w:t>&gt;</w:t>
      </w:r>
    </w:p>
    <w:p w:rsidR="001A3EA8" w:rsidRDefault="001A3EA8" w:rsidP="001A3EA8">
      <w:pPr>
        <w:widowControl/>
        <w:suppressAutoHyphens w:val="0"/>
        <w:autoSpaceDE w:val="0"/>
        <w:adjustRightInd w:val="0"/>
        <w:spacing w:after="0"/>
        <w:jc w:val="left"/>
        <w:textAlignment w:val="auto"/>
        <w:rPr>
          <w:rFonts w:ascii="Courier New" w:hAnsi="Courier New" w:cs="Courier New"/>
          <w:noProof/>
          <w:kern w:val="0"/>
          <w:sz w:val="20"/>
          <w:szCs w:val="20"/>
          <w:lang w:bidi="ar-SA"/>
        </w:rPr>
      </w:pPr>
      <w:r>
        <w:rPr>
          <w:rFonts w:ascii="Courier New" w:hAnsi="Courier New" w:cs="Courier New"/>
          <w:noProof/>
          <w:kern w:val="0"/>
          <w:sz w:val="20"/>
          <w:szCs w:val="20"/>
          <w:lang w:bidi="ar-SA"/>
        </w:rPr>
        <w:t>...</w:t>
      </w:r>
    </w:p>
    <w:p w:rsidR="00EA6E36" w:rsidRDefault="00C74305" w:rsidP="00EA6E36">
      <w:r>
        <w:t>whereas</w:t>
      </w:r>
      <w:r w:rsidR="00EA6E36">
        <w:t>:</w:t>
      </w:r>
    </w:p>
    <w:p w:rsidR="00757E06" w:rsidRPr="00A16654" w:rsidRDefault="00C74305" w:rsidP="001A3EA8">
      <w:pPr>
        <w:pStyle w:val="Akapitzlist"/>
        <w:numPr>
          <w:ilvl w:val="0"/>
          <w:numId w:val="5"/>
        </w:numPr>
        <w:spacing w:after="0"/>
        <w:rPr>
          <w:lang w:val="en-GB"/>
        </w:rPr>
      </w:pPr>
      <w:r w:rsidRPr="00A16654">
        <w:rPr>
          <w:lang w:val="en-GB"/>
        </w:rPr>
        <w:t>number</w:t>
      </w:r>
      <w:r w:rsidR="00EA6E36" w:rsidRPr="00A16654">
        <w:rPr>
          <w:lang w:val="en-GB"/>
        </w:rPr>
        <w:t xml:space="preserve"> – </w:t>
      </w:r>
      <w:r w:rsidRPr="00A16654">
        <w:rPr>
          <w:lang w:val="en-GB"/>
        </w:rPr>
        <w:t>num</w:t>
      </w:r>
      <w:r w:rsidR="00A16654" w:rsidRPr="00A16654">
        <w:rPr>
          <w:lang w:val="en-GB"/>
        </w:rPr>
        <w:t>b</w:t>
      </w:r>
      <w:r w:rsidRPr="00A16654">
        <w:rPr>
          <w:lang w:val="en-GB"/>
        </w:rPr>
        <w:t>er of</w:t>
      </w:r>
      <w:r w:rsidR="00A16654" w:rsidRPr="00A16654">
        <w:rPr>
          <w:lang w:val="en-GB"/>
        </w:rPr>
        <w:t xml:space="preserve"> a parcel of which information shall be returned,  granted by the system K-EX. </w:t>
      </w:r>
    </w:p>
    <w:p w:rsidR="00A16654" w:rsidRPr="00A16654" w:rsidRDefault="00A16654" w:rsidP="00757E06">
      <w:pPr>
        <w:ind w:firstLine="0"/>
        <w:rPr>
          <w:lang w:val="en-GB"/>
        </w:rPr>
      </w:pPr>
      <w:r w:rsidRPr="00A16654">
        <w:rPr>
          <w:lang w:val="en-GB"/>
        </w:rPr>
        <w:t>Correct method induction causes returning lists of a statuses for given parcels</w:t>
      </w:r>
    </w:p>
    <w:p w:rsidR="00757E06" w:rsidRPr="001B74CE" w:rsidRDefault="00757E06" w:rsidP="00757E06">
      <w:pPr>
        <w:ind w:firstLine="0"/>
        <w:rPr>
          <w:lang w:val="en-GB"/>
        </w:rPr>
      </w:pPr>
    </w:p>
    <w:p w:rsidR="00BD5BE7" w:rsidRPr="001B74CE" w:rsidRDefault="00A16654" w:rsidP="00757E06">
      <w:pPr>
        <w:ind w:firstLine="0"/>
        <w:rPr>
          <w:b/>
          <w:lang w:val="en-GB"/>
        </w:rPr>
      </w:pPr>
      <w:r w:rsidRPr="001B74CE">
        <w:rPr>
          <w:b/>
          <w:lang w:val="en-GB"/>
        </w:rPr>
        <w:t>Return value</w:t>
      </w:r>
      <w:r w:rsidR="007D1AC8" w:rsidRPr="001B74CE">
        <w:rPr>
          <w:b/>
          <w:lang w:val="en-GB"/>
        </w:rPr>
        <w:t>:</w:t>
      </w:r>
    </w:p>
    <w:p w:rsidR="00A55E9E" w:rsidRPr="001B74CE" w:rsidRDefault="00A55E9E" w:rsidP="00A55E9E">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val="en-GB" w:bidi="ar-SA"/>
        </w:rPr>
      </w:pPr>
      <w:r w:rsidRPr="001B74CE">
        <w:rPr>
          <w:rFonts w:ascii="Courier New" w:hAnsi="Courier New" w:cs="Courier New"/>
          <w:noProof/>
          <w:color w:val="0000FF"/>
          <w:kern w:val="0"/>
          <w:sz w:val="20"/>
          <w:szCs w:val="20"/>
          <w:lang w:val="en-GB" w:bidi="ar-SA"/>
        </w:rPr>
        <w:t>&lt;</w:t>
      </w:r>
      <w:r w:rsidRPr="001B74CE">
        <w:rPr>
          <w:rFonts w:ascii="Courier New" w:hAnsi="Courier New" w:cs="Courier New"/>
          <w:noProof/>
          <w:color w:val="A31515"/>
          <w:kern w:val="0"/>
          <w:sz w:val="20"/>
          <w:szCs w:val="20"/>
          <w:lang w:val="en-GB" w:bidi="ar-SA"/>
        </w:rPr>
        <w:t>StatusPrzesylki</w:t>
      </w:r>
      <w:r w:rsidRPr="001B74CE">
        <w:rPr>
          <w:rFonts w:ascii="Courier New" w:hAnsi="Courier New" w:cs="Courier New"/>
          <w:noProof/>
          <w:color w:val="0000FF"/>
          <w:kern w:val="0"/>
          <w:sz w:val="20"/>
          <w:szCs w:val="20"/>
          <w:lang w:val="en-GB" w:bidi="ar-SA"/>
        </w:rPr>
        <w:t>&gt;</w:t>
      </w:r>
    </w:p>
    <w:p w:rsidR="00A55E9E" w:rsidRPr="001B74CE" w:rsidRDefault="00A55E9E" w:rsidP="00A55E9E">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val="en-GB" w:bidi="ar-SA"/>
        </w:rPr>
      </w:pPr>
      <w:r w:rsidRPr="001B74CE">
        <w:rPr>
          <w:rFonts w:ascii="Courier New" w:hAnsi="Courier New" w:cs="Courier New"/>
          <w:noProof/>
          <w:color w:val="0000FF"/>
          <w:kern w:val="0"/>
          <w:sz w:val="20"/>
          <w:szCs w:val="20"/>
          <w:lang w:val="en-GB" w:bidi="ar-SA"/>
        </w:rPr>
        <w:t>&lt;</w:t>
      </w:r>
      <w:r w:rsidRPr="001B74CE">
        <w:rPr>
          <w:rFonts w:ascii="Courier New" w:hAnsi="Courier New" w:cs="Courier New"/>
          <w:noProof/>
          <w:color w:val="A31515"/>
          <w:kern w:val="0"/>
          <w:sz w:val="20"/>
          <w:szCs w:val="20"/>
          <w:lang w:val="en-GB" w:bidi="ar-SA"/>
        </w:rPr>
        <w:t>NumerPrzesylki</w:t>
      </w:r>
      <w:r w:rsidRPr="001B74CE">
        <w:rPr>
          <w:rFonts w:ascii="Courier New" w:hAnsi="Courier New" w:cs="Courier New"/>
          <w:noProof/>
          <w:color w:val="0000FF"/>
          <w:kern w:val="0"/>
          <w:sz w:val="20"/>
          <w:szCs w:val="20"/>
          <w:lang w:val="en-GB" w:bidi="ar-SA"/>
        </w:rPr>
        <w:t>&gt;</w:t>
      </w:r>
      <w:r w:rsidRPr="001B74CE">
        <w:rPr>
          <w:rFonts w:ascii="Courier New" w:hAnsi="Courier New" w:cs="Courier New"/>
          <w:noProof/>
          <w:kern w:val="0"/>
          <w:sz w:val="20"/>
          <w:szCs w:val="20"/>
          <w:lang w:val="en-GB" w:bidi="ar-SA"/>
        </w:rPr>
        <w:t>numer</w:t>
      </w:r>
      <w:r w:rsidRPr="001B74CE">
        <w:rPr>
          <w:rFonts w:ascii="Courier New" w:hAnsi="Courier New" w:cs="Courier New"/>
          <w:noProof/>
          <w:color w:val="0000FF"/>
          <w:kern w:val="0"/>
          <w:sz w:val="20"/>
          <w:szCs w:val="20"/>
          <w:lang w:val="en-GB" w:bidi="ar-SA"/>
        </w:rPr>
        <w:t>&lt;/</w:t>
      </w:r>
      <w:r w:rsidRPr="001B74CE">
        <w:rPr>
          <w:rFonts w:ascii="Courier New" w:hAnsi="Courier New" w:cs="Courier New"/>
          <w:noProof/>
          <w:color w:val="A31515"/>
          <w:kern w:val="0"/>
          <w:sz w:val="20"/>
          <w:szCs w:val="20"/>
          <w:lang w:val="en-GB" w:bidi="ar-SA"/>
        </w:rPr>
        <w:t>NumerPrzesylki</w:t>
      </w:r>
      <w:r w:rsidRPr="001B74CE">
        <w:rPr>
          <w:rFonts w:ascii="Courier New" w:hAnsi="Courier New" w:cs="Courier New"/>
          <w:noProof/>
          <w:color w:val="0000FF"/>
          <w:kern w:val="0"/>
          <w:sz w:val="20"/>
          <w:szCs w:val="20"/>
          <w:lang w:val="en-GB" w:bidi="ar-SA"/>
        </w:rPr>
        <w:t>&gt;</w:t>
      </w:r>
    </w:p>
    <w:p w:rsidR="00A55E9E" w:rsidRPr="001B74CE" w:rsidRDefault="00A55E9E" w:rsidP="00A55E9E">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val="en-GB" w:bidi="ar-SA"/>
        </w:rPr>
      </w:pPr>
      <w:r w:rsidRPr="001B74CE">
        <w:rPr>
          <w:rFonts w:ascii="Courier New" w:hAnsi="Courier New" w:cs="Courier New"/>
          <w:noProof/>
          <w:color w:val="0000FF"/>
          <w:kern w:val="0"/>
          <w:sz w:val="20"/>
          <w:szCs w:val="20"/>
          <w:lang w:val="en-GB" w:bidi="ar-SA"/>
        </w:rPr>
        <w:t>&lt;</w:t>
      </w:r>
      <w:r w:rsidRPr="001B74CE">
        <w:rPr>
          <w:rFonts w:ascii="Courier New" w:hAnsi="Courier New" w:cs="Courier New"/>
          <w:noProof/>
          <w:color w:val="A31515"/>
          <w:kern w:val="0"/>
          <w:sz w:val="20"/>
          <w:szCs w:val="20"/>
          <w:lang w:val="en-GB" w:bidi="ar-SA"/>
        </w:rPr>
        <w:t>Status</w:t>
      </w:r>
      <w:r w:rsidRPr="001B74CE">
        <w:rPr>
          <w:rFonts w:ascii="Courier New" w:hAnsi="Courier New" w:cs="Courier New"/>
          <w:noProof/>
          <w:color w:val="0000FF"/>
          <w:kern w:val="0"/>
          <w:sz w:val="20"/>
          <w:szCs w:val="20"/>
          <w:lang w:val="en-GB" w:bidi="ar-SA"/>
        </w:rPr>
        <w:t>&gt;</w:t>
      </w:r>
      <w:r w:rsidRPr="001B74CE">
        <w:rPr>
          <w:rFonts w:ascii="Courier New" w:hAnsi="Courier New" w:cs="Courier New"/>
          <w:noProof/>
          <w:kern w:val="0"/>
          <w:sz w:val="20"/>
          <w:szCs w:val="20"/>
          <w:lang w:val="en-GB" w:bidi="ar-SA"/>
        </w:rPr>
        <w:t>status</w:t>
      </w:r>
      <w:r w:rsidRPr="001B74CE">
        <w:rPr>
          <w:rFonts w:ascii="Courier New" w:hAnsi="Courier New" w:cs="Courier New"/>
          <w:noProof/>
          <w:color w:val="0000FF"/>
          <w:kern w:val="0"/>
          <w:sz w:val="20"/>
          <w:szCs w:val="20"/>
          <w:lang w:val="en-GB" w:bidi="ar-SA"/>
        </w:rPr>
        <w:t>&lt;/</w:t>
      </w:r>
      <w:r w:rsidRPr="001B74CE">
        <w:rPr>
          <w:rFonts w:ascii="Courier New" w:hAnsi="Courier New" w:cs="Courier New"/>
          <w:noProof/>
          <w:color w:val="A31515"/>
          <w:kern w:val="0"/>
          <w:sz w:val="20"/>
          <w:szCs w:val="20"/>
          <w:lang w:val="en-GB" w:bidi="ar-SA"/>
        </w:rPr>
        <w:t>Status</w:t>
      </w:r>
      <w:r w:rsidRPr="001B74CE">
        <w:rPr>
          <w:rFonts w:ascii="Courier New" w:hAnsi="Courier New" w:cs="Courier New"/>
          <w:noProof/>
          <w:color w:val="0000FF"/>
          <w:kern w:val="0"/>
          <w:sz w:val="20"/>
          <w:szCs w:val="20"/>
          <w:lang w:val="en-GB" w:bidi="ar-SA"/>
        </w:rPr>
        <w:t>&gt;</w:t>
      </w:r>
    </w:p>
    <w:p w:rsidR="00A55E9E" w:rsidRPr="001B74CE" w:rsidRDefault="00A55E9E" w:rsidP="00A55E9E">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val="en-GB" w:bidi="ar-SA"/>
        </w:rPr>
      </w:pPr>
      <w:r w:rsidRPr="001B74CE">
        <w:rPr>
          <w:rFonts w:ascii="Courier New" w:hAnsi="Courier New" w:cs="Courier New"/>
          <w:noProof/>
          <w:color w:val="0000FF"/>
          <w:kern w:val="0"/>
          <w:sz w:val="20"/>
          <w:szCs w:val="20"/>
          <w:lang w:val="en-GB" w:bidi="ar-SA"/>
        </w:rPr>
        <w:t>&lt;</w:t>
      </w:r>
      <w:r w:rsidRPr="001B74CE">
        <w:rPr>
          <w:rFonts w:ascii="Courier New" w:hAnsi="Courier New" w:cs="Courier New"/>
          <w:noProof/>
          <w:color w:val="A31515"/>
          <w:kern w:val="0"/>
          <w:sz w:val="20"/>
          <w:szCs w:val="20"/>
          <w:lang w:val="en-GB" w:bidi="ar-SA"/>
        </w:rPr>
        <w:t>Opis</w:t>
      </w:r>
      <w:r w:rsidRPr="001B74CE">
        <w:rPr>
          <w:rFonts w:ascii="Courier New" w:hAnsi="Courier New" w:cs="Courier New"/>
          <w:noProof/>
          <w:color w:val="0000FF"/>
          <w:kern w:val="0"/>
          <w:sz w:val="20"/>
          <w:szCs w:val="20"/>
          <w:lang w:val="en-GB" w:bidi="ar-SA"/>
        </w:rPr>
        <w:t>&gt;</w:t>
      </w:r>
      <w:r w:rsidR="003D1F62" w:rsidRPr="001B74CE">
        <w:rPr>
          <w:rFonts w:ascii="Courier New" w:hAnsi="Courier New" w:cs="Courier New"/>
          <w:noProof/>
          <w:kern w:val="0"/>
          <w:sz w:val="20"/>
          <w:szCs w:val="20"/>
          <w:lang w:val="en-GB" w:bidi="ar-SA"/>
        </w:rPr>
        <w:t>opis statusu</w:t>
      </w:r>
      <w:r w:rsidRPr="001B74CE">
        <w:rPr>
          <w:rFonts w:ascii="Courier New" w:hAnsi="Courier New" w:cs="Courier New"/>
          <w:noProof/>
          <w:color w:val="0000FF"/>
          <w:kern w:val="0"/>
          <w:sz w:val="20"/>
          <w:szCs w:val="20"/>
          <w:lang w:val="en-GB" w:bidi="ar-SA"/>
        </w:rPr>
        <w:t>&lt;/</w:t>
      </w:r>
      <w:r w:rsidRPr="001B74CE">
        <w:rPr>
          <w:rFonts w:ascii="Courier New" w:hAnsi="Courier New" w:cs="Courier New"/>
          <w:noProof/>
          <w:color w:val="A31515"/>
          <w:kern w:val="0"/>
          <w:sz w:val="20"/>
          <w:szCs w:val="20"/>
          <w:lang w:val="en-GB" w:bidi="ar-SA"/>
        </w:rPr>
        <w:t>Opis</w:t>
      </w:r>
      <w:r w:rsidRPr="001B74CE">
        <w:rPr>
          <w:rFonts w:ascii="Courier New" w:hAnsi="Courier New" w:cs="Courier New"/>
          <w:noProof/>
          <w:color w:val="0000FF"/>
          <w:kern w:val="0"/>
          <w:sz w:val="20"/>
          <w:szCs w:val="20"/>
          <w:lang w:val="en-GB" w:bidi="ar-SA"/>
        </w:rPr>
        <w:t>&gt;</w:t>
      </w:r>
    </w:p>
    <w:p w:rsidR="00A55E9E" w:rsidRPr="001B74CE" w:rsidRDefault="00A55E9E" w:rsidP="00A55E9E">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val="en-GB" w:bidi="ar-SA"/>
        </w:rPr>
      </w:pPr>
      <w:r w:rsidRPr="001B74CE">
        <w:rPr>
          <w:rFonts w:ascii="Courier New" w:hAnsi="Courier New" w:cs="Courier New"/>
          <w:noProof/>
          <w:color w:val="0000FF"/>
          <w:kern w:val="0"/>
          <w:sz w:val="20"/>
          <w:szCs w:val="20"/>
          <w:lang w:val="en-GB" w:bidi="ar-SA"/>
        </w:rPr>
        <w:t>&lt;/</w:t>
      </w:r>
      <w:r w:rsidRPr="001B74CE">
        <w:rPr>
          <w:rFonts w:ascii="Courier New" w:hAnsi="Courier New" w:cs="Courier New"/>
          <w:noProof/>
          <w:color w:val="A31515"/>
          <w:kern w:val="0"/>
          <w:sz w:val="20"/>
          <w:szCs w:val="20"/>
          <w:lang w:val="en-GB" w:bidi="ar-SA"/>
        </w:rPr>
        <w:t>StatusPrzesylki</w:t>
      </w:r>
      <w:r w:rsidRPr="001B74CE">
        <w:rPr>
          <w:rFonts w:ascii="Courier New" w:hAnsi="Courier New" w:cs="Courier New"/>
          <w:noProof/>
          <w:color w:val="0000FF"/>
          <w:kern w:val="0"/>
          <w:sz w:val="20"/>
          <w:szCs w:val="20"/>
          <w:lang w:val="en-GB" w:bidi="ar-SA"/>
        </w:rPr>
        <w:t>&gt;</w:t>
      </w:r>
    </w:p>
    <w:p w:rsidR="00A55E9E" w:rsidRPr="001B74CE" w:rsidRDefault="00A55E9E" w:rsidP="00A55E9E">
      <w:pPr>
        <w:widowControl/>
        <w:suppressAutoHyphens w:val="0"/>
        <w:autoSpaceDE w:val="0"/>
        <w:adjustRightInd w:val="0"/>
        <w:spacing w:after="0"/>
        <w:ind w:left="709" w:firstLine="0"/>
        <w:jc w:val="left"/>
        <w:textAlignment w:val="auto"/>
        <w:rPr>
          <w:rFonts w:ascii="Courier New" w:hAnsi="Courier New" w:cs="Courier New"/>
          <w:noProof/>
          <w:kern w:val="0"/>
          <w:sz w:val="20"/>
          <w:szCs w:val="20"/>
          <w:lang w:val="en-GB" w:bidi="ar-SA"/>
        </w:rPr>
      </w:pPr>
      <w:r w:rsidRPr="001B74CE">
        <w:rPr>
          <w:rFonts w:ascii="Courier New" w:hAnsi="Courier New" w:cs="Courier New"/>
          <w:noProof/>
          <w:kern w:val="0"/>
          <w:sz w:val="20"/>
          <w:szCs w:val="20"/>
          <w:lang w:val="en-GB" w:bidi="ar-SA"/>
        </w:rPr>
        <w:t>...</w:t>
      </w:r>
    </w:p>
    <w:p w:rsidR="00757E06" w:rsidRPr="001B74CE" w:rsidRDefault="00757E06" w:rsidP="00757E06">
      <w:pPr>
        <w:pStyle w:val="Textbody"/>
        <w:spacing w:after="0"/>
        <w:ind w:left="709"/>
        <w:rPr>
          <w:rFonts w:ascii="Courier New" w:hAnsi="Courier New"/>
          <w:sz w:val="20"/>
          <w:szCs w:val="20"/>
          <w:lang w:val="en-GB"/>
        </w:rPr>
      </w:pPr>
    </w:p>
    <w:p w:rsidR="003D1F62" w:rsidRPr="00A16654" w:rsidRDefault="00A16654" w:rsidP="003D1F62">
      <w:pPr>
        <w:ind w:firstLine="0"/>
        <w:rPr>
          <w:b/>
          <w:lang w:val="en-GB"/>
        </w:rPr>
      </w:pPr>
      <w:r w:rsidRPr="00A16654">
        <w:rPr>
          <w:b/>
          <w:lang w:val="en-GB"/>
        </w:rPr>
        <w:t>List of available statuses (status )</w:t>
      </w:r>
      <w:r w:rsidR="003D1F62" w:rsidRPr="00A16654">
        <w:rPr>
          <w:b/>
          <w:lang w:val="en-GB"/>
        </w:rPr>
        <w:t>:</w:t>
      </w:r>
    </w:p>
    <w:p w:rsidR="00A16654" w:rsidRPr="00A16654" w:rsidRDefault="003D1F62" w:rsidP="00757E06">
      <w:pPr>
        <w:pStyle w:val="Textbody"/>
        <w:spacing w:after="0"/>
        <w:ind w:left="709"/>
        <w:rPr>
          <w:rFonts w:ascii="Courier New" w:hAnsi="Courier New"/>
          <w:sz w:val="20"/>
          <w:szCs w:val="20"/>
          <w:lang w:val="en-GB"/>
        </w:rPr>
      </w:pPr>
      <w:r w:rsidRPr="00A16654">
        <w:rPr>
          <w:rFonts w:ascii="Courier New" w:hAnsi="Courier New"/>
          <w:b/>
          <w:sz w:val="20"/>
          <w:szCs w:val="20"/>
          <w:lang w:val="en-GB"/>
        </w:rPr>
        <w:t>OAK</w:t>
      </w:r>
      <w:r w:rsidR="00A16654" w:rsidRPr="00A16654">
        <w:rPr>
          <w:rFonts w:ascii="Courier New" w:hAnsi="Courier New"/>
          <w:sz w:val="20"/>
          <w:szCs w:val="20"/>
          <w:lang w:val="en-GB"/>
        </w:rPr>
        <w:t>–awaiting for the acceptance</w:t>
      </w:r>
      <w:r w:rsidRPr="00A16654">
        <w:rPr>
          <w:rFonts w:ascii="Courier New" w:hAnsi="Courier New"/>
          <w:sz w:val="20"/>
          <w:szCs w:val="20"/>
          <w:lang w:val="en-GB"/>
        </w:rPr>
        <w:br/>
      </w:r>
      <w:r w:rsidRPr="00A16654">
        <w:rPr>
          <w:rFonts w:ascii="Courier New" w:hAnsi="Courier New"/>
          <w:b/>
          <w:sz w:val="20"/>
          <w:szCs w:val="20"/>
          <w:lang w:val="en-GB"/>
        </w:rPr>
        <w:t>ODR</w:t>
      </w:r>
      <w:r w:rsidRPr="00A16654">
        <w:rPr>
          <w:rFonts w:ascii="Courier New" w:hAnsi="Courier New"/>
          <w:sz w:val="20"/>
          <w:szCs w:val="20"/>
          <w:lang w:val="en-GB"/>
        </w:rPr>
        <w:t xml:space="preserve"> - </w:t>
      </w:r>
      <w:r w:rsidR="00A16654" w:rsidRPr="00A16654">
        <w:rPr>
          <w:rFonts w:ascii="Courier New" w:hAnsi="Courier New"/>
          <w:sz w:val="20"/>
          <w:szCs w:val="20"/>
          <w:lang w:val="en-GB"/>
        </w:rPr>
        <w:t>Rejected</w:t>
      </w:r>
      <w:r w:rsidRPr="00A16654">
        <w:rPr>
          <w:rFonts w:ascii="Courier New" w:hAnsi="Courier New"/>
          <w:sz w:val="20"/>
          <w:szCs w:val="20"/>
          <w:lang w:val="en-GB"/>
        </w:rPr>
        <w:br/>
      </w:r>
      <w:r w:rsidRPr="00A16654">
        <w:rPr>
          <w:rFonts w:ascii="Courier New" w:hAnsi="Courier New"/>
          <w:b/>
          <w:sz w:val="20"/>
          <w:szCs w:val="20"/>
          <w:lang w:val="en-GB"/>
        </w:rPr>
        <w:t>AN</w:t>
      </w:r>
      <w:r w:rsidRPr="00A16654">
        <w:rPr>
          <w:rFonts w:ascii="Courier New" w:hAnsi="Courier New"/>
          <w:sz w:val="20"/>
          <w:szCs w:val="20"/>
          <w:lang w:val="en-GB"/>
        </w:rPr>
        <w:t xml:space="preserve">  - </w:t>
      </w:r>
      <w:r w:rsidR="00A16654" w:rsidRPr="00A16654">
        <w:rPr>
          <w:rFonts w:ascii="Courier New" w:hAnsi="Courier New"/>
          <w:sz w:val="20"/>
          <w:szCs w:val="20"/>
          <w:lang w:val="en-GB"/>
        </w:rPr>
        <w:t>cancelled</w:t>
      </w:r>
      <w:r w:rsidRPr="00A16654">
        <w:rPr>
          <w:rFonts w:ascii="Courier New" w:hAnsi="Courier New"/>
          <w:sz w:val="20"/>
          <w:szCs w:val="20"/>
          <w:lang w:val="en-GB"/>
        </w:rPr>
        <w:br/>
      </w:r>
      <w:r w:rsidRPr="00A16654">
        <w:rPr>
          <w:rFonts w:ascii="Courier New" w:hAnsi="Courier New"/>
          <w:b/>
          <w:sz w:val="20"/>
          <w:szCs w:val="20"/>
          <w:lang w:val="en-GB"/>
        </w:rPr>
        <w:t>WPR</w:t>
      </w:r>
      <w:r w:rsidR="00A16654" w:rsidRPr="00A16654">
        <w:rPr>
          <w:rFonts w:ascii="Courier New" w:hAnsi="Courier New"/>
          <w:sz w:val="20"/>
          <w:szCs w:val="20"/>
          <w:lang w:val="en-GB"/>
        </w:rPr>
        <w:t>–Entered to the system</w:t>
      </w:r>
      <w:r w:rsidRPr="00A16654">
        <w:rPr>
          <w:rFonts w:ascii="Courier New" w:hAnsi="Courier New"/>
          <w:sz w:val="20"/>
          <w:szCs w:val="20"/>
          <w:lang w:val="en-GB"/>
        </w:rPr>
        <w:br/>
      </w:r>
      <w:r w:rsidRPr="00A16654">
        <w:rPr>
          <w:rFonts w:ascii="Courier New" w:hAnsi="Courier New"/>
          <w:b/>
          <w:sz w:val="20"/>
          <w:szCs w:val="20"/>
          <w:lang w:val="en-GB"/>
        </w:rPr>
        <w:t>NO</w:t>
      </w:r>
      <w:r w:rsidRPr="00A16654">
        <w:rPr>
          <w:rFonts w:ascii="Courier New" w:hAnsi="Courier New"/>
          <w:sz w:val="20"/>
          <w:szCs w:val="20"/>
          <w:lang w:val="en-GB"/>
        </w:rPr>
        <w:t xml:space="preserve">  - </w:t>
      </w:r>
      <w:r w:rsidR="00A16654" w:rsidRPr="00A16654">
        <w:rPr>
          <w:rFonts w:ascii="Courier New" w:hAnsi="Courier New"/>
          <w:sz w:val="20"/>
          <w:szCs w:val="20"/>
          <w:lang w:val="en-GB"/>
        </w:rPr>
        <w:t>Non-accepted</w:t>
      </w:r>
    </w:p>
    <w:p w:rsidR="00A16654" w:rsidRPr="001B74CE" w:rsidRDefault="003D1F62" w:rsidP="00757E06">
      <w:pPr>
        <w:pStyle w:val="Textbody"/>
        <w:spacing w:after="0"/>
        <w:ind w:left="709"/>
        <w:rPr>
          <w:rFonts w:ascii="Courier New" w:hAnsi="Courier New"/>
          <w:sz w:val="20"/>
          <w:szCs w:val="20"/>
          <w:lang w:val="en-GB"/>
        </w:rPr>
      </w:pPr>
      <w:r w:rsidRPr="001B74CE">
        <w:rPr>
          <w:rFonts w:ascii="Courier New" w:hAnsi="Courier New"/>
          <w:b/>
          <w:sz w:val="20"/>
          <w:szCs w:val="20"/>
          <w:lang w:val="en-GB"/>
        </w:rPr>
        <w:t>WDR</w:t>
      </w:r>
      <w:r w:rsidR="00A16654" w:rsidRPr="001B74CE">
        <w:rPr>
          <w:rFonts w:ascii="Courier New" w:hAnsi="Courier New"/>
          <w:sz w:val="20"/>
          <w:szCs w:val="20"/>
          <w:lang w:val="en-GB"/>
        </w:rPr>
        <w:t>–during delivery</w:t>
      </w:r>
      <w:r w:rsidRPr="001B74CE">
        <w:rPr>
          <w:rFonts w:ascii="Courier New" w:hAnsi="Courier New"/>
          <w:sz w:val="20"/>
          <w:szCs w:val="20"/>
          <w:lang w:val="en-GB"/>
        </w:rPr>
        <w:br/>
      </w:r>
      <w:r w:rsidRPr="001B74CE">
        <w:rPr>
          <w:rFonts w:ascii="Courier New" w:hAnsi="Courier New"/>
          <w:b/>
          <w:sz w:val="20"/>
          <w:szCs w:val="20"/>
          <w:lang w:val="en-GB"/>
        </w:rPr>
        <w:t>DOR</w:t>
      </w:r>
      <w:r w:rsidR="00A16654" w:rsidRPr="001B74CE">
        <w:rPr>
          <w:rFonts w:ascii="Courier New" w:hAnsi="Courier New"/>
          <w:sz w:val="20"/>
          <w:szCs w:val="20"/>
          <w:lang w:val="en-GB"/>
        </w:rPr>
        <w:t>–delivered</w:t>
      </w:r>
    </w:p>
    <w:p w:rsidR="00A16654" w:rsidRDefault="003D1F62" w:rsidP="00757E06">
      <w:pPr>
        <w:pStyle w:val="Textbody"/>
        <w:spacing w:after="0"/>
        <w:ind w:left="709"/>
        <w:rPr>
          <w:rFonts w:ascii="Courier New" w:hAnsi="Courier New"/>
          <w:sz w:val="20"/>
          <w:szCs w:val="20"/>
          <w:lang w:val="en-GB"/>
        </w:rPr>
      </w:pPr>
      <w:r w:rsidRPr="00A16654">
        <w:rPr>
          <w:rFonts w:ascii="Courier New" w:hAnsi="Courier New"/>
          <w:b/>
          <w:sz w:val="20"/>
          <w:szCs w:val="20"/>
          <w:lang w:val="en-GB"/>
        </w:rPr>
        <w:t>ZN</w:t>
      </w:r>
      <w:r w:rsidRPr="00A16654">
        <w:rPr>
          <w:rFonts w:ascii="Courier New" w:hAnsi="Courier New"/>
          <w:sz w:val="20"/>
          <w:szCs w:val="20"/>
          <w:lang w:val="en-GB"/>
        </w:rPr>
        <w:t xml:space="preserve">  - </w:t>
      </w:r>
      <w:r w:rsidR="00A16654" w:rsidRPr="00A16654">
        <w:rPr>
          <w:rFonts w:ascii="Courier New" w:hAnsi="Courier New"/>
          <w:sz w:val="20"/>
          <w:szCs w:val="20"/>
          <w:lang w:val="en-GB"/>
        </w:rPr>
        <w:t>return to the sender</w:t>
      </w:r>
      <w:r w:rsidRPr="00A16654">
        <w:rPr>
          <w:rFonts w:ascii="Courier New" w:hAnsi="Courier New"/>
          <w:sz w:val="20"/>
          <w:szCs w:val="20"/>
          <w:lang w:val="en-GB"/>
        </w:rPr>
        <w:br/>
      </w:r>
      <w:r w:rsidRPr="00A16654">
        <w:rPr>
          <w:rFonts w:ascii="Courier New" w:hAnsi="Courier New"/>
          <w:b/>
          <w:sz w:val="20"/>
          <w:szCs w:val="20"/>
          <w:lang w:val="en-GB"/>
        </w:rPr>
        <w:t>DC</w:t>
      </w:r>
      <w:r w:rsidRPr="00A16654">
        <w:rPr>
          <w:rFonts w:ascii="Courier New" w:hAnsi="Courier New"/>
          <w:sz w:val="20"/>
          <w:szCs w:val="20"/>
          <w:lang w:val="en-GB"/>
        </w:rPr>
        <w:t xml:space="preserve">  - </w:t>
      </w:r>
      <w:r w:rsidR="00A16654" w:rsidRPr="00A16654">
        <w:rPr>
          <w:rFonts w:ascii="Courier New" w:hAnsi="Courier New"/>
          <w:sz w:val="20"/>
          <w:szCs w:val="20"/>
          <w:lang w:val="en-GB"/>
        </w:rPr>
        <w:t>to be explained</w:t>
      </w:r>
      <w:r w:rsidRPr="00A16654">
        <w:rPr>
          <w:rFonts w:ascii="Courier New" w:hAnsi="Courier New"/>
          <w:sz w:val="20"/>
          <w:szCs w:val="20"/>
          <w:lang w:val="en-GB"/>
        </w:rPr>
        <w:br/>
      </w:r>
      <w:r w:rsidRPr="00A16654">
        <w:rPr>
          <w:rFonts w:ascii="Courier New" w:hAnsi="Courier New"/>
          <w:b/>
          <w:sz w:val="20"/>
          <w:szCs w:val="20"/>
          <w:lang w:val="en-GB"/>
        </w:rPr>
        <w:t>RE</w:t>
      </w:r>
      <w:r w:rsidRPr="00A16654">
        <w:rPr>
          <w:rFonts w:ascii="Courier New" w:hAnsi="Courier New"/>
          <w:sz w:val="20"/>
          <w:szCs w:val="20"/>
          <w:lang w:val="en-GB"/>
        </w:rPr>
        <w:t xml:space="preserve">  - </w:t>
      </w:r>
      <w:r w:rsidR="00A16654">
        <w:rPr>
          <w:rFonts w:ascii="Courier New" w:hAnsi="Courier New"/>
          <w:sz w:val="20"/>
          <w:szCs w:val="20"/>
          <w:lang w:val="en-GB"/>
        </w:rPr>
        <w:t>complaint</w:t>
      </w:r>
      <w:r w:rsidRPr="00A16654">
        <w:rPr>
          <w:rFonts w:ascii="Courier New" w:hAnsi="Courier New"/>
          <w:sz w:val="20"/>
          <w:szCs w:val="20"/>
          <w:lang w:val="en-GB"/>
        </w:rPr>
        <w:br/>
      </w:r>
      <w:r w:rsidRPr="00A16654">
        <w:rPr>
          <w:rFonts w:ascii="Courier New" w:hAnsi="Courier New"/>
          <w:b/>
          <w:sz w:val="20"/>
          <w:szCs w:val="20"/>
          <w:lang w:val="en-GB"/>
        </w:rPr>
        <w:t>ZKN</w:t>
      </w:r>
      <w:r w:rsidR="00A16654">
        <w:rPr>
          <w:rFonts w:ascii="Courier New" w:hAnsi="Courier New"/>
          <w:sz w:val="20"/>
          <w:szCs w:val="20"/>
          <w:lang w:val="en-GB"/>
        </w:rPr>
        <w:t>–Ended</w:t>
      </w:r>
    </w:p>
    <w:p w:rsidR="003D1F62" w:rsidRPr="00A16654" w:rsidRDefault="003D1F62" w:rsidP="00757E06">
      <w:pPr>
        <w:pStyle w:val="Textbody"/>
        <w:spacing w:after="0"/>
        <w:ind w:left="709"/>
        <w:rPr>
          <w:rFonts w:ascii="Courier New" w:hAnsi="Courier New"/>
          <w:sz w:val="20"/>
          <w:szCs w:val="20"/>
          <w:lang w:val="en-GB"/>
        </w:rPr>
      </w:pPr>
      <w:r w:rsidRPr="00A16654">
        <w:rPr>
          <w:rFonts w:ascii="Courier New" w:hAnsi="Courier New"/>
          <w:b/>
          <w:sz w:val="20"/>
          <w:szCs w:val="20"/>
          <w:lang w:val="en-GB"/>
        </w:rPr>
        <w:t>BLD</w:t>
      </w:r>
      <w:r w:rsidR="00A16654">
        <w:rPr>
          <w:rFonts w:ascii="Courier New" w:hAnsi="Courier New"/>
          <w:sz w:val="20"/>
          <w:szCs w:val="20"/>
          <w:lang w:val="en-GB"/>
        </w:rPr>
        <w:t>–incorrect data</w:t>
      </w:r>
    </w:p>
    <w:p w:rsidR="003D1F62" w:rsidRPr="00A16654" w:rsidRDefault="003D1F62" w:rsidP="00757E06">
      <w:pPr>
        <w:pStyle w:val="Textbody"/>
        <w:spacing w:after="0"/>
        <w:ind w:left="709"/>
        <w:rPr>
          <w:rFonts w:ascii="Courier New" w:hAnsi="Courier New"/>
          <w:sz w:val="20"/>
          <w:szCs w:val="20"/>
          <w:lang w:val="en-GB"/>
        </w:rPr>
      </w:pPr>
    </w:p>
    <w:p w:rsidR="00ED7D27" w:rsidRPr="00A16654" w:rsidRDefault="00A16654" w:rsidP="00ED7D27">
      <w:pPr>
        <w:ind w:firstLine="0"/>
        <w:rPr>
          <w:b/>
          <w:lang w:val="en-GB"/>
        </w:rPr>
      </w:pPr>
      <w:r w:rsidRPr="00A16654">
        <w:rPr>
          <w:b/>
          <w:lang w:val="en-GB"/>
        </w:rPr>
        <w:t>Example</w:t>
      </w:r>
    </w:p>
    <w:p w:rsidR="00ED7D27" w:rsidRPr="00A16654" w:rsidRDefault="00A16654" w:rsidP="00ED7D27">
      <w:pPr>
        <w:ind w:firstLine="0"/>
        <w:rPr>
          <w:lang w:val="en-GB"/>
        </w:rPr>
      </w:pPr>
      <w:r w:rsidRPr="00A16654">
        <w:rPr>
          <w:lang w:val="en-GB"/>
        </w:rPr>
        <w:t>Method induction</w:t>
      </w:r>
      <w:r w:rsidR="00ED7D27" w:rsidRPr="00A16654">
        <w:rPr>
          <w:lang w:val="en-GB"/>
        </w:rPr>
        <w:t>:</w:t>
      </w:r>
    </w:p>
    <w:p w:rsidR="00ED7D27" w:rsidRDefault="00ED7D27" w:rsidP="00ED7D27">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Dane</w:t>
      </w:r>
      <w:r>
        <w:rPr>
          <w:rFonts w:ascii="Courier New" w:hAnsi="Courier New" w:cs="Courier New"/>
          <w:noProof/>
          <w:color w:val="0000FF"/>
          <w:kern w:val="0"/>
          <w:sz w:val="20"/>
          <w:szCs w:val="20"/>
          <w:lang w:bidi="ar-SA"/>
        </w:rPr>
        <w:t>&gt;</w:t>
      </w:r>
    </w:p>
    <w:p w:rsidR="00ED7D27" w:rsidRDefault="00ED7D27" w:rsidP="00ED7D27">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NazwaMetody</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PobierzStatusy</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NazwaMetody</w:t>
      </w:r>
      <w:r>
        <w:rPr>
          <w:rFonts w:ascii="Courier New" w:hAnsi="Courier New" w:cs="Courier New"/>
          <w:noProof/>
          <w:color w:val="0000FF"/>
          <w:kern w:val="0"/>
          <w:sz w:val="20"/>
          <w:szCs w:val="20"/>
          <w:lang w:bidi="ar-SA"/>
        </w:rPr>
        <w:t>&gt;</w:t>
      </w:r>
    </w:p>
    <w:p w:rsidR="00ED7D27" w:rsidRDefault="00ED7D27" w:rsidP="00ED7D27">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Parametry</w:t>
      </w:r>
      <w:r>
        <w:rPr>
          <w:rFonts w:ascii="Courier New" w:hAnsi="Courier New" w:cs="Courier New"/>
          <w:noProof/>
          <w:color w:val="0000FF"/>
          <w:kern w:val="0"/>
          <w:sz w:val="20"/>
          <w:szCs w:val="20"/>
          <w:lang w:bidi="ar-SA"/>
        </w:rPr>
        <w:t>&gt;</w:t>
      </w:r>
    </w:p>
    <w:p w:rsidR="00ED7D27" w:rsidRDefault="00ED7D27" w:rsidP="00ED7D27">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NumerPrzesylki</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303000014</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NumerPrzesylki</w:t>
      </w:r>
      <w:r>
        <w:rPr>
          <w:rFonts w:ascii="Courier New" w:hAnsi="Courier New" w:cs="Courier New"/>
          <w:noProof/>
          <w:color w:val="0000FF"/>
          <w:kern w:val="0"/>
          <w:sz w:val="20"/>
          <w:szCs w:val="20"/>
          <w:lang w:bidi="ar-SA"/>
        </w:rPr>
        <w:t>&gt;</w:t>
      </w:r>
    </w:p>
    <w:p w:rsidR="00ED7D27" w:rsidRDefault="00ED7D27" w:rsidP="00ED7D27">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NumerPrzesylki</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303000025</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NumerPrzesylki</w:t>
      </w:r>
      <w:r>
        <w:rPr>
          <w:rFonts w:ascii="Courier New" w:hAnsi="Courier New" w:cs="Courier New"/>
          <w:noProof/>
          <w:color w:val="0000FF"/>
          <w:kern w:val="0"/>
          <w:sz w:val="20"/>
          <w:szCs w:val="20"/>
          <w:lang w:bidi="ar-SA"/>
        </w:rPr>
        <w:t>&gt;</w:t>
      </w:r>
    </w:p>
    <w:p w:rsidR="00ED7D27" w:rsidRDefault="00ED7D27" w:rsidP="00ED7D27">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Parametry</w:t>
      </w:r>
      <w:r>
        <w:rPr>
          <w:rFonts w:ascii="Courier New" w:hAnsi="Courier New" w:cs="Courier New"/>
          <w:noProof/>
          <w:color w:val="0000FF"/>
          <w:kern w:val="0"/>
          <w:sz w:val="20"/>
          <w:szCs w:val="20"/>
          <w:lang w:bidi="ar-SA"/>
        </w:rPr>
        <w:t>&gt;</w:t>
      </w:r>
    </w:p>
    <w:p w:rsidR="00ED7D27" w:rsidRPr="001B74CE" w:rsidRDefault="00ED7D27" w:rsidP="00ED7D27">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val="en-GB" w:bidi="ar-SA"/>
        </w:rPr>
      </w:pPr>
      <w:r w:rsidRPr="001B74CE">
        <w:rPr>
          <w:rFonts w:ascii="Courier New" w:hAnsi="Courier New" w:cs="Courier New"/>
          <w:noProof/>
          <w:color w:val="0000FF"/>
          <w:kern w:val="0"/>
          <w:sz w:val="20"/>
          <w:szCs w:val="20"/>
          <w:lang w:val="en-GB" w:bidi="ar-SA"/>
        </w:rPr>
        <w:t>&lt;/</w:t>
      </w:r>
      <w:r w:rsidRPr="001B74CE">
        <w:rPr>
          <w:rFonts w:ascii="Courier New" w:hAnsi="Courier New" w:cs="Courier New"/>
          <w:noProof/>
          <w:color w:val="A31515"/>
          <w:kern w:val="0"/>
          <w:sz w:val="20"/>
          <w:szCs w:val="20"/>
          <w:lang w:val="en-GB" w:bidi="ar-SA"/>
        </w:rPr>
        <w:t>Dane</w:t>
      </w:r>
      <w:r w:rsidRPr="001B74CE">
        <w:rPr>
          <w:rFonts w:ascii="Courier New" w:hAnsi="Courier New" w:cs="Courier New"/>
          <w:noProof/>
          <w:color w:val="0000FF"/>
          <w:kern w:val="0"/>
          <w:sz w:val="20"/>
          <w:szCs w:val="20"/>
          <w:lang w:val="en-GB" w:bidi="ar-SA"/>
        </w:rPr>
        <w:t>&gt;</w:t>
      </w:r>
    </w:p>
    <w:p w:rsidR="00ED7D27" w:rsidRPr="001B74CE" w:rsidRDefault="00ED7D27" w:rsidP="00ED7D27">
      <w:pPr>
        <w:pStyle w:val="Textbody"/>
        <w:spacing w:after="0"/>
        <w:ind w:left="709"/>
        <w:rPr>
          <w:rFonts w:ascii="Courier New" w:hAnsi="Courier New"/>
          <w:sz w:val="20"/>
          <w:szCs w:val="20"/>
          <w:lang w:val="en-GB"/>
        </w:rPr>
      </w:pPr>
    </w:p>
    <w:p w:rsidR="00ED7D27" w:rsidRPr="001B74CE" w:rsidRDefault="00ED7D27" w:rsidP="00ED7D27">
      <w:pPr>
        <w:pStyle w:val="Textbody"/>
        <w:spacing w:after="0"/>
        <w:ind w:left="709"/>
        <w:rPr>
          <w:rFonts w:ascii="Courier New" w:hAnsi="Courier New"/>
          <w:sz w:val="20"/>
          <w:szCs w:val="20"/>
          <w:lang w:val="en-GB"/>
        </w:rPr>
      </w:pPr>
    </w:p>
    <w:p w:rsidR="00ED7D27" w:rsidRPr="00A16654" w:rsidRDefault="00A16654" w:rsidP="00ED7D27">
      <w:pPr>
        <w:ind w:firstLine="0"/>
        <w:rPr>
          <w:lang w:val="en-GB"/>
        </w:rPr>
      </w:pPr>
      <w:r w:rsidRPr="00A16654">
        <w:rPr>
          <w:lang w:val="en-GB"/>
        </w:rPr>
        <w:t>Returned by the K</w:t>
      </w:r>
      <w:r w:rsidR="00ED7D27" w:rsidRPr="00A16654">
        <w:rPr>
          <w:lang w:val="en-GB"/>
        </w:rPr>
        <w:t>-EX WebAPI</w:t>
      </w:r>
      <w:r w:rsidRPr="00A16654">
        <w:rPr>
          <w:lang w:val="en-GB"/>
        </w:rPr>
        <w:t xml:space="preserve"> system</w:t>
      </w:r>
      <w:r w:rsidR="00ED7D27" w:rsidRPr="00A16654">
        <w:rPr>
          <w:lang w:val="en-GB"/>
        </w:rPr>
        <w:t>:</w:t>
      </w:r>
    </w:p>
    <w:p w:rsidR="00ED7D27" w:rsidRDefault="00ED7D27" w:rsidP="00ED7D27">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Odpowiedz</w:t>
      </w:r>
      <w:r>
        <w:rPr>
          <w:rFonts w:ascii="Courier New" w:hAnsi="Courier New" w:cs="Courier New"/>
          <w:noProof/>
          <w:color w:val="0000FF"/>
          <w:kern w:val="0"/>
          <w:sz w:val="20"/>
          <w:szCs w:val="20"/>
          <w:lang w:bidi="ar-SA"/>
        </w:rPr>
        <w:t>&gt;</w:t>
      </w:r>
    </w:p>
    <w:p w:rsidR="00ED7D27" w:rsidRDefault="00ED7D27" w:rsidP="00ED7D27">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Wyniki</w:t>
      </w:r>
      <w:r>
        <w:rPr>
          <w:rFonts w:ascii="Courier New" w:hAnsi="Courier New" w:cs="Courier New"/>
          <w:noProof/>
          <w:color w:val="0000FF"/>
          <w:kern w:val="0"/>
          <w:sz w:val="20"/>
          <w:szCs w:val="20"/>
          <w:lang w:bidi="ar-SA"/>
        </w:rPr>
        <w:t>&gt;</w:t>
      </w:r>
    </w:p>
    <w:p w:rsidR="00ED7D27" w:rsidRDefault="00ED7D27" w:rsidP="00ED7D27">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StatusPrzesylki</w:t>
      </w:r>
      <w:r>
        <w:rPr>
          <w:rFonts w:ascii="Courier New" w:hAnsi="Courier New" w:cs="Courier New"/>
          <w:noProof/>
          <w:color w:val="0000FF"/>
          <w:kern w:val="0"/>
          <w:sz w:val="20"/>
          <w:szCs w:val="20"/>
          <w:lang w:bidi="ar-SA"/>
        </w:rPr>
        <w:t>&gt;</w:t>
      </w:r>
    </w:p>
    <w:p w:rsidR="00ED7D27" w:rsidRDefault="00ED7D27" w:rsidP="00ED7D27">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NumerPrzesylki</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303000014</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NumerPrzesylki</w:t>
      </w:r>
      <w:r>
        <w:rPr>
          <w:rFonts w:ascii="Courier New" w:hAnsi="Courier New" w:cs="Courier New"/>
          <w:noProof/>
          <w:color w:val="0000FF"/>
          <w:kern w:val="0"/>
          <w:sz w:val="20"/>
          <w:szCs w:val="20"/>
          <w:lang w:bidi="ar-SA"/>
        </w:rPr>
        <w:t>&gt;</w:t>
      </w:r>
    </w:p>
    <w:p w:rsidR="00ED7D27" w:rsidRDefault="00ED7D27" w:rsidP="00ED7D27">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Status</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OAK</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Status</w:t>
      </w:r>
      <w:r>
        <w:rPr>
          <w:rFonts w:ascii="Courier New" w:hAnsi="Courier New" w:cs="Courier New"/>
          <w:noProof/>
          <w:color w:val="0000FF"/>
          <w:kern w:val="0"/>
          <w:sz w:val="20"/>
          <w:szCs w:val="20"/>
          <w:lang w:bidi="ar-SA"/>
        </w:rPr>
        <w:t>&gt;</w:t>
      </w:r>
    </w:p>
    <w:p w:rsidR="00ED7D27" w:rsidRDefault="00ED7D27" w:rsidP="00ED7D27">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lastRenderedPageBreak/>
        <w:t>&lt;</w:t>
      </w:r>
      <w:r>
        <w:rPr>
          <w:rFonts w:ascii="Courier New" w:hAnsi="Courier New" w:cs="Courier New"/>
          <w:noProof/>
          <w:color w:val="A31515"/>
          <w:kern w:val="0"/>
          <w:sz w:val="20"/>
          <w:szCs w:val="20"/>
          <w:lang w:bidi="ar-SA"/>
        </w:rPr>
        <w:t>Opis</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Oczekuje na akceptację</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Opis</w:t>
      </w:r>
      <w:r>
        <w:rPr>
          <w:rFonts w:ascii="Courier New" w:hAnsi="Courier New" w:cs="Courier New"/>
          <w:noProof/>
          <w:color w:val="0000FF"/>
          <w:kern w:val="0"/>
          <w:sz w:val="20"/>
          <w:szCs w:val="20"/>
          <w:lang w:bidi="ar-SA"/>
        </w:rPr>
        <w:t>&gt;</w:t>
      </w:r>
    </w:p>
    <w:p w:rsidR="00ED7D27" w:rsidRDefault="00ED7D27" w:rsidP="00ED7D27">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StatusPrzesylki</w:t>
      </w:r>
      <w:r>
        <w:rPr>
          <w:rFonts w:ascii="Courier New" w:hAnsi="Courier New" w:cs="Courier New"/>
          <w:noProof/>
          <w:color w:val="0000FF"/>
          <w:kern w:val="0"/>
          <w:sz w:val="20"/>
          <w:szCs w:val="20"/>
          <w:lang w:bidi="ar-SA"/>
        </w:rPr>
        <w:t>&gt;</w:t>
      </w:r>
    </w:p>
    <w:p w:rsidR="00ED7D27" w:rsidRDefault="00ED7D27" w:rsidP="00ED7D27">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StatusPrzesylki</w:t>
      </w:r>
      <w:r>
        <w:rPr>
          <w:rFonts w:ascii="Courier New" w:hAnsi="Courier New" w:cs="Courier New"/>
          <w:noProof/>
          <w:color w:val="0000FF"/>
          <w:kern w:val="0"/>
          <w:sz w:val="20"/>
          <w:szCs w:val="20"/>
          <w:lang w:bidi="ar-SA"/>
        </w:rPr>
        <w:t>&gt;</w:t>
      </w:r>
    </w:p>
    <w:p w:rsidR="00ED7D27" w:rsidRDefault="00ED7D27" w:rsidP="00ED7D27">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NumerPrzesylki</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303000025</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NumerPrzesylki</w:t>
      </w:r>
      <w:r>
        <w:rPr>
          <w:rFonts w:ascii="Courier New" w:hAnsi="Courier New" w:cs="Courier New"/>
          <w:noProof/>
          <w:color w:val="0000FF"/>
          <w:kern w:val="0"/>
          <w:sz w:val="20"/>
          <w:szCs w:val="20"/>
          <w:lang w:bidi="ar-SA"/>
        </w:rPr>
        <w:t>&gt;</w:t>
      </w:r>
    </w:p>
    <w:p w:rsidR="00ED7D27" w:rsidRDefault="00ED7D27" w:rsidP="00ED7D27">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Status</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OAK</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Status</w:t>
      </w:r>
      <w:r>
        <w:rPr>
          <w:rFonts w:ascii="Courier New" w:hAnsi="Courier New" w:cs="Courier New"/>
          <w:noProof/>
          <w:color w:val="0000FF"/>
          <w:kern w:val="0"/>
          <w:sz w:val="20"/>
          <w:szCs w:val="20"/>
          <w:lang w:bidi="ar-SA"/>
        </w:rPr>
        <w:t>&gt;</w:t>
      </w:r>
    </w:p>
    <w:p w:rsidR="00ED7D27" w:rsidRDefault="00ED7D27" w:rsidP="00ED7D27">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Opis</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Oczekuje na akceptację</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Opis</w:t>
      </w:r>
      <w:r>
        <w:rPr>
          <w:rFonts w:ascii="Courier New" w:hAnsi="Courier New" w:cs="Courier New"/>
          <w:noProof/>
          <w:color w:val="0000FF"/>
          <w:kern w:val="0"/>
          <w:sz w:val="20"/>
          <w:szCs w:val="20"/>
          <w:lang w:bidi="ar-SA"/>
        </w:rPr>
        <w:t>&gt;</w:t>
      </w:r>
    </w:p>
    <w:p w:rsidR="00ED7D27" w:rsidRDefault="00ED7D27" w:rsidP="00ED7D27">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StatusPrzesylki</w:t>
      </w:r>
      <w:r>
        <w:rPr>
          <w:rFonts w:ascii="Courier New" w:hAnsi="Courier New" w:cs="Courier New"/>
          <w:noProof/>
          <w:color w:val="0000FF"/>
          <w:kern w:val="0"/>
          <w:sz w:val="20"/>
          <w:szCs w:val="20"/>
          <w:lang w:bidi="ar-SA"/>
        </w:rPr>
        <w:t>&gt;</w:t>
      </w:r>
    </w:p>
    <w:p w:rsidR="00ED7D27" w:rsidRDefault="00ED7D27" w:rsidP="00ED7D27">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Wyniki</w:t>
      </w:r>
      <w:r>
        <w:rPr>
          <w:rFonts w:ascii="Courier New" w:hAnsi="Courier New" w:cs="Courier New"/>
          <w:noProof/>
          <w:color w:val="0000FF"/>
          <w:kern w:val="0"/>
          <w:sz w:val="20"/>
          <w:szCs w:val="20"/>
          <w:lang w:bidi="ar-SA"/>
        </w:rPr>
        <w:t>&gt;</w:t>
      </w:r>
    </w:p>
    <w:p w:rsidR="00ED7D27" w:rsidRDefault="00ED7D27" w:rsidP="00ED7D27">
      <w:pPr>
        <w:pStyle w:val="Textbody"/>
        <w:spacing w:after="0"/>
        <w:ind w:left="709"/>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Odpowiedz</w:t>
      </w:r>
      <w:r>
        <w:rPr>
          <w:rFonts w:ascii="Courier New" w:hAnsi="Courier New" w:cs="Courier New"/>
          <w:noProof/>
          <w:color w:val="0000FF"/>
          <w:kern w:val="0"/>
          <w:sz w:val="20"/>
          <w:szCs w:val="20"/>
          <w:lang w:bidi="ar-SA"/>
        </w:rPr>
        <w:t>&gt;</w:t>
      </w:r>
    </w:p>
    <w:p w:rsidR="00ED7D27" w:rsidRDefault="00ED7D27" w:rsidP="00ED7D27">
      <w:pPr>
        <w:pStyle w:val="Textbody"/>
        <w:spacing w:after="0"/>
        <w:ind w:left="709"/>
        <w:rPr>
          <w:rFonts w:ascii="Courier New" w:hAnsi="Courier New" w:cs="Courier New"/>
          <w:noProof/>
          <w:color w:val="0000FF"/>
          <w:kern w:val="0"/>
          <w:sz w:val="20"/>
          <w:szCs w:val="20"/>
          <w:lang w:bidi="ar-SA"/>
        </w:rPr>
      </w:pPr>
    </w:p>
    <w:p w:rsidR="00ED7D27" w:rsidRDefault="00ED7D27" w:rsidP="00ED7D27">
      <w:pPr>
        <w:pStyle w:val="Textbody"/>
        <w:spacing w:after="0"/>
        <w:ind w:left="709"/>
        <w:rPr>
          <w:rFonts w:ascii="Courier New" w:hAnsi="Courier New"/>
          <w:sz w:val="20"/>
          <w:szCs w:val="20"/>
        </w:rPr>
      </w:pPr>
    </w:p>
    <w:p w:rsidR="0043479F" w:rsidRDefault="0043479F">
      <w:pPr>
        <w:spacing w:after="0"/>
        <w:ind w:firstLine="0"/>
        <w:jc w:val="left"/>
        <w:rPr>
          <w:b/>
          <w:bCs/>
          <w:sz w:val="28"/>
          <w:szCs w:val="28"/>
        </w:rPr>
      </w:pPr>
      <w:r>
        <w:br w:type="page"/>
      </w:r>
    </w:p>
    <w:p w:rsidR="00BD5BE7" w:rsidRPr="001B74CE" w:rsidRDefault="00A16654" w:rsidP="0043479F">
      <w:pPr>
        <w:pStyle w:val="Nagwek1"/>
      </w:pPr>
      <w:bookmarkStart w:id="13" w:name="_Toc305654209"/>
      <w:bookmarkStart w:id="14" w:name="_Toc316550877"/>
      <w:r w:rsidRPr="001B74CE">
        <w:lastRenderedPageBreak/>
        <w:t>Obtaining tracking data</w:t>
      </w:r>
      <w:bookmarkEnd w:id="13"/>
      <w:bookmarkEnd w:id="14"/>
    </w:p>
    <w:p w:rsidR="0043479F" w:rsidRPr="001B74CE" w:rsidRDefault="0043479F">
      <w:pPr>
        <w:pStyle w:val="Textbody"/>
        <w:rPr>
          <w:u w:val="single"/>
        </w:rPr>
      </w:pPr>
    </w:p>
    <w:p w:rsidR="00BD5BE7" w:rsidRPr="00A16654" w:rsidRDefault="00A16654" w:rsidP="0043479F">
      <w:pPr>
        <w:ind w:firstLine="0"/>
        <w:rPr>
          <w:b/>
          <w:lang w:val="en-GB"/>
        </w:rPr>
      </w:pPr>
      <w:r w:rsidRPr="00A16654">
        <w:rPr>
          <w:b/>
          <w:lang w:val="en-GB"/>
        </w:rPr>
        <w:t>Name of the method</w:t>
      </w:r>
      <w:r w:rsidR="007D1AC8" w:rsidRPr="00A16654">
        <w:rPr>
          <w:b/>
          <w:lang w:val="en-GB"/>
        </w:rPr>
        <w:t>:</w:t>
      </w:r>
    </w:p>
    <w:p w:rsidR="00BD5BE7" w:rsidRPr="001B74CE" w:rsidRDefault="007D1AC8">
      <w:pPr>
        <w:pStyle w:val="Textbody"/>
        <w:rPr>
          <w:rFonts w:ascii="Courier New" w:hAnsi="Courier New"/>
          <w:sz w:val="20"/>
          <w:szCs w:val="20"/>
          <w:lang w:val="en-GB"/>
        </w:rPr>
      </w:pPr>
      <w:r w:rsidRPr="00A16654">
        <w:rPr>
          <w:rFonts w:ascii="Courier New" w:hAnsi="Courier New"/>
          <w:sz w:val="20"/>
          <w:szCs w:val="20"/>
          <w:lang w:val="en-GB"/>
        </w:rPr>
        <w:tab/>
      </w:r>
      <w:r w:rsidRPr="001B74CE">
        <w:rPr>
          <w:rFonts w:ascii="Courier New" w:hAnsi="Courier New"/>
          <w:sz w:val="20"/>
          <w:szCs w:val="20"/>
          <w:lang w:val="en-GB"/>
        </w:rPr>
        <w:t>PobierzDaneTrackingowe</w:t>
      </w:r>
    </w:p>
    <w:p w:rsidR="0043479F" w:rsidRPr="001B74CE" w:rsidRDefault="0043479F">
      <w:pPr>
        <w:pStyle w:val="Textbody"/>
        <w:rPr>
          <w:u w:val="single"/>
          <w:lang w:val="en-GB"/>
        </w:rPr>
      </w:pPr>
    </w:p>
    <w:p w:rsidR="00BD5BE7" w:rsidRPr="001B74CE" w:rsidRDefault="00A16654" w:rsidP="0043479F">
      <w:pPr>
        <w:ind w:firstLine="0"/>
        <w:rPr>
          <w:b/>
          <w:lang w:val="en-GB"/>
        </w:rPr>
      </w:pPr>
      <w:r w:rsidRPr="001B74CE">
        <w:rPr>
          <w:b/>
          <w:lang w:val="en-GB"/>
        </w:rPr>
        <w:t>Parameters</w:t>
      </w:r>
      <w:r w:rsidR="007D1AC8" w:rsidRPr="001B74CE">
        <w:rPr>
          <w:b/>
          <w:lang w:val="en-GB"/>
        </w:rPr>
        <w:t>:</w:t>
      </w:r>
    </w:p>
    <w:p w:rsidR="001A3EA8" w:rsidRDefault="007D1AC8" w:rsidP="001A3EA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sidRPr="001B74CE">
        <w:rPr>
          <w:rFonts w:ascii="Courier New" w:hAnsi="Courier New"/>
          <w:sz w:val="20"/>
          <w:szCs w:val="20"/>
          <w:lang w:val="en-GB"/>
        </w:rPr>
        <w:tab/>
      </w:r>
      <w:r w:rsidR="001A3EA8">
        <w:rPr>
          <w:rFonts w:ascii="Courier New" w:hAnsi="Courier New" w:cs="Courier New"/>
          <w:noProof/>
          <w:color w:val="0000FF"/>
          <w:kern w:val="0"/>
          <w:sz w:val="20"/>
          <w:szCs w:val="20"/>
          <w:lang w:bidi="ar-SA"/>
        </w:rPr>
        <w:t>&lt;</w:t>
      </w:r>
      <w:r w:rsidR="001A3EA8">
        <w:rPr>
          <w:rFonts w:ascii="Courier New" w:hAnsi="Courier New" w:cs="Courier New"/>
          <w:noProof/>
          <w:color w:val="A31515"/>
          <w:kern w:val="0"/>
          <w:sz w:val="20"/>
          <w:szCs w:val="20"/>
          <w:lang w:bidi="ar-SA"/>
        </w:rPr>
        <w:t>NumerPrzesylki</w:t>
      </w:r>
      <w:r w:rsidR="001A3EA8">
        <w:rPr>
          <w:rFonts w:ascii="Courier New" w:hAnsi="Courier New" w:cs="Courier New"/>
          <w:noProof/>
          <w:color w:val="0000FF"/>
          <w:kern w:val="0"/>
          <w:sz w:val="20"/>
          <w:szCs w:val="20"/>
          <w:lang w:bidi="ar-SA"/>
        </w:rPr>
        <w:t>&gt;</w:t>
      </w:r>
      <w:r w:rsidR="001A3EA8">
        <w:rPr>
          <w:rFonts w:ascii="Courier New" w:hAnsi="Courier New" w:cs="Courier New"/>
          <w:noProof/>
          <w:kern w:val="0"/>
          <w:sz w:val="20"/>
          <w:szCs w:val="20"/>
          <w:lang w:bidi="ar-SA"/>
        </w:rPr>
        <w:t>numer</w:t>
      </w:r>
      <w:r w:rsidR="001A3EA8">
        <w:rPr>
          <w:rFonts w:ascii="Courier New" w:hAnsi="Courier New" w:cs="Courier New"/>
          <w:noProof/>
          <w:color w:val="0000FF"/>
          <w:kern w:val="0"/>
          <w:sz w:val="20"/>
          <w:szCs w:val="20"/>
          <w:lang w:bidi="ar-SA"/>
        </w:rPr>
        <w:t>&lt;/</w:t>
      </w:r>
      <w:r w:rsidR="001A3EA8">
        <w:rPr>
          <w:rFonts w:ascii="Courier New" w:hAnsi="Courier New" w:cs="Courier New"/>
          <w:noProof/>
          <w:color w:val="A31515"/>
          <w:kern w:val="0"/>
          <w:sz w:val="20"/>
          <w:szCs w:val="20"/>
          <w:lang w:bidi="ar-SA"/>
        </w:rPr>
        <w:t>NumerPrzesylki</w:t>
      </w:r>
      <w:r w:rsidR="001A3EA8">
        <w:rPr>
          <w:rFonts w:ascii="Courier New" w:hAnsi="Courier New" w:cs="Courier New"/>
          <w:noProof/>
          <w:color w:val="0000FF"/>
          <w:kern w:val="0"/>
          <w:sz w:val="20"/>
          <w:szCs w:val="20"/>
          <w:lang w:bidi="ar-SA"/>
        </w:rPr>
        <w:t>&gt;</w:t>
      </w:r>
    </w:p>
    <w:p w:rsidR="001A3EA8" w:rsidRDefault="001A3EA8" w:rsidP="001A3EA8">
      <w:pPr>
        <w:widowControl/>
        <w:suppressAutoHyphens w:val="0"/>
        <w:autoSpaceDE w:val="0"/>
        <w:adjustRightInd w:val="0"/>
        <w:spacing w:after="0"/>
        <w:jc w:val="left"/>
        <w:textAlignment w:val="auto"/>
        <w:rPr>
          <w:rFonts w:ascii="Courier New" w:hAnsi="Courier New" w:cs="Courier New"/>
          <w:noProof/>
          <w:kern w:val="0"/>
          <w:sz w:val="20"/>
          <w:szCs w:val="20"/>
          <w:lang w:bidi="ar-SA"/>
        </w:rPr>
      </w:pPr>
      <w:r>
        <w:rPr>
          <w:rFonts w:ascii="Courier New" w:hAnsi="Courier New" w:cs="Courier New"/>
          <w:noProof/>
          <w:kern w:val="0"/>
          <w:sz w:val="20"/>
          <w:szCs w:val="20"/>
          <w:lang w:bidi="ar-SA"/>
        </w:rPr>
        <w:t>...</w:t>
      </w:r>
    </w:p>
    <w:p w:rsidR="00EA6E36" w:rsidRDefault="00A16654" w:rsidP="00EA6E36">
      <w:r>
        <w:t>whereas</w:t>
      </w:r>
      <w:r w:rsidR="00EA6E36">
        <w:t>:</w:t>
      </w:r>
    </w:p>
    <w:p w:rsidR="0043479F" w:rsidRDefault="00A16654" w:rsidP="001A3EA8">
      <w:pPr>
        <w:pStyle w:val="Akapitzlist"/>
        <w:numPr>
          <w:ilvl w:val="0"/>
          <w:numId w:val="5"/>
        </w:numPr>
        <w:spacing w:after="0"/>
        <w:rPr>
          <w:lang w:val="en-GB"/>
        </w:rPr>
      </w:pPr>
      <w:r w:rsidRPr="00A16654">
        <w:rPr>
          <w:lang w:val="en-GB"/>
        </w:rPr>
        <w:t>number</w:t>
      </w:r>
      <w:r w:rsidR="00EA6E36" w:rsidRPr="00A16654">
        <w:rPr>
          <w:lang w:val="en-GB"/>
        </w:rPr>
        <w:t xml:space="preserve"> – </w:t>
      </w:r>
      <w:r w:rsidRPr="00A16654">
        <w:rPr>
          <w:lang w:val="en-GB"/>
        </w:rPr>
        <w:t xml:space="preserve">number of a parcel that return information T&amp;T  that </w:t>
      </w:r>
      <w:r>
        <w:rPr>
          <w:lang w:val="en-GB"/>
        </w:rPr>
        <w:t>is related to.</w:t>
      </w:r>
    </w:p>
    <w:p w:rsidR="00A16654" w:rsidRPr="00A16654" w:rsidRDefault="00A16654" w:rsidP="001A3EA8">
      <w:pPr>
        <w:pStyle w:val="Akapitzlist"/>
        <w:numPr>
          <w:ilvl w:val="0"/>
          <w:numId w:val="5"/>
        </w:numPr>
        <w:spacing w:after="0"/>
        <w:rPr>
          <w:lang w:val="en-GB"/>
        </w:rPr>
      </w:pPr>
    </w:p>
    <w:p w:rsidR="00A16654" w:rsidRPr="00A16654" w:rsidRDefault="00A16654" w:rsidP="00B50078">
      <w:pPr>
        <w:ind w:firstLine="0"/>
        <w:rPr>
          <w:lang w:val="en-GB"/>
        </w:rPr>
      </w:pPr>
      <w:r w:rsidRPr="00A16654">
        <w:rPr>
          <w:lang w:val="en-GB"/>
        </w:rPr>
        <w:t>Correct method induction causes obtaining tracking data for given parcels</w:t>
      </w:r>
    </w:p>
    <w:p w:rsidR="00BD5BE7" w:rsidRPr="001B74CE" w:rsidRDefault="00BD5BE7" w:rsidP="00B50078">
      <w:pPr>
        <w:ind w:firstLine="0"/>
        <w:rPr>
          <w:lang w:val="en-GB"/>
        </w:rPr>
      </w:pPr>
    </w:p>
    <w:p w:rsidR="00B50078" w:rsidRPr="001B74CE" w:rsidRDefault="00B50078" w:rsidP="00B50078">
      <w:pPr>
        <w:rPr>
          <w:u w:val="single"/>
          <w:lang w:val="en-GB"/>
        </w:rPr>
      </w:pPr>
    </w:p>
    <w:p w:rsidR="00BD5BE7" w:rsidRPr="00B50078" w:rsidRDefault="00A16654" w:rsidP="00B50078">
      <w:pPr>
        <w:ind w:firstLine="0"/>
        <w:rPr>
          <w:b/>
        </w:rPr>
      </w:pPr>
      <w:r>
        <w:rPr>
          <w:b/>
        </w:rPr>
        <w:t>Return value</w:t>
      </w:r>
      <w:r w:rsidR="007D1AC8" w:rsidRPr="00B50078">
        <w:rPr>
          <w:b/>
        </w:rPr>
        <w:t>:</w:t>
      </w:r>
    </w:p>
    <w:p w:rsidR="00B50078" w:rsidRDefault="00B50078" w:rsidP="00B5007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DaneTrackingowe</w:t>
      </w:r>
      <w:r>
        <w:rPr>
          <w:rFonts w:ascii="Courier New" w:hAnsi="Courier New" w:cs="Courier New"/>
          <w:noProof/>
          <w:color w:val="0000FF"/>
          <w:kern w:val="0"/>
          <w:sz w:val="20"/>
          <w:szCs w:val="20"/>
          <w:lang w:bidi="ar-SA"/>
        </w:rPr>
        <w:t>&gt;</w:t>
      </w:r>
    </w:p>
    <w:p w:rsidR="00B50078" w:rsidRDefault="00B50078" w:rsidP="00B5007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Przesylka</w:t>
      </w:r>
      <w:r>
        <w:rPr>
          <w:rFonts w:ascii="Courier New" w:hAnsi="Courier New" w:cs="Courier New"/>
          <w:noProof/>
          <w:color w:val="0000FF"/>
          <w:kern w:val="0"/>
          <w:sz w:val="20"/>
          <w:szCs w:val="20"/>
          <w:lang w:bidi="ar-SA"/>
        </w:rPr>
        <w:t>&gt;</w:t>
      </w:r>
    </w:p>
    <w:p w:rsidR="00B50078" w:rsidRDefault="00B50078" w:rsidP="00B5007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NumerPrzesylki</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numer</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NumerPrzesylki</w:t>
      </w:r>
      <w:r>
        <w:rPr>
          <w:rFonts w:ascii="Courier New" w:hAnsi="Courier New" w:cs="Courier New"/>
          <w:noProof/>
          <w:color w:val="0000FF"/>
          <w:kern w:val="0"/>
          <w:sz w:val="20"/>
          <w:szCs w:val="20"/>
          <w:lang w:bidi="ar-SA"/>
        </w:rPr>
        <w:t>&gt;</w:t>
      </w:r>
    </w:p>
    <w:p w:rsidR="00B50078" w:rsidRDefault="00B50078" w:rsidP="00B5007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Status</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status</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Status</w:t>
      </w:r>
      <w:r>
        <w:rPr>
          <w:rFonts w:ascii="Courier New" w:hAnsi="Courier New" w:cs="Courier New"/>
          <w:noProof/>
          <w:color w:val="0000FF"/>
          <w:kern w:val="0"/>
          <w:sz w:val="20"/>
          <w:szCs w:val="20"/>
          <w:lang w:bidi="ar-SA"/>
        </w:rPr>
        <w:t>&gt;</w:t>
      </w:r>
    </w:p>
    <w:p w:rsidR="00B50078" w:rsidRDefault="00B50078" w:rsidP="00B5007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DataNadania</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data_nadania</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DataNadania</w:t>
      </w:r>
      <w:r>
        <w:rPr>
          <w:rFonts w:ascii="Courier New" w:hAnsi="Courier New" w:cs="Courier New"/>
          <w:noProof/>
          <w:color w:val="0000FF"/>
          <w:kern w:val="0"/>
          <w:sz w:val="20"/>
          <w:szCs w:val="20"/>
          <w:lang w:bidi="ar-SA"/>
        </w:rPr>
        <w:t>&gt;</w:t>
      </w:r>
    </w:p>
    <w:p w:rsidR="00B50078" w:rsidRDefault="00B50078" w:rsidP="00B5007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DataDoreczenia</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data_doreczenia</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DataDoreczenia</w:t>
      </w:r>
      <w:r>
        <w:rPr>
          <w:rFonts w:ascii="Courier New" w:hAnsi="Courier New" w:cs="Courier New"/>
          <w:noProof/>
          <w:color w:val="0000FF"/>
          <w:kern w:val="0"/>
          <w:sz w:val="20"/>
          <w:szCs w:val="20"/>
          <w:lang w:bidi="ar-SA"/>
        </w:rPr>
        <w:t>&gt;</w:t>
      </w:r>
    </w:p>
    <w:p w:rsidR="00B50078" w:rsidRDefault="00B50078" w:rsidP="00B5007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HistoriaLista</w:t>
      </w:r>
      <w:r>
        <w:rPr>
          <w:rFonts w:ascii="Courier New" w:hAnsi="Courier New" w:cs="Courier New"/>
          <w:noProof/>
          <w:color w:val="0000FF"/>
          <w:kern w:val="0"/>
          <w:sz w:val="20"/>
          <w:szCs w:val="20"/>
          <w:lang w:bidi="ar-SA"/>
        </w:rPr>
        <w:t>&gt;</w:t>
      </w:r>
    </w:p>
    <w:p w:rsidR="00B50078" w:rsidRDefault="00B50078" w:rsidP="00B5007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Historia</w:t>
      </w:r>
      <w:r>
        <w:rPr>
          <w:rFonts w:ascii="Courier New" w:hAnsi="Courier New" w:cs="Courier New"/>
          <w:noProof/>
          <w:color w:val="0000FF"/>
          <w:kern w:val="0"/>
          <w:sz w:val="20"/>
          <w:szCs w:val="20"/>
          <w:lang w:bidi="ar-SA"/>
        </w:rPr>
        <w:t>&gt;</w:t>
      </w:r>
    </w:p>
    <w:p w:rsidR="00B50078" w:rsidRDefault="00B50078" w:rsidP="00B5007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Data</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data</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Data</w:t>
      </w:r>
      <w:r>
        <w:rPr>
          <w:rFonts w:ascii="Courier New" w:hAnsi="Courier New" w:cs="Courier New"/>
          <w:noProof/>
          <w:color w:val="0000FF"/>
          <w:kern w:val="0"/>
          <w:sz w:val="20"/>
          <w:szCs w:val="20"/>
          <w:lang w:bidi="ar-SA"/>
        </w:rPr>
        <w:t>&gt;</w:t>
      </w:r>
    </w:p>
    <w:p w:rsidR="00B50078" w:rsidRDefault="00B50078" w:rsidP="00B5007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Godzina</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godzina</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Godzina</w:t>
      </w:r>
      <w:r>
        <w:rPr>
          <w:rFonts w:ascii="Courier New" w:hAnsi="Courier New" w:cs="Courier New"/>
          <w:noProof/>
          <w:color w:val="0000FF"/>
          <w:kern w:val="0"/>
          <w:sz w:val="20"/>
          <w:szCs w:val="20"/>
          <w:lang w:bidi="ar-SA"/>
        </w:rPr>
        <w:t>&gt;</w:t>
      </w:r>
    </w:p>
    <w:p w:rsidR="00B50078" w:rsidRDefault="00B50078" w:rsidP="00B5007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Status</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status</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Status</w:t>
      </w:r>
      <w:r>
        <w:rPr>
          <w:rFonts w:ascii="Courier New" w:hAnsi="Courier New" w:cs="Courier New"/>
          <w:noProof/>
          <w:color w:val="0000FF"/>
          <w:kern w:val="0"/>
          <w:sz w:val="20"/>
          <w:szCs w:val="20"/>
          <w:lang w:bidi="ar-SA"/>
        </w:rPr>
        <w:t>&gt;</w:t>
      </w:r>
    </w:p>
    <w:p w:rsidR="00B50078" w:rsidRDefault="00B50078" w:rsidP="00B5007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Komentarz</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komentarz</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Komentarz</w:t>
      </w:r>
      <w:r>
        <w:rPr>
          <w:rFonts w:ascii="Courier New" w:hAnsi="Courier New" w:cs="Courier New"/>
          <w:noProof/>
          <w:color w:val="0000FF"/>
          <w:kern w:val="0"/>
          <w:sz w:val="20"/>
          <w:szCs w:val="20"/>
          <w:lang w:bidi="ar-SA"/>
        </w:rPr>
        <w:t>&gt;</w:t>
      </w:r>
    </w:p>
    <w:p w:rsidR="00B50078" w:rsidRDefault="00B50078" w:rsidP="00B5007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DaneDodatkowe</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dane_dodatkowe</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DaneDodatkowe</w:t>
      </w:r>
      <w:r>
        <w:rPr>
          <w:rFonts w:ascii="Courier New" w:hAnsi="Courier New" w:cs="Courier New"/>
          <w:noProof/>
          <w:color w:val="0000FF"/>
          <w:kern w:val="0"/>
          <w:sz w:val="20"/>
          <w:szCs w:val="20"/>
          <w:lang w:bidi="ar-SA"/>
        </w:rPr>
        <w:t>&gt;</w:t>
      </w:r>
    </w:p>
    <w:p w:rsidR="00B50078" w:rsidRDefault="00B50078" w:rsidP="00B5007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Oddzial</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nazwa_oddziału</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Oddzial</w:t>
      </w:r>
      <w:r>
        <w:rPr>
          <w:rFonts w:ascii="Courier New" w:hAnsi="Courier New" w:cs="Courier New"/>
          <w:noProof/>
          <w:color w:val="0000FF"/>
          <w:kern w:val="0"/>
          <w:sz w:val="20"/>
          <w:szCs w:val="20"/>
          <w:lang w:bidi="ar-SA"/>
        </w:rPr>
        <w:t>&gt;</w:t>
      </w:r>
    </w:p>
    <w:p w:rsidR="00B50078" w:rsidRPr="001B74CE" w:rsidRDefault="00B50078" w:rsidP="00B5007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val="en-GB" w:bidi="ar-SA"/>
        </w:rPr>
      </w:pPr>
      <w:r w:rsidRPr="001B74CE">
        <w:rPr>
          <w:rFonts w:ascii="Courier New" w:hAnsi="Courier New" w:cs="Courier New"/>
          <w:noProof/>
          <w:color w:val="0000FF"/>
          <w:kern w:val="0"/>
          <w:sz w:val="20"/>
          <w:szCs w:val="20"/>
          <w:lang w:val="en-GB" w:bidi="ar-SA"/>
        </w:rPr>
        <w:t>&lt;/</w:t>
      </w:r>
      <w:r w:rsidRPr="001B74CE">
        <w:rPr>
          <w:rFonts w:ascii="Courier New" w:hAnsi="Courier New" w:cs="Courier New"/>
          <w:noProof/>
          <w:color w:val="A31515"/>
          <w:kern w:val="0"/>
          <w:sz w:val="20"/>
          <w:szCs w:val="20"/>
          <w:lang w:val="en-GB" w:bidi="ar-SA"/>
        </w:rPr>
        <w:t>Historia</w:t>
      </w:r>
      <w:r w:rsidRPr="001B74CE">
        <w:rPr>
          <w:rFonts w:ascii="Courier New" w:hAnsi="Courier New" w:cs="Courier New"/>
          <w:noProof/>
          <w:color w:val="0000FF"/>
          <w:kern w:val="0"/>
          <w:sz w:val="20"/>
          <w:szCs w:val="20"/>
          <w:lang w:val="en-GB" w:bidi="ar-SA"/>
        </w:rPr>
        <w:t>&gt;</w:t>
      </w:r>
    </w:p>
    <w:p w:rsidR="00B50078" w:rsidRPr="001B74CE" w:rsidRDefault="00B50078" w:rsidP="00B50078">
      <w:pPr>
        <w:widowControl/>
        <w:suppressAutoHyphens w:val="0"/>
        <w:autoSpaceDE w:val="0"/>
        <w:adjustRightInd w:val="0"/>
        <w:spacing w:after="0"/>
        <w:ind w:left="709" w:firstLine="0"/>
        <w:jc w:val="left"/>
        <w:textAlignment w:val="auto"/>
        <w:rPr>
          <w:rFonts w:ascii="Courier New" w:hAnsi="Courier New" w:cs="Courier New"/>
          <w:noProof/>
          <w:kern w:val="0"/>
          <w:sz w:val="20"/>
          <w:szCs w:val="20"/>
          <w:lang w:val="en-GB" w:bidi="ar-SA"/>
        </w:rPr>
      </w:pPr>
      <w:r w:rsidRPr="001B74CE">
        <w:rPr>
          <w:rFonts w:ascii="Courier New" w:hAnsi="Courier New" w:cs="Courier New"/>
          <w:noProof/>
          <w:kern w:val="0"/>
          <w:sz w:val="20"/>
          <w:szCs w:val="20"/>
          <w:lang w:val="en-GB" w:bidi="ar-SA"/>
        </w:rPr>
        <w:t xml:space="preserve">      ...</w:t>
      </w:r>
    </w:p>
    <w:p w:rsidR="00B50078" w:rsidRPr="001B74CE" w:rsidRDefault="00B50078" w:rsidP="00B5007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val="en-GB" w:bidi="ar-SA"/>
        </w:rPr>
      </w:pPr>
      <w:r w:rsidRPr="001B74CE">
        <w:rPr>
          <w:rFonts w:ascii="Courier New" w:hAnsi="Courier New" w:cs="Courier New"/>
          <w:noProof/>
          <w:color w:val="0000FF"/>
          <w:kern w:val="0"/>
          <w:sz w:val="20"/>
          <w:szCs w:val="20"/>
          <w:lang w:val="en-GB" w:bidi="ar-SA"/>
        </w:rPr>
        <w:t>&lt;/</w:t>
      </w:r>
      <w:r w:rsidRPr="001B74CE">
        <w:rPr>
          <w:rFonts w:ascii="Courier New" w:hAnsi="Courier New" w:cs="Courier New"/>
          <w:noProof/>
          <w:color w:val="A31515"/>
          <w:kern w:val="0"/>
          <w:sz w:val="20"/>
          <w:szCs w:val="20"/>
          <w:lang w:val="en-GB" w:bidi="ar-SA"/>
        </w:rPr>
        <w:t>HistoriaLista</w:t>
      </w:r>
      <w:r w:rsidRPr="001B74CE">
        <w:rPr>
          <w:rFonts w:ascii="Courier New" w:hAnsi="Courier New" w:cs="Courier New"/>
          <w:noProof/>
          <w:color w:val="0000FF"/>
          <w:kern w:val="0"/>
          <w:sz w:val="20"/>
          <w:szCs w:val="20"/>
          <w:lang w:val="en-GB" w:bidi="ar-SA"/>
        </w:rPr>
        <w:t>&gt;</w:t>
      </w:r>
    </w:p>
    <w:p w:rsidR="00B50078" w:rsidRPr="001B74CE" w:rsidRDefault="00B50078" w:rsidP="00B5007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val="en-GB" w:bidi="ar-SA"/>
        </w:rPr>
      </w:pPr>
      <w:r w:rsidRPr="001B74CE">
        <w:rPr>
          <w:rFonts w:ascii="Courier New" w:hAnsi="Courier New" w:cs="Courier New"/>
          <w:noProof/>
          <w:color w:val="0000FF"/>
          <w:kern w:val="0"/>
          <w:sz w:val="20"/>
          <w:szCs w:val="20"/>
          <w:lang w:val="en-GB" w:bidi="ar-SA"/>
        </w:rPr>
        <w:t>&lt;/</w:t>
      </w:r>
      <w:r w:rsidRPr="001B74CE">
        <w:rPr>
          <w:rFonts w:ascii="Courier New" w:hAnsi="Courier New" w:cs="Courier New"/>
          <w:noProof/>
          <w:color w:val="A31515"/>
          <w:kern w:val="0"/>
          <w:sz w:val="20"/>
          <w:szCs w:val="20"/>
          <w:lang w:val="en-GB" w:bidi="ar-SA"/>
        </w:rPr>
        <w:t>Przesylka</w:t>
      </w:r>
      <w:r w:rsidRPr="001B74CE">
        <w:rPr>
          <w:rFonts w:ascii="Courier New" w:hAnsi="Courier New" w:cs="Courier New"/>
          <w:noProof/>
          <w:color w:val="0000FF"/>
          <w:kern w:val="0"/>
          <w:sz w:val="20"/>
          <w:szCs w:val="20"/>
          <w:lang w:val="en-GB" w:bidi="ar-SA"/>
        </w:rPr>
        <w:t>&gt;</w:t>
      </w:r>
    </w:p>
    <w:p w:rsidR="00B50078" w:rsidRPr="001B74CE" w:rsidRDefault="00B50078" w:rsidP="00B50078">
      <w:pPr>
        <w:widowControl/>
        <w:suppressAutoHyphens w:val="0"/>
        <w:autoSpaceDE w:val="0"/>
        <w:adjustRightInd w:val="0"/>
        <w:spacing w:after="0"/>
        <w:ind w:left="709" w:firstLine="0"/>
        <w:jc w:val="left"/>
        <w:textAlignment w:val="auto"/>
        <w:rPr>
          <w:rFonts w:ascii="Courier New" w:hAnsi="Courier New" w:cs="Courier New"/>
          <w:noProof/>
          <w:kern w:val="0"/>
          <w:sz w:val="20"/>
          <w:szCs w:val="20"/>
          <w:lang w:val="en-GB" w:bidi="ar-SA"/>
        </w:rPr>
      </w:pPr>
      <w:r w:rsidRPr="001B74CE">
        <w:rPr>
          <w:rFonts w:ascii="Courier New" w:hAnsi="Courier New" w:cs="Courier New"/>
          <w:noProof/>
          <w:kern w:val="0"/>
          <w:sz w:val="20"/>
          <w:szCs w:val="20"/>
          <w:lang w:val="en-GB" w:bidi="ar-SA"/>
        </w:rPr>
        <w:t xml:space="preserve">  ...</w:t>
      </w:r>
    </w:p>
    <w:p w:rsidR="00B50078" w:rsidRPr="001B74CE" w:rsidRDefault="00B50078" w:rsidP="00B50078">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val="en-GB" w:bidi="ar-SA"/>
        </w:rPr>
      </w:pPr>
      <w:r w:rsidRPr="001B74CE">
        <w:rPr>
          <w:rFonts w:ascii="Courier New" w:hAnsi="Courier New" w:cs="Courier New"/>
          <w:noProof/>
          <w:color w:val="0000FF"/>
          <w:kern w:val="0"/>
          <w:sz w:val="20"/>
          <w:szCs w:val="20"/>
          <w:lang w:val="en-GB" w:bidi="ar-SA"/>
        </w:rPr>
        <w:t>&lt;/</w:t>
      </w:r>
      <w:r w:rsidRPr="001B74CE">
        <w:rPr>
          <w:rFonts w:ascii="Courier New" w:hAnsi="Courier New" w:cs="Courier New"/>
          <w:noProof/>
          <w:color w:val="A31515"/>
          <w:kern w:val="0"/>
          <w:sz w:val="20"/>
          <w:szCs w:val="20"/>
          <w:lang w:val="en-GB" w:bidi="ar-SA"/>
        </w:rPr>
        <w:t>DaneTrackingowe</w:t>
      </w:r>
      <w:r w:rsidRPr="001B74CE">
        <w:rPr>
          <w:rFonts w:ascii="Courier New" w:hAnsi="Courier New" w:cs="Courier New"/>
          <w:noProof/>
          <w:color w:val="0000FF"/>
          <w:kern w:val="0"/>
          <w:sz w:val="20"/>
          <w:szCs w:val="20"/>
          <w:lang w:val="en-GB" w:bidi="ar-SA"/>
        </w:rPr>
        <w:t>&gt;</w:t>
      </w:r>
    </w:p>
    <w:p w:rsidR="00B50078" w:rsidRPr="001B74CE" w:rsidRDefault="00B50078" w:rsidP="00B5007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val="en-GB" w:bidi="ar-SA"/>
        </w:rPr>
      </w:pPr>
    </w:p>
    <w:p w:rsidR="00B50078" w:rsidRPr="001B74CE" w:rsidRDefault="00B50078" w:rsidP="00B5007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val="en-GB" w:bidi="ar-SA"/>
        </w:rPr>
      </w:pPr>
    </w:p>
    <w:p w:rsidR="00B50078" w:rsidRPr="001B74CE" w:rsidRDefault="00A16654" w:rsidP="00B50078">
      <w:pPr>
        <w:ind w:firstLine="0"/>
        <w:rPr>
          <w:b/>
          <w:lang w:val="en-GB"/>
        </w:rPr>
      </w:pPr>
      <w:r w:rsidRPr="001B74CE">
        <w:rPr>
          <w:b/>
          <w:lang w:val="en-GB"/>
        </w:rPr>
        <w:t>Examples</w:t>
      </w:r>
    </w:p>
    <w:p w:rsidR="00B50078" w:rsidRPr="001B74CE" w:rsidRDefault="00A16654" w:rsidP="00B50078">
      <w:pPr>
        <w:ind w:firstLine="0"/>
        <w:rPr>
          <w:lang w:val="en-GB"/>
        </w:rPr>
      </w:pPr>
      <w:r w:rsidRPr="001B74CE">
        <w:rPr>
          <w:lang w:val="en-GB"/>
        </w:rPr>
        <w:t>Method induction</w:t>
      </w:r>
      <w:r w:rsidR="00B50078" w:rsidRPr="001B74CE">
        <w:rPr>
          <w:lang w:val="en-GB"/>
        </w:rPr>
        <w:t>:</w:t>
      </w:r>
    </w:p>
    <w:p w:rsidR="006E7453" w:rsidRDefault="006E7453" w:rsidP="006E7453">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Dane</w:t>
      </w:r>
      <w:r>
        <w:rPr>
          <w:rFonts w:ascii="Courier New" w:hAnsi="Courier New" w:cs="Courier New"/>
          <w:noProof/>
          <w:color w:val="0000FF"/>
          <w:kern w:val="0"/>
          <w:sz w:val="20"/>
          <w:szCs w:val="20"/>
          <w:lang w:bidi="ar-SA"/>
        </w:rPr>
        <w:t>&gt;</w:t>
      </w:r>
    </w:p>
    <w:p w:rsidR="006E7453" w:rsidRDefault="006E7453" w:rsidP="006E7453">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NazwaMetody</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PobierzDaneTrackingowe</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NazwaMetody</w:t>
      </w:r>
      <w:r>
        <w:rPr>
          <w:rFonts w:ascii="Courier New" w:hAnsi="Courier New" w:cs="Courier New"/>
          <w:noProof/>
          <w:color w:val="0000FF"/>
          <w:kern w:val="0"/>
          <w:sz w:val="20"/>
          <w:szCs w:val="20"/>
          <w:lang w:bidi="ar-SA"/>
        </w:rPr>
        <w:t>&gt;</w:t>
      </w:r>
    </w:p>
    <w:p w:rsidR="006E7453" w:rsidRDefault="006E7453" w:rsidP="006E7453">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Parametry</w:t>
      </w:r>
      <w:r>
        <w:rPr>
          <w:rFonts w:ascii="Courier New" w:hAnsi="Courier New" w:cs="Courier New"/>
          <w:noProof/>
          <w:color w:val="0000FF"/>
          <w:kern w:val="0"/>
          <w:sz w:val="20"/>
          <w:szCs w:val="20"/>
          <w:lang w:bidi="ar-SA"/>
        </w:rPr>
        <w:t>&gt;</w:t>
      </w:r>
    </w:p>
    <w:p w:rsidR="006E7453" w:rsidRDefault="006E7453" w:rsidP="006E7453">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NumerPrzesylki</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303000014</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NumerPrzesylki</w:t>
      </w:r>
      <w:r>
        <w:rPr>
          <w:rFonts w:ascii="Courier New" w:hAnsi="Courier New" w:cs="Courier New"/>
          <w:noProof/>
          <w:color w:val="0000FF"/>
          <w:kern w:val="0"/>
          <w:sz w:val="20"/>
          <w:szCs w:val="20"/>
          <w:lang w:bidi="ar-SA"/>
        </w:rPr>
        <w:t>&gt;</w:t>
      </w:r>
    </w:p>
    <w:p w:rsidR="006E7453" w:rsidRDefault="006E7453" w:rsidP="006E7453">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NumerPrzesylki</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303000025</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NumerPrzesylki</w:t>
      </w:r>
      <w:r>
        <w:rPr>
          <w:rFonts w:ascii="Courier New" w:hAnsi="Courier New" w:cs="Courier New"/>
          <w:noProof/>
          <w:color w:val="0000FF"/>
          <w:kern w:val="0"/>
          <w:sz w:val="20"/>
          <w:szCs w:val="20"/>
          <w:lang w:bidi="ar-SA"/>
        </w:rPr>
        <w:t>&gt;</w:t>
      </w:r>
    </w:p>
    <w:p w:rsidR="006E7453" w:rsidRDefault="006E7453" w:rsidP="006E7453">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Parametry</w:t>
      </w:r>
      <w:r>
        <w:rPr>
          <w:rFonts w:ascii="Courier New" w:hAnsi="Courier New" w:cs="Courier New"/>
          <w:noProof/>
          <w:color w:val="0000FF"/>
          <w:kern w:val="0"/>
          <w:sz w:val="20"/>
          <w:szCs w:val="20"/>
          <w:lang w:bidi="ar-SA"/>
        </w:rPr>
        <w:t>&gt;</w:t>
      </w:r>
    </w:p>
    <w:p w:rsidR="00B50078" w:rsidRPr="001B74CE" w:rsidRDefault="006E7453" w:rsidP="006E7453">
      <w:pPr>
        <w:widowControl/>
        <w:suppressAutoHyphens w:val="0"/>
        <w:autoSpaceDE w:val="0"/>
        <w:adjustRightInd w:val="0"/>
        <w:spacing w:after="0"/>
        <w:jc w:val="left"/>
        <w:textAlignment w:val="auto"/>
        <w:rPr>
          <w:rFonts w:ascii="Courier New" w:hAnsi="Courier New" w:cs="Courier New"/>
          <w:noProof/>
          <w:color w:val="0000FF"/>
          <w:kern w:val="0"/>
          <w:sz w:val="20"/>
          <w:szCs w:val="20"/>
          <w:lang w:val="en-GB" w:bidi="ar-SA"/>
        </w:rPr>
      </w:pPr>
      <w:r w:rsidRPr="001B74CE">
        <w:rPr>
          <w:rFonts w:ascii="Courier New" w:hAnsi="Courier New" w:cs="Courier New"/>
          <w:noProof/>
          <w:color w:val="0000FF"/>
          <w:kern w:val="0"/>
          <w:sz w:val="20"/>
          <w:szCs w:val="20"/>
          <w:lang w:val="en-GB" w:bidi="ar-SA"/>
        </w:rPr>
        <w:t>&lt;/</w:t>
      </w:r>
      <w:r w:rsidRPr="001B74CE">
        <w:rPr>
          <w:rFonts w:ascii="Courier New" w:hAnsi="Courier New" w:cs="Courier New"/>
          <w:noProof/>
          <w:color w:val="A31515"/>
          <w:kern w:val="0"/>
          <w:sz w:val="20"/>
          <w:szCs w:val="20"/>
          <w:lang w:val="en-GB" w:bidi="ar-SA"/>
        </w:rPr>
        <w:t>Dane</w:t>
      </w:r>
      <w:r w:rsidRPr="001B74CE">
        <w:rPr>
          <w:rFonts w:ascii="Courier New" w:hAnsi="Courier New" w:cs="Courier New"/>
          <w:noProof/>
          <w:color w:val="0000FF"/>
          <w:kern w:val="0"/>
          <w:sz w:val="20"/>
          <w:szCs w:val="20"/>
          <w:lang w:val="en-GB" w:bidi="ar-SA"/>
        </w:rPr>
        <w:t>&gt;</w:t>
      </w:r>
    </w:p>
    <w:p w:rsidR="00B50078" w:rsidRPr="001B74CE" w:rsidRDefault="00B50078" w:rsidP="00B50078">
      <w:pPr>
        <w:pStyle w:val="Textbody"/>
        <w:spacing w:after="0"/>
        <w:ind w:left="709"/>
        <w:rPr>
          <w:rFonts w:ascii="Courier New" w:hAnsi="Courier New"/>
          <w:sz w:val="20"/>
          <w:szCs w:val="20"/>
          <w:lang w:val="en-GB"/>
        </w:rPr>
      </w:pPr>
    </w:p>
    <w:p w:rsidR="00B50078" w:rsidRPr="001B74CE" w:rsidRDefault="00B50078" w:rsidP="00B50078">
      <w:pPr>
        <w:pStyle w:val="Textbody"/>
        <w:spacing w:after="0"/>
        <w:ind w:left="709"/>
        <w:rPr>
          <w:rFonts w:ascii="Courier New" w:hAnsi="Courier New"/>
          <w:sz w:val="20"/>
          <w:szCs w:val="20"/>
          <w:lang w:val="en-GB"/>
        </w:rPr>
      </w:pPr>
    </w:p>
    <w:p w:rsidR="00B50078" w:rsidRPr="00A16654" w:rsidRDefault="00A16654" w:rsidP="00B50078">
      <w:pPr>
        <w:ind w:firstLine="0"/>
        <w:rPr>
          <w:lang w:val="en-GB"/>
        </w:rPr>
      </w:pPr>
      <w:r w:rsidRPr="00A16654">
        <w:rPr>
          <w:lang w:val="en-GB"/>
        </w:rPr>
        <w:t>Return data by K</w:t>
      </w:r>
      <w:r w:rsidR="00B50078" w:rsidRPr="00A16654">
        <w:rPr>
          <w:lang w:val="en-GB"/>
        </w:rPr>
        <w:t>-EX WebAPI</w:t>
      </w:r>
      <w:r w:rsidRPr="00A16654">
        <w:rPr>
          <w:lang w:val="en-GB"/>
        </w:rPr>
        <w:t xml:space="preserve"> system</w:t>
      </w:r>
      <w:r w:rsidR="00B50078" w:rsidRPr="00A16654">
        <w:rPr>
          <w:lang w:val="en-GB"/>
        </w:rPr>
        <w:t>:</w:t>
      </w:r>
    </w:p>
    <w:p w:rsidR="00EA6E36" w:rsidRDefault="00EA6E36" w:rsidP="00EA6E36">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Odpowiedz</w:t>
      </w:r>
      <w:r>
        <w:rPr>
          <w:rFonts w:ascii="Courier New" w:hAnsi="Courier New" w:cs="Courier New"/>
          <w:noProof/>
          <w:color w:val="0000FF"/>
          <w:kern w:val="0"/>
          <w:sz w:val="20"/>
          <w:szCs w:val="20"/>
          <w:lang w:bidi="ar-SA"/>
        </w:rPr>
        <w:t>&gt;</w:t>
      </w:r>
    </w:p>
    <w:p w:rsidR="00EA6E36" w:rsidRDefault="00EA6E36" w:rsidP="00EA6E36">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Wyniki</w:t>
      </w:r>
      <w:r>
        <w:rPr>
          <w:rFonts w:ascii="Courier New" w:hAnsi="Courier New" w:cs="Courier New"/>
          <w:noProof/>
          <w:color w:val="0000FF"/>
          <w:kern w:val="0"/>
          <w:sz w:val="20"/>
          <w:szCs w:val="20"/>
          <w:lang w:bidi="ar-SA"/>
        </w:rPr>
        <w:t>&gt;</w:t>
      </w:r>
    </w:p>
    <w:p w:rsidR="00EA6E36" w:rsidRDefault="00EA6E36" w:rsidP="00EA6E36">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DaneTrackingowe</w:t>
      </w:r>
      <w:r>
        <w:rPr>
          <w:rFonts w:ascii="Courier New" w:hAnsi="Courier New" w:cs="Courier New"/>
          <w:noProof/>
          <w:color w:val="0000FF"/>
          <w:kern w:val="0"/>
          <w:sz w:val="20"/>
          <w:szCs w:val="20"/>
          <w:lang w:bidi="ar-SA"/>
        </w:rPr>
        <w:t>&gt;</w:t>
      </w:r>
    </w:p>
    <w:p w:rsidR="00EA6E36" w:rsidRDefault="00EA6E36" w:rsidP="00EA6E36">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lastRenderedPageBreak/>
        <w:t>&lt;</w:t>
      </w:r>
      <w:r>
        <w:rPr>
          <w:rFonts w:ascii="Courier New" w:hAnsi="Courier New" w:cs="Courier New"/>
          <w:noProof/>
          <w:color w:val="A31515"/>
          <w:kern w:val="0"/>
          <w:sz w:val="20"/>
          <w:szCs w:val="20"/>
          <w:lang w:bidi="ar-SA"/>
        </w:rPr>
        <w:t>Przesylka</w:t>
      </w:r>
      <w:r>
        <w:rPr>
          <w:rFonts w:ascii="Courier New" w:hAnsi="Courier New" w:cs="Courier New"/>
          <w:noProof/>
          <w:color w:val="0000FF"/>
          <w:kern w:val="0"/>
          <w:sz w:val="20"/>
          <w:szCs w:val="20"/>
          <w:lang w:bidi="ar-SA"/>
        </w:rPr>
        <w:t>&gt;</w:t>
      </w:r>
    </w:p>
    <w:p w:rsidR="00EA6E36" w:rsidRDefault="00EA6E36" w:rsidP="00EA6E36">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NumerPrzesylki</w:t>
      </w:r>
      <w:r>
        <w:rPr>
          <w:rFonts w:ascii="Courier New" w:hAnsi="Courier New" w:cs="Courier New"/>
          <w:noProof/>
          <w:color w:val="0000FF"/>
          <w:kern w:val="0"/>
          <w:sz w:val="20"/>
          <w:szCs w:val="20"/>
          <w:lang w:bidi="ar-SA"/>
        </w:rPr>
        <w:t>&gt;</w:t>
      </w:r>
      <w:r w:rsidRPr="00EA6E36">
        <w:rPr>
          <w:rFonts w:ascii="Courier New" w:hAnsi="Courier New" w:cs="Courier New"/>
          <w:noProof/>
          <w:kern w:val="0"/>
          <w:sz w:val="20"/>
          <w:szCs w:val="20"/>
          <w:lang w:bidi="ar-SA"/>
        </w:rPr>
        <w:t>303000014</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NumerPrzesylki</w:t>
      </w:r>
      <w:r>
        <w:rPr>
          <w:rFonts w:ascii="Courier New" w:hAnsi="Courier New" w:cs="Courier New"/>
          <w:noProof/>
          <w:color w:val="0000FF"/>
          <w:kern w:val="0"/>
          <w:sz w:val="20"/>
          <w:szCs w:val="20"/>
          <w:lang w:bidi="ar-SA"/>
        </w:rPr>
        <w:t>&gt;</w:t>
      </w:r>
    </w:p>
    <w:p w:rsidR="00EA6E36" w:rsidRDefault="00EA6E36" w:rsidP="00EA6E36">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Status</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Wprowadzona</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Status</w:t>
      </w:r>
      <w:r>
        <w:rPr>
          <w:rFonts w:ascii="Courier New" w:hAnsi="Courier New" w:cs="Courier New"/>
          <w:noProof/>
          <w:color w:val="0000FF"/>
          <w:kern w:val="0"/>
          <w:sz w:val="20"/>
          <w:szCs w:val="20"/>
          <w:lang w:bidi="ar-SA"/>
        </w:rPr>
        <w:t>&gt;</w:t>
      </w:r>
    </w:p>
    <w:p w:rsidR="00EA6E36" w:rsidRDefault="00EA6E36" w:rsidP="00EA6E36">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DataNadania</w:t>
      </w:r>
      <w:r>
        <w:rPr>
          <w:rFonts w:ascii="Courier New" w:hAnsi="Courier New" w:cs="Courier New"/>
          <w:noProof/>
          <w:color w:val="0000FF"/>
          <w:kern w:val="0"/>
          <w:sz w:val="20"/>
          <w:szCs w:val="20"/>
          <w:lang w:bidi="ar-SA"/>
        </w:rPr>
        <w:t>/&gt;</w:t>
      </w:r>
    </w:p>
    <w:p w:rsidR="00EA6E36" w:rsidRDefault="00EA6E36" w:rsidP="00EA6E36">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DataDoreczenia</w:t>
      </w:r>
      <w:r>
        <w:rPr>
          <w:rFonts w:ascii="Courier New" w:hAnsi="Courier New" w:cs="Courier New"/>
          <w:noProof/>
          <w:color w:val="0000FF"/>
          <w:kern w:val="0"/>
          <w:sz w:val="20"/>
          <w:szCs w:val="20"/>
          <w:lang w:bidi="ar-SA"/>
        </w:rPr>
        <w:t>/&gt;</w:t>
      </w:r>
    </w:p>
    <w:p w:rsidR="00EA6E36" w:rsidRDefault="00EA6E36" w:rsidP="00EA6E36">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HistoriaLista</w:t>
      </w:r>
      <w:r>
        <w:rPr>
          <w:rFonts w:ascii="Courier New" w:hAnsi="Courier New" w:cs="Courier New"/>
          <w:noProof/>
          <w:color w:val="0000FF"/>
          <w:kern w:val="0"/>
          <w:sz w:val="20"/>
          <w:szCs w:val="20"/>
          <w:lang w:bidi="ar-SA"/>
        </w:rPr>
        <w:t>&gt;</w:t>
      </w:r>
    </w:p>
    <w:p w:rsidR="00EA6E36" w:rsidRDefault="00EA6E36" w:rsidP="00EA6E36">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Historia</w:t>
      </w:r>
      <w:r>
        <w:rPr>
          <w:rFonts w:ascii="Courier New" w:hAnsi="Courier New" w:cs="Courier New"/>
          <w:noProof/>
          <w:color w:val="0000FF"/>
          <w:kern w:val="0"/>
          <w:sz w:val="20"/>
          <w:szCs w:val="20"/>
          <w:lang w:bidi="ar-SA"/>
        </w:rPr>
        <w:t>&gt;</w:t>
      </w:r>
    </w:p>
    <w:p w:rsidR="00EA6E36" w:rsidRDefault="00EA6E36" w:rsidP="00EA6E36">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Data</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2011-09-16</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Data</w:t>
      </w:r>
      <w:r>
        <w:rPr>
          <w:rFonts w:ascii="Courier New" w:hAnsi="Courier New" w:cs="Courier New"/>
          <w:noProof/>
          <w:color w:val="0000FF"/>
          <w:kern w:val="0"/>
          <w:sz w:val="20"/>
          <w:szCs w:val="20"/>
          <w:lang w:bidi="ar-SA"/>
        </w:rPr>
        <w:t>&gt;</w:t>
      </w:r>
    </w:p>
    <w:p w:rsidR="00EA6E36" w:rsidRDefault="00EA6E36" w:rsidP="00EA6E36">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Godzina</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15:25:04</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Godzina</w:t>
      </w:r>
      <w:r>
        <w:rPr>
          <w:rFonts w:ascii="Courier New" w:hAnsi="Courier New" w:cs="Courier New"/>
          <w:noProof/>
          <w:color w:val="0000FF"/>
          <w:kern w:val="0"/>
          <w:sz w:val="20"/>
          <w:szCs w:val="20"/>
          <w:lang w:bidi="ar-SA"/>
        </w:rPr>
        <w:t>&gt;</w:t>
      </w:r>
    </w:p>
    <w:p w:rsidR="00EA6E36" w:rsidRDefault="00EA6E36" w:rsidP="00EA6E36">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Status</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Wprowadzona</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Status</w:t>
      </w:r>
      <w:r>
        <w:rPr>
          <w:rFonts w:ascii="Courier New" w:hAnsi="Courier New" w:cs="Courier New"/>
          <w:noProof/>
          <w:color w:val="0000FF"/>
          <w:kern w:val="0"/>
          <w:sz w:val="20"/>
          <w:szCs w:val="20"/>
          <w:lang w:bidi="ar-SA"/>
        </w:rPr>
        <w:t>&gt;</w:t>
      </w:r>
    </w:p>
    <w:p w:rsidR="00EA6E36" w:rsidRDefault="00EA6E36" w:rsidP="00EA6E36">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Komentarz</w:t>
      </w:r>
      <w:r>
        <w:rPr>
          <w:rFonts w:ascii="Courier New" w:hAnsi="Courier New" w:cs="Courier New"/>
          <w:noProof/>
          <w:color w:val="0000FF"/>
          <w:kern w:val="0"/>
          <w:sz w:val="20"/>
          <w:szCs w:val="20"/>
          <w:lang w:bidi="ar-SA"/>
        </w:rPr>
        <w:t>&gt;</w:t>
      </w:r>
    </w:p>
    <w:p w:rsidR="00EA6E36" w:rsidRDefault="00EA6E36" w:rsidP="00EA6E36">
      <w:pPr>
        <w:widowControl/>
        <w:suppressAutoHyphens w:val="0"/>
        <w:autoSpaceDE w:val="0"/>
        <w:adjustRightInd w:val="0"/>
        <w:spacing w:after="0"/>
        <w:ind w:firstLine="0"/>
        <w:jc w:val="left"/>
        <w:textAlignment w:val="auto"/>
        <w:rPr>
          <w:rFonts w:ascii="Courier New" w:hAnsi="Courier New" w:cs="Courier New"/>
          <w:noProof/>
          <w:kern w:val="0"/>
          <w:sz w:val="20"/>
          <w:szCs w:val="20"/>
          <w:lang w:bidi="ar-SA"/>
        </w:rPr>
      </w:pPr>
      <w:r>
        <w:rPr>
          <w:rFonts w:ascii="Courier New" w:hAnsi="Courier New" w:cs="Courier New"/>
          <w:noProof/>
          <w:kern w:val="0"/>
          <w:sz w:val="20"/>
          <w:szCs w:val="20"/>
          <w:lang w:bidi="ar-SA"/>
        </w:rPr>
        <w:t xml:space="preserve">              Wprowadzona do systemu i oczekuje na przyjazd kuriera</w:t>
      </w:r>
    </w:p>
    <w:p w:rsidR="00EA6E36" w:rsidRDefault="00EA6E36" w:rsidP="00EA6E36">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Komentarz</w:t>
      </w:r>
      <w:r>
        <w:rPr>
          <w:rFonts w:ascii="Courier New" w:hAnsi="Courier New" w:cs="Courier New"/>
          <w:noProof/>
          <w:color w:val="0000FF"/>
          <w:kern w:val="0"/>
          <w:sz w:val="20"/>
          <w:szCs w:val="20"/>
          <w:lang w:bidi="ar-SA"/>
        </w:rPr>
        <w:t>&gt;</w:t>
      </w:r>
    </w:p>
    <w:p w:rsidR="00EA6E36" w:rsidRDefault="00EA6E36" w:rsidP="00EA6E36">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DaneDodatkowe</w:t>
      </w:r>
      <w:r>
        <w:rPr>
          <w:rFonts w:ascii="Courier New" w:hAnsi="Courier New" w:cs="Courier New"/>
          <w:noProof/>
          <w:color w:val="0000FF"/>
          <w:kern w:val="0"/>
          <w:sz w:val="20"/>
          <w:szCs w:val="20"/>
          <w:lang w:bidi="ar-SA"/>
        </w:rPr>
        <w:t>/&gt;</w:t>
      </w:r>
    </w:p>
    <w:p w:rsidR="00EA6E36" w:rsidRDefault="00EA6E36" w:rsidP="00EA6E36">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Oddzial</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Warszawa</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Oddzial</w:t>
      </w:r>
      <w:r>
        <w:rPr>
          <w:rFonts w:ascii="Courier New" w:hAnsi="Courier New" w:cs="Courier New"/>
          <w:noProof/>
          <w:color w:val="0000FF"/>
          <w:kern w:val="0"/>
          <w:sz w:val="20"/>
          <w:szCs w:val="20"/>
          <w:lang w:bidi="ar-SA"/>
        </w:rPr>
        <w:t>&gt;</w:t>
      </w:r>
    </w:p>
    <w:p w:rsidR="00EA6E36" w:rsidRDefault="00EA6E36" w:rsidP="00EA6E36">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Historia</w:t>
      </w:r>
      <w:r>
        <w:rPr>
          <w:rFonts w:ascii="Courier New" w:hAnsi="Courier New" w:cs="Courier New"/>
          <w:noProof/>
          <w:color w:val="0000FF"/>
          <w:kern w:val="0"/>
          <w:sz w:val="20"/>
          <w:szCs w:val="20"/>
          <w:lang w:bidi="ar-SA"/>
        </w:rPr>
        <w:t>&gt;</w:t>
      </w:r>
    </w:p>
    <w:p w:rsidR="00EA6E36" w:rsidRDefault="00EA6E36" w:rsidP="00EA6E36">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HistoriaLista</w:t>
      </w:r>
      <w:r>
        <w:rPr>
          <w:rFonts w:ascii="Courier New" w:hAnsi="Courier New" w:cs="Courier New"/>
          <w:noProof/>
          <w:color w:val="0000FF"/>
          <w:kern w:val="0"/>
          <w:sz w:val="20"/>
          <w:szCs w:val="20"/>
          <w:lang w:bidi="ar-SA"/>
        </w:rPr>
        <w:t>&gt;</w:t>
      </w:r>
    </w:p>
    <w:p w:rsidR="00EA6E36" w:rsidRDefault="00EA6E36" w:rsidP="00EA6E36">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Przesylka</w:t>
      </w:r>
      <w:r>
        <w:rPr>
          <w:rFonts w:ascii="Courier New" w:hAnsi="Courier New" w:cs="Courier New"/>
          <w:noProof/>
          <w:color w:val="0000FF"/>
          <w:kern w:val="0"/>
          <w:sz w:val="20"/>
          <w:szCs w:val="20"/>
          <w:lang w:bidi="ar-SA"/>
        </w:rPr>
        <w:t>&gt;</w:t>
      </w:r>
    </w:p>
    <w:p w:rsidR="00EA6E36" w:rsidRDefault="00EA6E36" w:rsidP="00EA6E36">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Przesylka</w:t>
      </w:r>
      <w:r>
        <w:rPr>
          <w:rFonts w:ascii="Courier New" w:hAnsi="Courier New" w:cs="Courier New"/>
          <w:noProof/>
          <w:color w:val="0000FF"/>
          <w:kern w:val="0"/>
          <w:sz w:val="20"/>
          <w:szCs w:val="20"/>
          <w:lang w:bidi="ar-SA"/>
        </w:rPr>
        <w:t>&gt;</w:t>
      </w:r>
    </w:p>
    <w:p w:rsidR="00EA6E36" w:rsidRDefault="00EA6E36" w:rsidP="00EA6E36">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NumerPrzesylki</w:t>
      </w:r>
      <w:r>
        <w:rPr>
          <w:rFonts w:ascii="Courier New" w:hAnsi="Courier New" w:cs="Courier New"/>
          <w:noProof/>
          <w:color w:val="0000FF"/>
          <w:kern w:val="0"/>
          <w:sz w:val="20"/>
          <w:szCs w:val="20"/>
          <w:lang w:bidi="ar-SA"/>
        </w:rPr>
        <w:t>&gt;</w:t>
      </w:r>
      <w:r w:rsidRPr="00EA6E36">
        <w:rPr>
          <w:rFonts w:ascii="Courier New" w:hAnsi="Courier New" w:cs="Courier New"/>
          <w:noProof/>
          <w:kern w:val="0"/>
          <w:sz w:val="20"/>
          <w:szCs w:val="20"/>
          <w:lang w:bidi="ar-SA"/>
        </w:rPr>
        <w:t>3030000</w:t>
      </w:r>
      <w:r>
        <w:rPr>
          <w:rFonts w:ascii="Courier New" w:hAnsi="Courier New" w:cs="Courier New"/>
          <w:noProof/>
          <w:kern w:val="0"/>
          <w:sz w:val="20"/>
          <w:szCs w:val="20"/>
          <w:lang w:bidi="ar-SA"/>
        </w:rPr>
        <w:t>25</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NumerPrzesylki</w:t>
      </w:r>
      <w:r>
        <w:rPr>
          <w:rFonts w:ascii="Courier New" w:hAnsi="Courier New" w:cs="Courier New"/>
          <w:noProof/>
          <w:color w:val="0000FF"/>
          <w:kern w:val="0"/>
          <w:sz w:val="20"/>
          <w:szCs w:val="20"/>
          <w:lang w:bidi="ar-SA"/>
        </w:rPr>
        <w:t>&gt;</w:t>
      </w:r>
    </w:p>
    <w:p w:rsidR="00EA6E36" w:rsidRDefault="00EA6E36" w:rsidP="00EA6E36">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Status</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Wprowadzona</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Status</w:t>
      </w:r>
      <w:r>
        <w:rPr>
          <w:rFonts w:ascii="Courier New" w:hAnsi="Courier New" w:cs="Courier New"/>
          <w:noProof/>
          <w:color w:val="0000FF"/>
          <w:kern w:val="0"/>
          <w:sz w:val="20"/>
          <w:szCs w:val="20"/>
          <w:lang w:bidi="ar-SA"/>
        </w:rPr>
        <w:t>&gt;</w:t>
      </w:r>
    </w:p>
    <w:p w:rsidR="00EA6E36" w:rsidRDefault="00EA6E36" w:rsidP="00EA6E36">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DataNadania</w:t>
      </w:r>
      <w:r>
        <w:rPr>
          <w:rFonts w:ascii="Courier New" w:hAnsi="Courier New" w:cs="Courier New"/>
          <w:noProof/>
          <w:color w:val="0000FF"/>
          <w:kern w:val="0"/>
          <w:sz w:val="20"/>
          <w:szCs w:val="20"/>
          <w:lang w:bidi="ar-SA"/>
        </w:rPr>
        <w:t>/&gt;</w:t>
      </w:r>
    </w:p>
    <w:p w:rsidR="00EA6E36" w:rsidRDefault="00EA6E36" w:rsidP="00EA6E36">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DataDoreczenia</w:t>
      </w:r>
      <w:r>
        <w:rPr>
          <w:rFonts w:ascii="Courier New" w:hAnsi="Courier New" w:cs="Courier New"/>
          <w:noProof/>
          <w:color w:val="0000FF"/>
          <w:kern w:val="0"/>
          <w:sz w:val="20"/>
          <w:szCs w:val="20"/>
          <w:lang w:bidi="ar-SA"/>
        </w:rPr>
        <w:t>/&gt;</w:t>
      </w:r>
    </w:p>
    <w:p w:rsidR="00EA6E36" w:rsidRDefault="00EA6E36" w:rsidP="00EA6E36">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HistoriaLista</w:t>
      </w:r>
      <w:r>
        <w:rPr>
          <w:rFonts w:ascii="Courier New" w:hAnsi="Courier New" w:cs="Courier New"/>
          <w:noProof/>
          <w:color w:val="0000FF"/>
          <w:kern w:val="0"/>
          <w:sz w:val="20"/>
          <w:szCs w:val="20"/>
          <w:lang w:bidi="ar-SA"/>
        </w:rPr>
        <w:t>&gt;</w:t>
      </w:r>
    </w:p>
    <w:p w:rsidR="00EA6E36" w:rsidRDefault="00EA6E36" w:rsidP="00EA6E36">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Historia</w:t>
      </w:r>
      <w:r>
        <w:rPr>
          <w:rFonts w:ascii="Courier New" w:hAnsi="Courier New" w:cs="Courier New"/>
          <w:noProof/>
          <w:color w:val="0000FF"/>
          <w:kern w:val="0"/>
          <w:sz w:val="20"/>
          <w:szCs w:val="20"/>
          <w:lang w:bidi="ar-SA"/>
        </w:rPr>
        <w:t>&gt;</w:t>
      </w:r>
    </w:p>
    <w:p w:rsidR="00EA6E36" w:rsidRDefault="00EA6E36" w:rsidP="00EA6E36">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Data</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2011-09-16</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Data</w:t>
      </w:r>
      <w:r>
        <w:rPr>
          <w:rFonts w:ascii="Courier New" w:hAnsi="Courier New" w:cs="Courier New"/>
          <w:noProof/>
          <w:color w:val="0000FF"/>
          <w:kern w:val="0"/>
          <w:sz w:val="20"/>
          <w:szCs w:val="20"/>
          <w:lang w:bidi="ar-SA"/>
        </w:rPr>
        <w:t>&gt;</w:t>
      </w:r>
    </w:p>
    <w:p w:rsidR="00EA6E36" w:rsidRDefault="00EA6E36" w:rsidP="00EA6E36">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Godzina</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15:25:04</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Godzina</w:t>
      </w:r>
      <w:r>
        <w:rPr>
          <w:rFonts w:ascii="Courier New" w:hAnsi="Courier New" w:cs="Courier New"/>
          <w:noProof/>
          <w:color w:val="0000FF"/>
          <w:kern w:val="0"/>
          <w:sz w:val="20"/>
          <w:szCs w:val="20"/>
          <w:lang w:bidi="ar-SA"/>
        </w:rPr>
        <w:t>&gt;</w:t>
      </w:r>
    </w:p>
    <w:p w:rsidR="00EA6E36" w:rsidRDefault="00EA6E36" w:rsidP="00EA6E36">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Status</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Wprowadzona</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Status</w:t>
      </w:r>
      <w:r>
        <w:rPr>
          <w:rFonts w:ascii="Courier New" w:hAnsi="Courier New" w:cs="Courier New"/>
          <w:noProof/>
          <w:color w:val="0000FF"/>
          <w:kern w:val="0"/>
          <w:sz w:val="20"/>
          <w:szCs w:val="20"/>
          <w:lang w:bidi="ar-SA"/>
        </w:rPr>
        <w:t>&gt;</w:t>
      </w:r>
    </w:p>
    <w:p w:rsidR="00EA6E36" w:rsidRDefault="00EA6E36" w:rsidP="00EA6E36">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Komentarz</w:t>
      </w:r>
      <w:r>
        <w:rPr>
          <w:rFonts w:ascii="Courier New" w:hAnsi="Courier New" w:cs="Courier New"/>
          <w:noProof/>
          <w:color w:val="0000FF"/>
          <w:kern w:val="0"/>
          <w:sz w:val="20"/>
          <w:szCs w:val="20"/>
          <w:lang w:bidi="ar-SA"/>
        </w:rPr>
        <w:t>&gt;</w:t>
      </w:r>
    </w:p>
    <w:p w:rsidR="00EA6E36" w:rsidRDefault="00EA6E36" w:rsidP="00EA6E36">
      <w:pPr>
        <w:widowControl/>
        <w:suppressAutoHyphens w:val="0"/>
        <w:autoSpaceDE w:val="0"/>
        <w:adjustRightInd w:val="0"/>
        <w:spacing w:after="0"/>
        <w:ind w:firstLine="0"/>
        <w:jc w:val="left"/>
        <w:textAlignment w:val="auto"/>
        <w:rPr>
          <w:rFonts w:ascii="Courier New" w:hAnsi="Courier New" w:cs="Courier New"/>
          <w:noProof/>
          <w:kern w:val="0"/>
          <w:sz w:val="20"/>
          <w:szCs w:val="20"/>
          <w:lang w:bidi="ar-SA"/>
        </w:rPr>
      </w:pPr>
      <w:r>
        <w:rPr>
          <w:rFonts w:ascii="Courier New" w:hAnsi="Courier New" w:cs="Courier New"/>
          <w:noProof/>
          <w:kern w:val="0"/>
          <w:sz w:val="20"/>
          <w:szCs w:val="20"/>
          <w:lang w:bidi="ar-SA"/>
        </w:rPr>
        <w:t xml:space="preserve">              Wprowadzona do systemu i oczekuje na przyjazd kuriera</w:t>
      </w:r>
    </w:p>
    <w:p w:rsidR="00EA6E36" w:rsidRDefault="00EA6E36" w:rsidP="00EA6E36">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Komentarz</w:t>
      </w:r>
      <w:r>
        <w:rPr>
          <w:rFonts w:ascii="Courier New" w:hAnsi="Courier New" w:cs="Courier New"/>
          <w:noProof/>
          <w:color w:val="0000FF"/>
          <w:kern w:val="0"/>
          <w:sz w:val="20"/>
          <w:szCs w:val="20"/>
          <w:lang w:bidi="ar-SA"/>
        </w:rPr>
        <w:t>&gt;</w:t>
      </w:r>
    </w:p>
    <w:p w:rsidR="00EA6E36" w:rsidRDefault="00EA6E36" w:rsidP="00EA6E36">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DaneDodatkowe</w:t>
      </w:r>
      <w:r>
        <w:rPr>
          <w:rFonts w:ascii="Courier New" w:hAnsi="Courier New" w:cs="Courier New"/>
          <w:noProof/>
          <w:color w:val="0000FF"/>
          <w:kern w:val="0"/>
          <w:sz w:val="20"/>
          <w:szCs w:val="20"/>
          <w:lang w:bidi="ar-SA"/>
        </w:rPr>
        <w:t>/&gt;</w:t>
      </w:r>
    </w:p>
    <w:p w:rsidR="00EA6E36" w:rsidRDefault="00EA6E36" w:rsidP="00EA6E36">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Oddzial</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Warszawa</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Oddzial</w:t>
      </w:r>
      <w:r>
        <w:rPr>
          <w:rFonts w:ascii="Courier New" w:hAnsi="Courier New" w:cs="Courier New"/>
          <w:noProof/>
          <w:color w:val="0000FF"/>
          <w:kern w:val="0"/>
          <w:sz w:val="20"/>
          <w:szCs w:val="20"/>
          <w:lang w:bidi="ar-SA"/>
        </w:rPr>
        <w:t>&gt;</w:t>
      </w:r>
    </w:p>
    <w:p w:rsidR="00EA6E36" w:rsidRDefault="00EA6E36" w:rsidP="00EA6E36">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Historia</w:t>
      </w:r>
      <w:r>
        <w:rPr>
          <w:rFonts w:ascii="Courier New" w:hAnsi="Courier New" w:cs="Courier New"/>
          <w:noProof/>
          <w:color w:val="0000FF"/>
          <w:kern w:val="0"/>
          <w:sz w:val="20"/>
          <w:szCs w:val="20"/>
          <w:lang w:bidi="ar-SA"/>
        </w:rPr>
        <w:t>&gt;</w:t>
      </w:r>
    </w:p>
    <w:p w:rsidR="00EA6E36" w:rsidRDefault="00EA6E36" w:rsidP="00EA6E36">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HistoriaLista</w:t>
      </w:r>
      <w:r>
        <w:rPr>
          <w:rFonts w:ascii="Courier New" w:hAnsi="Courier New" w:cs="Courier New"/>
          <w:noProof/>
          <w:color w:val="0000FF"/>
          <w:kern w:val="0"/>
          <w:sz w:val="20"/>
          <w:szCs w:val="20"/>
          <w:lang w:bidi="ar-SA"/>
        </w:rPr>
        <w:t>&gt;</w:t>
      </w:r>
    </w:p>
    <w:p w:rsidR="00EA6E36" w:rsidRDefault="00EA6E36" w:rsidP="00EA6E36">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Przesylka</w:t>
      </w:r>
      <w:r>
        <w:rPr>
          <w:rFonts w:ascii="Courier New" w:hAnsi="Courier New" w:cs="Courier New"/>
          <w:noProof/>
          <w:color w:val="0000FF"/>
          <w:kern w:val="0"/>
          <w:sz w:val="20"/>
          <w:szCs w:val="20"/>
          <w:lang w:bidi="ar-SA"/>
        </w:rPr>
        <w:t>&gt;</w:t>
      </w:r>
    </w:p>
    <w:p w:rsidR="00EA6E36" w:rsidRDefault="00EA6E36" w:rsidP="00EA6E36">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DaneTrackingowe</w:t>
      </w:r>
      <w:r>
        <w:rPr>
          <w:rFonts w:ascii="Courier New" w:hAnsi="Courier New" w:cs="Courier New"/>
          <w:noProof/>
          <w:color w:val="0000FF"/>
          <w:kern w:val="0"/>
          <w:sz w:val="20"/>
          <w:szCs w:val="20"/>
          <w:lang w:bidi="ar-SA"/>
        </w:rPr>
        <w:t>&gt;</w:t>
      </w:r>
    </w:p>
    <w:p w:rsidR="00EA6E36" w:rsidRDefault="00EA6E36" w:rsidP="00EA6E36">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Wyniki</w:t>
      </w:r>
      <w:r>
        <w:rPr>
          <w:rFonts w:ascii="Courier New" w:hAnsi="Courier New" w:cs="Courier New"/>
          <w:noProof/>
          <w:color w:val="0000FF"/>
          <w:kern w:val="0"/>
          <w:sz w:val="20"/>
          <w:szCs w:val="20"/>
          <w:lang w:bidi="ar-SA"/>
        </w:rPr>
        <w:t>&gt;</w:t>
      </w:r>
    </w:p>
    <w:p w:rsidR="00B50078" w:rsidRPr="001B74CE" w:rsidRDefault="00EA6E36" w:rsidP="00EA6E36">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val="en-GB" w:bidi="ar-SA"/>
        </w:rPr>
      </w:pPr>
      <w:r w:rsidRPr="001B74CE">
        <w:rPr>
          <w:rFonts w:ascii="Courier New" w:hAnsi="Courier New" w:cs="Courier New"/>
          <w:noProof/>
          <w:color w:val="0000FF"/>
          <w:kern w:val="0"/>
          <w:sz w:val="20"/>
          <w:szCs w:val="20"/>
          <w:lang w:val="en-GB" w:bidi="ar-SA"/>
        </w:rPr>
        <w:t>&lt;/</w:t>
      </w:r>
      <w:r w:rsidRPr="001B74CE">
        <w:rPr>
          <w:rFonts w:ascii="Courier New" w:hAnsi="Courier New" w:cs="Courier New"/>
          <w:noProof/>
          <w:color w:val="A31515"/>
          <w:kern w:val="0"/>
          <w:sz w:val="20"/>
          <w:szCs w:val="20"/>
          <w:lang w:val="en-GB" w:bidi="ar-SA"/>
        </w:rPr>
        <w:t>Odpowiedz</w:t>
      </w:r>
      <w:r w:rsidRPr="001B74CE">
        <w:rPr>
          <w:rFonts w:ascii="Courier New" w:hAnsi="Courier New" w:cs="Courier New"/>
          <w:noProof/>
          <w:color w:val="0000FF"/>
          <w:kern w:val="0"/>
          <w:sz w:val="20"/>
          <w:szCs w:val="20"/>
          <w:lang w:val="en-GB" w:bidi="ar-SA"/>
        </w:rPr>
        <w:t>&gt;</w:t>
      </w:r>
    </w:p>
    <w:p w:rsidR="00B50078" w:rsidRPr="001B74CE" w:rsidRDefault="00B50078" w:rsidP="00B5007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val="en-GB" w:bidi="ar-SA"/>
        </w:rPr>
      </w:pPr>
    </w:p>
    <w:p w:rsidR="00B50078" w:rsidRPr="001B74CE" w:rsidRDefault="00B50078">
      <w:pPr>
        <w:spacing w:after="0"/>
        <w:ind w:firstLine="0"/>
        <w:jc w:val="left"/>
        <w:rPr>
          <w:b/>
          <w:bCs/>
          <w:sz w:val="28"/>
          <w:szCs w:val="28"/>
          <w:lang w:val="en-GB"/>
        </w:rPr>
      </w:pPr>
      <w:r w:rsidRPr="001B74CE">
        <w:rPr>
          <w:lang w:val="en-GB"/>
        </w:rPr>
        <w:br w:type="page"/>
      </w:r>
    </w:p>
    <w:p w:rsidR="00BD5BE7" w:rsidRPr="00FB7670" w:rsidRDefault="00A16654" w:rsidP="00B50078">
      <w:pPr>
        <w:pStyle w:val="Nagwek1"/>
        <w:rPr>
          <w:lang w:val="en-GB"/>
        </w:rPr>
      </w:pPr>
      <w:bookmarkStart w:id="15" w:name="_Toc305654210"/>
      <w:bookmarkStart w:id="16" w:name="_Toc316550878"/>
      <w:r w:rsidRPr="00FB7670">
        <w:rPr>
          <w:lang w:val="en-GB"/>
        </w:rPr>
        <w:lastRenderedPageBreak/>
        <w:t xml:space="preserve">Obtaining print outs </w:t>
      </w:r>
      <w:r w:rsidR="00FB7670" w:rsidRPr="00FB7670">
        <w:rPr>
          <w:lang w:val="en-GB"/>
        </w:rPr>
        <w:t>of parcels labels.</w:t>
      </w:r>
      <w:bookmarkEnd w:id="15"/>
      <w:bookmarkEnd w:id="16"/>
    </w:p>
    <w:p w:rsidR="007D64F9" w:rsidRPr="00FB7670" w:rsidRDefault="007D64F9">
      <w:pPr>
        <w:pStyle w:val="Textbody"/>
        <w:rPr>
          <w:u w:val="single"/>
          <w:lang w:val="en-GB"/>
        </w:rPr>
      </w:pPr>
    </w:p>
    <w:p w:rsidR="00BD5BE7" w:rsidRPr="001B74CE" w:rsidRDefault="00FB7670" w:rsidP="007D64F9">
      <w:pPr>
        <w:ind w:firstLine="0"/>
        <w:rPr>
          <w:b/>
          <w:lang w:val="en-GB"/>
        </w:rPr>
      </w:pPr>
      <w:r w:rsidRPr="001B74CE">
        <w:rPr>
          <w:b/>
          <w:lang w:val="en-GB"/>
        </w:rPr>
        <w:t>Name of the method</w:t>
      </w:r>
      <w:r w:rsidR="007D1AC8" w:rsidRPr="001B74CE">
        <w:rPr>
          <w:b/>
          <w:lang w:val="en-GB"/>
        </w:rPr>
        <w:t>:</w:t>
      </w:r>
    </w:p>
    <w:p w:rsidR="00BD5BE7" w:rsidRPr="001B74CE" w:rsidRDefault="007D1AC8">
      <w:pPr>
        <w:pStyle w:val="Textbody"/>
        <w:rPr>
          <w:rFonts w:ascii="Courier New" w:hAnsi="Courier New"/>
          <w:sz w:val="20"/>
          <w:szCs w:val="20"/>
          <w:lang w:val="en-GB"/>
        </w:rPr>
      </w:pPr>
      <w:r w:rsidRPr="001B74CE">
        <w:rPr>
          <w:rFonts w:ascii="Courier New" w:hAnsi="Courier New"/>
          <w:sz w:val="20"/>
          <w:szCs w:val="20"/>
          <w:lang w:val="en-GB"/>
        </w:rPr>
        <w:tab/>
        <w:t>PobierzWydrukiEtykiet</w:t>
      </w:r>
    </w:p>
    <w:p w:rsidR="007D64F9" w:rsidRPr="001B74CE" w:rsidRDefault="007D64F9">
      <w:pPr>
        <w:pStyle w:val="Textbody"/>
        <w:rPr>
          <w:rFonts w:ascii="Courier New" w:hAnsi="Courier New"/>
          <w:sz w:val="20"/>
          <w:szCs w:val="20"/>
          <w:lang w:val="en-GB"/>
        </w:rPr>
      </w:pPr>
    </w:p>
    <w:p w:rsidR="00BD5BE7" w:rsidRPr="001B74CE" w:rsidRDefault="00FB7670" w:rsidP="007D64F9">
      <w:pPr>
        <w:ind w:firstLine="0"/>
        <w:rPr>
          <w:b/>
          <w:lang w:val="en-GB"/>
        </w:rPr>
      </w:pPr>
      <w:r w:rsidRPr="001B74CE">
        <w:rPr>
          <w:b/>
          <w:lang w:val="en-GB"/>
        </w:rPr>
        <w:t>Parameters</w:t>
      </w:r>
      <w:r w:rsidR="007D1AC8" w:rsidRPr="001B74CE">
        <w:rPr>
          <w:b/>
          <w:lang w:val="en-GB"/>
        </w:rPr>
        <w:t>:</w:t>
      </w:r>
    </w:p>
    <w:p w:rsidR="00807468" w:rsidRDefault="007D1AC8" w:rsidP="001A3EA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sidRPr="001B74CE">
        <w:rPr>
          <w:rFonts w:ascii="Courier New" w:hAnsi="Courier New"/>
          <w:sz w:val="20"/>
          <w:szCs w:val="20"/>
          <w:lang w:val="en-GB"/>
        </w:rPr>
        <w:tab/>
      </w:r>
      <w:r w:rsidR="00807468">
        <w:rPr>
          <w:rFonts w:ascii="Courier New" w:hAnsi="Courier New" w:cs="Courier New"/>
          <w:noProof/>
          <w:color w:val="0000FF"/>
          <w:kern w:val="0"/>
          <w:sz w:val="20"/>
          <w:szCs w:val="20"/>
          <w:lang w:bidi="ar-SA"/>
        </w:rPr>
        <w:t>&lt;</w:t>
      </w:r>
      <w:r w:rsidR="00807468">
        <w:rPr>
          <w:rFonts w:ascii="Courier New" w:hAnsi="Courier New" w:cs="Courier New"/>
          <w:noProof/>
          <w:color w:val="A31515"/>
          <w:kern w:val="0"/>
          <w:sz w:val="20"/>
          <w:szCs w:val="20"/>
          <w:lang w:bidi="ar-SA"/>
        </w:rPr>
        <w:t>Format</w:t>
      </w:r>
      <w:r w:rsidR="00807468">
        <w:rPr>
          <w:rFonts w:ascii="Courier New" w:hAnsi="Courier New" w:cs="Courier New"/>
          <w:noProof/>
          <w:color w:val="0000FF"/>
          <w:kern w:val="0"/>
          <w:sz w:val="20"/>
          <w:szCs w:val="20"/>
          <w:lang w:bidi="ar-SA"/>
        </w:rPr>
        <w:t>&gt;</w:t>
      </w:r>
      <w:r w:rsidR="006B39AF">
        <w:rPr>
          <w:rFonts w:ascii="Courier New" w:hAnsi="Courier New" w:cs="Courier New"/>
          <w:noProof/>
          <w:kern w:val="0"/>
          <w:sz w:val="20"/>
          <w:szCs w:val="20"/>
          <w:lang w:bidi="ar-SA"/>
        </w:rPr>
        <w:t>format</w:t>
      </w:r>
      <w:r w:rsidR="00807468">
        <w:rPr>
          <w:rFonts w:ascii="Courier New" w:hAnsi="Courier New" w:cs="Courier New"/>
          <w:noProof/>
          <w:color w:val="0000FF"/>
          <w:kern w:val="0"/>
          <w:sz w:val="20"/>
          <w:szCs w:val="20"/>
          <w:lang w:bidi="ar-SA"/>
        </w:rPr>
        <w:t>&lt;/</w:t>
      </w:r>
      <w:r w:rsidR="00807468">
        <w:rPr>
          <w:rFonts w:ascii="Courier New" w:hAnsi="Courier New" w:cs="Courier New"/>
          <w:noProof/>
          <w:color w:val="A31515"/>
          <w:kern w:val="0"/>
          <w:sz w:val="20"/>
          <w:szCs w:val="20"/>
          <w:lang w:bidi="ar-SA"/>
        </w:rPr>
        <w:t>Format</w:t>
      </w:r>
      <w:r w:rsidR="00807468">
        <w:rPr>
          <w:rFonts w:ascii="Courier New" w:hAnsi="Courier New" w:cs="Courier New"/>
          <w:noProof/>
          <w:color w:val="0000FF"/>
          <w:kern w:val="0"/>
          <w:sz w:val="20"/>
          <w:szCs w:val="20"/>
          <w:lang w:bidi="ar-SA"/>
        </w:rPr>
        <w:t>&gt;</w:t>
      </w:r>
    </w:p>
    <w:p w:rsidR="00F270F9" w:rsidRDefault="001A3EA8">
      <w:pPr>
        <w:widowControl/>
        <w:suppressAutoHyphens w:val="0"/>
        <w:autoSpaceDE w:val="0"/>
        <w:adjustRightInd w:val="0"/>
        <w:spacing w:after="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NumerPrzesylki</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numer</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NumerPrzesylki</w:t>
      </w:r>
      <w:r>
        <w:rPr>
          <w:rFonts w:ascii="Courier New" w:hAnsi="Courier New" w:cs="Courier New"/>
          <w:noProof/>
          <w:color w:val="0000FF"/>
          <w:kern w:val="0"/>
          <w:sz w:val="20"/>
          <w:szCs w:val="20"/>
          <w:lang w:bidi="ar-SA"/>
        </w:rPr>
        <w:t>&gt;</w:t>
      </w:r>
    </w:p>
    <w:p w:rsidR="001A3EA8" w:rsidRDefault="001A3EA8" w:rsidP="001A3EA8">
      <w:pPr>
        <w:widowControl/>
        <w:suppressAutoHyphens w:val="0"/>
        <w:autoSpaceDE w:val="0"/>
        <w:adjustRightInd w:val="0"/>
        <w:spacing w:after="0"/>
        <w:jc w:val="left"/>
        <w:textAlignment w:val="auto"/>
        <w:rPr>
          <w:rFonts w:ascii="Courier New" w:hAnsi="Courier New" w:cs="Courier New"/>
          <w:noProof/>
          <w:kern w:val="0"/>
          <w:sz w:val="20"/>
          <w:szCs w:val="20"/>
          <w:lang w:bidi="ar-SA"/>
        </w:rPr>
      </w:pPr>
      <w:r>
        <w:rPr>
          <w:rFonts w:ascii="Courier New" w:hAnsi="Courier New" w:cs="Courier New"/>
          <w:noProof/>
          <w:kern w:val="0"/>
          <w:sz w:val="20"/>
          <w:szCs w:val="20"/>
          <w:lang w:bidi="ar-SA"/>
        </w:rPr>
        <w:t>...</w:t>
      </w:r>
    </w:p>
    <w:p w:rsidR="00EA6E36" w:rsidRDefault="00FB7670" w:rsidP="00EA6E36">
      <w:r>
        <w:t>whereas</w:t>
      </w:r>
      <w:r w:rsidR="00EA6E36">
        <w:t>:</w:t>
      </w:r>
    </w:p>
    <w:p w:rsidR="00807468" w:rsidRPr="00FB7670" w:rsidRDefault="00807468" w:rsidP="000955B8">
      <w:pPr>
        <w:pStyle w:val="Akapitzlist"/>
        <w:numPr>
          <w:ilvl w:val="0"/>
          <w:numId w:val="5"/>
        </w:numPr>
        <w:rPr>
          <w:lang w:val="en-GB"/>
        </w:rPr>
      </w:pPr>
      <w:r w:rsidRPr="001B74CE">
        <w:rPr>
          <w:lang w:val="en-GB"/>
        </w:rPr>
        <w:t xml:space="preserve">format – </w:t>
      </w:r>
      <w:r w:rsidR="00FB7670" w:rsidRPr="001B74CE">
        <w:rPr>
          <w:lang w:val="en-GB"/>
        </w:rPr>
        <w:t xml:space="preserve">optional parameter, describing if return data shall be formated for printer Zebra or normal one. </w:t>
      </w:r>
      <w:r w:rsidR="00FB7670" w:rsidRPr="00FB7670">
        <w:rPr>
          <w:lang w:val="en-GB"/>
        </w:rPr>
        <w:t>Parameter may be expressed as a:</w:t>
      </w:r>
      <w:r w:rsidRPr="00FB7670">
        <w:rPr>
          <w:lang w:val="en-GB"/>
        </w:rPr>
        <w:t xml:space="preserve"> Z – Zebra,</w:t>
      </w:r>
      <w:r w:rsidR="000955B8" w:rsidRPr="00FB7670">
        <w:rPr>
          <w:lang w:val="en-GB"/>
        </w:rPr>
        <w:t xml:space="preserve"> N – </w:t>
      </w:r>
      <w:r w:rsidR="00FB7670">
        <w:rPr>
          <w:lang w:val="en-GB"/>
        </w:rPr>
        <w:t>normal print</w:t>
      </w:r>
      <w:r w:rsidRPr="00FB7670">
        <w:rPr>
          <w:lang w:val="en-GB"/>
        </w:rPr>
        <w:t xml:space="preserve">. </w:t>
      </w:r>
      <w:r w:rsidR="00FB7670">
        <w:rPr>
          <w:lang w:val="en-GB"/>
        </w:rPr>
        <w:t xml:space="preserve">If parameter is not specified in XML ( there is no line </w:t>
      </w:r>
      <w:r w:rsidR="000955B8" w:rsidRPr="00FB7670">
        <w:rPr>
          <w:lang w:val="en-GB"/>
        </w:rPr>
        <w:t xml:space="preserve">&lt;Format&gt;format&lt;/Format&gt;), </w:t>
      </w:r>
      <w:r w:rsidR="00FB7670" w:rsidRPr="00FB7670">
        <w:rPr>
          <w:lang w:val="en-GB"/>
        </w:rPr>
        <w:t xml:space="preserve">then system will format return data </w:t>
      </w:r>
      <w:r w:rsidR="00FB7670">
        <w:rPr>
          <w:lang w:val="en-GB"/>
        </w:rPr>
        <w:t>for normal printer.</w:t>
      </w:r>
    </w:p>
    <w:p w:rsidR="00EA6E36" w:rsidRPr="00FB7670" w:rsidRDefault="00EA6E36" w:rsidP="00EA6E36">
      <w:pPr>
        <w:pStyle w:val="Akapitzlist"/>
        <w:numPr>
          <w:ilvl w:val="0"/>
          <w:numId w:val="5"/>
        </w:numPr>
        <w:rPr>
          <w:lang w:val="en-GB"/>
        </w:rPr>
      </w:pPr>
      <w:r w:rsidRPr="00FB7670">
        <w:rPr>
          <w:lang w:val="en-GB"/>
        </w:rPr>
        <w:t>num</w:t>
      </w:r>
      <w:r w:rsidR="00FB7670" w:rsidRPr="00FB7670">
        <w:rPr>
          <w:lang w:val="en-GB"/>
        </w:rPr>
        <w:t>b</w:t>
      </w:r>
      <w:r w:rsidRPr="00FB7670">
        <w:rPr>
          <w:lang w:val="en-GB"/>
        </w:rPr>
        <w:t>er –</w:t>
      </w:r>
      <w:r w:rsidR="00FB7670" w:rsidRPr="00FB7670">
        <w:rPr>
          <w:lang w:val="en-GB"/>
        </w:rPr>
        <w:t>given by K-EX system number of a parcel for which labels shall be returned.</w:t>
      </w:r>
    </w:p>
    <w:p w:rsidR="007D64F9" w:rsidRPr="00FB7670" w:rsidRDefault="007D64F9" w:rsidP="001A3EA8">
      <w:pPr>
        <w:pStyle w:val="Textbody"/>
        <w:spacing w:after="0"/>
        <w:rPr>
          <w:sz w:val="2"/>
          <w:lang w:val="en-GB"/>
        </w:rPr>
      </w:pPr>
    </w:p>
    <w:p w:rsidR="00FB7670" w:rsidRPr="00FB7670" w:rsidRDefault="00FB7670" w:rsidP="0018333E">
      <w:pPr>
        <w:ind w:firstLine="0"/>
        <w:rPr>
          <w:lang w:val="en-GB"/>
        </w:rPr>
      </w:pPr>
      <w:r>
        <w:rPr>
          <w:lang w:val="en-GB"/>
        </w:rPr>
        <w:t xml:space="preserve">Correct method inducing causes return of coded (base64) PDF content for given parcels </w:t>
      </w:r>
    </w:p>
    <w:p w:rsidR="00FB7670" w:rsidRPr="00FB7670" w:rsidRDefault="00FB7670" w:rsidP="0018333E">
      <w:pPr>
        <w:ind w:firstLine="0"/>
        <w:rPr>
          <w:lang w:val="en-GB"/>
        </w:rPr>
      </w:pPr>
      <w:r w:rsidRPr="00FB7670">
        <w:rPr>
          <w:lang w:val="en-GB"/>
        </w:rPr>
        <w:t>Labels for parcels are returned immediately after addin</w:t>
      </w:r>
      <w:r>
        <w:rPr>
          <w:lang w:val="en-GB"/>
        </w:rPr>
        <w:t>g a parcels, i.e in OAK status (</w:t>
      </w:r>
      <w:r w:rsidR="009E171B">
        <w:rPr>
          <w:lang w:val="en-GB"/>
        </w:rPr>
        <w:t>awai</w:t>
      </w:r>
      <w:r w:rsidRPr="00FB7670">
        <w:rPr>
          <w:lang w:val="en-GB"/>
        </w:rPr>
        <w:t>ting for acceptance)</w:t>
      </w:r>
    </w:p>
    <w:p w:rsidR="007D64F9" w:rsidRPr="001B74CE" w:rsidRDefault="007D64F9" w:rsidP="007D64F9">
      <w:pPr>
        <w:rPr>
          <w:lang w:val="en-GB"/>
        </w:rPr>
      </w:pPr>
    </w:p>
    <w:p w:rsidR="00BD5BE7" w:rsidRPr="007D64F9" w:rsidRDefault="00FB7670" w:rsidP="007D64F9">
      <w:pPr>
        <w:ind w:firstLine="0"/>
        <w:rPr>
          <w:b/>
        </w:rPr>
      </w:pPr>
      <w:r>
        <w:rPr>
          <w:b/>
        </w:rPr>
        <w:t>Return value</w:t>
      </w:r>
      <w:r w:rsidR="007D1AC8" w:rsidRPr="007D64F9">
        <w:rPr>
          <w:b/>
        </w:rPr>
        <w:t>:</w:t>
      </w:r>
    </w:p>
    <w:p w:rsidR="007D64F9" w:rsidRDefault="007D64F9" w:rsidP="007D64F9">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WydrukEtykiet</w:t>
      </w:r>
      <w:r>
        <w:rPr>
          <w:rFonts w:ascii="Courier New" w:hAnsi="Courier New" w:cs="Courier New"/>
          <w:noProof/>
          <w:color w:val="0000FF"/>
          <w:kern w:val="0"/>
          <w:sz w:val="20"/>
          <w:szCs w:val="20"/>
          <w:lang w:bidi="ar-SA"/>
        </w:rPr>
        <w:t>&gt;</w:t>
      </w:r>
    </w:p>
    <w:p w:rsidR="007D64F9" w:rsidRDefault="007D64F9" w:rsidP="007D64F9">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Dane</w:t>
      </w:r>
      <w:r>
        <w:rPr>
          <w:rFonts w:ascii="Courier New" w:hAnsi="Courier New" w:cs="Courier New"/>
          <w:noProof/>
          <w:color w:val="0000FF"/>
          <w:kern w:val="0"/>
          <w:sz w:val="20"/>
          <w:szCs w:val="20"/>
          <w:lang w:bidi="ar-SA"/>
        </w:rPr>
        <w:t>&gt;</w:t>
      </w:r>
      <w:r w:rsidR="001119C2" w:rsidRPr="001119C2">
        <w:rPr>
          <w:rFonts w:ascii="Courier New" w:hAnsi="Courier New" w:cs="Courier New"/>
          <w:noProof/>
          <w:kern w:val="0"/>
          <w:sz w:val="20"/>
          <w:szCs w:val="20"/>
          <w:lang w:bidi="ar-SA"/>
        </w:rPr>
        <w:t>plik_pdf_zakodowany_w_base64</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Dane</w:t>
      </w:r>
      <w:r>
        <w:rPr>
          <w:rFonts w:ascii="Courier New" w:hAnsi="Courier New" w:cs="Courier New"/>
          <w:noProof/>
          <w:color w:val="0000FF"/>
          <w:kern w:val="0"/>
          <w:sz w:val="20"/>
          <w:szCs w:val="20"/>
          <w:lang w:bidi="ar-SA"/>
        </w:rPr>
        <w:t>&gt;</w:t>
      </w:r>
    </w:p>
    <w:p w:rsidR="007D64F9" w:rsidRPr="001B74CE" w:rsidRDefault="007D64F9" w:rsidP="007D64F9">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val="en-GB" w:bidi="ar-SA"/>
        </w:rPr>
      </w:pPr>
      <w:r w:rsidRPr="001B74CE">
        <w:rPr>
          <w:rFonts w:ascii="Courier New" w:hAnsi="Courier New" w:cs="Courier New"/>
          <w:noProof/>
          <w:color w:val="0000FF"/>
          <w:kern w:val="0"/>
          <w:sz w:val="20"/>
          <w:szCs w:val="20"/>
          <w:lang w:val="en-GB" w:bidi="ar-SA"/>
        </w:rPr>
        <w:t>&lt;/</w:t>
      </w:r>
      <w:r w:rsidRPr="001B74CE">
        <w:rPr>
          <w:rFonts w:ascii="Courier New" w:hAnsi="Courier New" w:cs="Courier New"/>
          <w:noProof/>
          <w:color w:val="A31515"/>
          <w:kern w:val="0"/>
          <w:sz w:val="20"/>
          <w:szCs w:val="20"/>
          <w:lang w:val="en-GB" w:bidi="ar-SA"/>
        </w:rPr>
        <w:t>WydrukEtykiet</w:t>
      </w:r>
      <w:r w:rsidRPr="001B74CE">
        <w:rPr>
          <w:rFonts w:ascii="Courier New" w:hAnsi="Courier New" w:cs="Courier New"/>
          <w:noProof/>
          <w:color w:val="0000FF"/>
          <w:kern w:val="0"/>
          <w:sz w:val="20"/>
          <w:szCs w:val="20"/>
          <w:lang w:val="en-GB" w:bidi="ar-SA"/>
        </w:rPr>
        <w:t>&gt;</w:t>
      </w:r>
    </w:p>
    <w:p w:rsidR="001119C2" w:rsidRPr="001B74CE" w:rsidRDefault="001119C2">
      <w:pPr>
        <w:spacing w:after="0"/>
        <w:ind w:firstLine="0"/>
        <w:jc w:val="left"/>
        <w:rPr>
          <w:lang w:val="en-GB"/>
        </w:rPr>
      </w:pPr>
    </w:p>
    <w:p w:rsidR="001119C2" w:rsidRPr="001B74CE" w:rsidRDefault="001119C2">
      <w:pPr>
        <w:spacing w:after="0"/>
        <w:ind w:firstLine="0"/>
        <w:jc w:val="left"/>
        <w:rPr>
          <w:lang w:val="en-GB"/>
        </w:rPr>
      </w:pPr>
    </w:p>
    <w:p w:rsidR="001119C2" w:rsidRPr="00FB7670" w:rsidRDefault="00FB7670" w:rsidP="001119C2">
      <w:pPr>
        <w:spacing w:after="0"/>
        <w:ind w:firstLine="0"/>
        <w:jc w:val="left"/>
        <w:rPr>
          <w:b/>
          <w:lang w:val="en-GB"/>
        </w:rPr>
      </w:pPr>
      <w:r w:rsidRPr="00FB7670">
        <w:rPr>
          <w:b/>
          <w:lang w:val="en-GB"/>
        </w:rPr>
        <w:t>Example</w:t>
      </w:r>
    </w:p>
    <w:p w:rsidR="001119C2" w:rsidRPr="00FB7670" w:rsidRDefault="00FB7670" w:rsidP="001119C2">
      <w:pPr>
        <w:spacing w:after="0"/>
        <w:ind w:firstLine="0"/>
        <w:jc w:val="left"/>
        <w:rPr>
          <w:lang w:val="en-GB"/>
        </w:rPr>
      </w:pPr>
      <w:r w:rsidRPr="00FB7670">
        <w:rPr>
          <w:lang w:val="en-GB"/>
        </w:rPr>
        <w:t>Induction of a method</w:t>
      </w:r>
      <w:r w:rsidR="001119C2" w:rsidRPr="00FB7670">
        <w:rPr>
          <w:lang w:val="en-GB"/>
        </w:rPr>
        <w:t>:</w:t>
      </w:r>
    </w:p>
    <w:p w:rsidR="006E7453" w:rsidRDefault="006E7453" w:rsidP="006E7453">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Dane</w:t>
      </w:r>
      <w:r>
        <w:rPr>
          <w:rFonts w:ascii="Courier New" w:hAnsi="Courier New" w:cs="Courier New"/>
          <w:noProof/>
          <w:color w:val="0000FF"/>
          <w:kern w:val="0"/>
          <w:sz w:val="20"/>
          <w:szCs w:val="20"/>
          <w:lang w:bidi="ar-SA"/>
        </w:rPr>
        <w:t>&gt;</w:t>
      </w:r>
    </w:p>
    <w:p w:rsidR="006E7453" w:rsidRDefault="006E7453" w:rsidP="006E7453">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NazwaMetody</w:t>
      </w:r>
      <w:r>
        <w:rPr>
          <w:rFonts w:ascii="Courier New" w:hAnsi="Courier New" w:cs="Courier New"/>
          <w:noProof/>
          <w:color w:val="0000FF"/>
          <w:kern w:val="0"/>
          <w:sz w:val="20"/>
          <w:szCs w:val="20"/>
          <w:lang w:bidi="ar-SA"/>
        </w:rPr>
        <w:t>&gt;</w:t>
      </w:r>
      <w:r w:rsidRPr="006E7453">
        <w:rPr>
          <w:rFonts w:ascii="Courier New" w:hAnsi="Courier New" w:cs="Courier New"/>
          <w:noProof/>
          <w:kern w:val="0"/>
          <w:sz w:val="20"/>
          <w:szCs w:val="20"/>
          <w:lang w:bidi="ar-SA"/>
        </w:rPr>
        <w:t>PobierzWydrukiEtykiet</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NazwaMetody</w:t>
      </w:r>
      <w:r>
        <w:rPr>
          <w:rFonts w:ascii="Courier New" w:hAnsi="Courier New" w:cs="Courier New"/>
          <w:noProof/>
          <w:color w:val="0000FF"/>
          <w:kern w:val="0"/>
          <w:sz w:val="20"/>
          <w:szCs w:val="20"/>
          <w:lang w:bidi="ar-SA"/>
        </w:rPr>
        <w:t>&gt;</w:t>
      </w:r>
    </w:p>
    <w:p w:rsidR="006E7453" w:rsidRDefault="006E7453" w:rsidP="006E7453">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Parametry</w:t>
      </w:r>
      <w:r>
        <w:rPr>
          <w:rFonts w:ascii="Courier New" w:hAnsi="Courier New" w:cs="Courier New"/>
          <w:noProof/>
          <w:color w:val="0000FF"/>
          <w:kern w:val="0"/>
          <w:sz w:val="20"/>
          <w:szCs w:val="20"/>
          <w:lang w:bidi="ar-SA"/>
        </w:rPr>
        <w:t>&gt;</w:t>
      </w:r>
    </w:p>
    <w:p w:rsidR="006E7453" w:rsidRDefault="006E7453" w:rsidP="006E7453">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NumerPrzesylki</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303000014</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NumerPrzesylki</w:t>
      </w:r>
      <w:r>
        <w:rPr>
          <w:rFonts w:ascii="Courier New" w:hAnsi="Courier New" w:cs="Courier New"/>
          <w:noProof/>
          <w:color w:val="0000FF"/>
          <w:kern w:val="0"/>
          <w:sz w:val="20"/>
          <w:szCs w:val="20"/>
          <w:lang w:bidi="ar-SA"/>
        </w:rPr>
        <w:t>&gt;</w:t>
      </w:r>
    </w:p>
    <w:p w:rsidR="006E7453" w:rsidRDefault="006E7453" w:rsidP="006E7453">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NumerPrzesylki</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303000025</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NumerPrzesylki</w:t>
      </w:r>
      <w:r>
        <w:rPr>
          <w:rFonts w:ascii="Courier New" w:hAnsi="Courier New" w:cs="Courier New"/>
          <w:noProof/>
          <w:color w:val="0000FF"/>
          <w:kern w:val="0"/>
          <w:sz w:val="20"/>
          <w:szCs w:val="20"/>
          <w:lang w:bidi="ar-SA"/>
        </w:rPr>
        <w:t>&gt;</w:t>
      </w:r>
    </w:p>
    <w:p w:rsidR="006E7453" w:rsidRDefault="006E7453" w:rsidP="006E7453">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Parametry</w:t>
      </w:r>
      <w:r>
        <w:rPr>
          <w:rFonts w:ascii="Courier New" w:hAnsi="Courier New" w:cs="Courier New"/>
          <w:noProof/>
          <w:color w:val="0000FF"/>
          <w:kern w:val="0"/>
          <w:sz w:val="20"/>
          <w:szCs w:val="20"/>
          <w:lang w:bidi="ar-SA"/>
        </w:rPr>
        <w:t>&gt;</w:t>
      </w:r>
    </w:p>
    <w:p w:rsidR="001119C2" w:rsidRPr="001B74CE" w:rsidRDefault="006E7453" w:rsidP="006E7453">
      <w:pPr>
        <w:spacing w:after="0"/>
        <w:ind w:left="709" w:firstLine="0"/>
        <w:jc w:val="left"/>
        <w:rPr>
          <w:lang w:val="en-GB"/>
        </w:rPr>
      </w:pPr>
      <w:r w:rsidRPr="001B74CE">
        <w:rPr>
          <w:rFonts w:ascii="Courier New" w:hAnsi="Courier New" w:cs="Courier New"/>
          <w:noProof/>
          <w:color w:val="0000FF"/>
          <w:kern w:val="0"/>
          <w:sz w:val="20"/>
          <w:szCs w:val="20"/>
          <w:lang w:val="en-GB" w:bidi="ar-SA"/>
        </w:rPr>
        <w:t>&lt;/</w:t>
      </w:r>
      <w:r w:rsidRPr="001B74CE">
        <w:rPr>
          <w:rFonts w:ascii="Courier New" w:hAnsi="Courier New" w:cs="Courier New"/>
          <w:noProof/>
          <w:color w:val="A31515"/>
          <w:kern w:val="0"/>
          <w:sz w:val="20"/>
          <w:szCs w:val="20"/>
          <w:lang w:val="en-GB" w:bidi="ar-SA"/>
        </w:rPr>
        <w:t>Dane</w:t>
      </w:r>
      <w:r w:rsidRPr="001B74CE">
        <w:rPr>
          <w:rFonts w:ascii="Courier New" w:hAnsi="Courier New" w:cs="Courier New"/>
          <w:noProof/>
          <w:color w:val="0000FF"/>
          <w:kern w:val="0"/>
          <w:sz w:val="20"/>
          <w:szCs w:val="20"/>
          <w:lang w:val="en-GB" w:bidi="ar-SA"/>
        </w:rPr>
        <w:t>&gt;</w:t>
      </w:r>
    </w:p>
    <w:p w:rsidR="001119C2" w:rsidRPr="001B74CE" w:rsidRDefault="001119C2" w:rsidP="001119C2">
      <w:pPr>
        <w:spacing w:after="0"/>
        <w:ind w:firstLine="0"/>
        <w:jc w:val="left"/>
        <w:rPr>
          <w:lang w:val="en-GB"/>
        </w:rPr>
      </w:pPr>
    </w:p>
    <w:p w:rsidR="001119C2" w:rsidRPr="001B74CE" w:rsidRDefault="001119C2" w:rsidP="001119C2">
      <w:pPr>
        <w:spacing w:after="0"/>
        <w:ind w:firstLine="0"/>
        <w:jc w:val="left"/>
        <w:rPr>
          <w:sz w:val="14"/>
          <w:lang w:val="en-GB"/>
        </w:rPr>
      </w:pPr>
    </w:p>
    <w:p w:rsidR="001119C2" w:rsidRPr="00FB7670" w:rsidRDefault="00FB7670" w:rsidP="001119C2">
      <w:pPr>
        <w:spacing w:after="0"/>
        <w:ind w:firstLine="0"/>
        <w:jc w:val="left"/>
        <w:rPr>
          <w:lang w:val="en-GB"/>
        </w:rPr>
      </w:pPr>
      <w:r w:rsidRPr="00FB7670">
        <w:rPr>
          <w:lang w:val="en-GB"/>
        </w:rPr>
        <w:t xml:space="preserve">Data returned by </w:t>
      </w:r>
      <w:r w:rsidR="001119C2" w:rsidRPr="00FB7670">
        <w:rPr>
          <w:lang w:val="en-GB"/>
        </w:rPr>
        <w:t>K-EX WebAPI</w:t>
      </w:r>
      <w:r w:rsidRPr="00FB7670">
        <w:rPr>
          <w:lang w:val="en-GB"/>
        </w:rPr>
        <w:t xml:space="preserve"> system</w:t>
      </w:r>
      <w:r w:rsidR="001119C2" w:rsidRPr="00FB7670">
        <w:rPr>
          <w:lang w:val="en-GB"/>
        </w:rPr>
        <w:t>:</w:t>
      </w:r>
    </w:p>
    <w:p w:rsidR="00EA6E36" w:rsidRPr="001B74CE" w:rsidRDefault="00EA6E36" w:rsidP="00EA6E36">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val="en-GB" w:bidi="ar-SA"/>
        </w:rPr>
      </w:pPr>
      <w:r w:rsidRPr="001B74CE">
        <w:rPr>
          <w:rFonts w:ascii="Courier New" w:hAnsi="Courier New" w:cs="Courier New"/>
          <w:noProof/>
          <w:color w:val="0000FF"/>
          <w:kern w:val="0"/>
          <w:sz w:val="20"/>
          <w:szCs w:val="20"/>
          <w:lang w:val="en-GB" w:bidi="ar-SA"/>
        </w:rPr>
        <w:t>&lt;</w:t>
      </w:r>
      <w:r w:rsidRPr="001B74CE">
        <w:rPr>
          <w:rFonts w:ascii="Courier New" w:hAnsi="Courier New" w:cs="Courier New"/>
          <w:noProof/>
          <w:color w:val="A31515"/>
          <w:kern w:val="0"/>
          <w:sz w:val="20"/>
          <w:szCs w:val="20"/>
          <w:lang w:val="en-GB" w:bidi="ar-SA"/>
        </w:rPr>
        <w:t>Odpowiedz</w:t>
      </w:r>
      <w:r w:rsidRPr="001B74CE">
        <w:rPr>
          <w:rFonts w:ascii="Courier New" w:hAnsi="Courier New" w:cs="Courier New"/>
          <w:noProof/>
          <w:color w:val="0000FF"/>
          <w:kern w:val="0"/>
          <w:sz w:val="20"/>
          <w:szCs w:val="20"/>
          <w:lang w:val="en-GB" w:bidi="ar-SA"/>
        </w:rPr>
        <w:t>&gt;</w:t>
      </w:r>
    </w:p>
    <w:p w:rsidR="00EA6E36" w:rsidRPr="001B74CE" w:rsidRDefault="00EA6E36" w:rsidP="00EA6E36">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val="en-GB" w:bidi="ar-SA"/>
        </w:rPr>
      </w:pPr>
      <w:r w:rsidRPr="001B74CE">
        <w:rPr>
          <w:rFonts w:ascii="Courier New" w:hAnsi="Courier New" w:cs="Courier New"/>
          <w:noProof/>
          <w:color w:val="0000FF"/>
          <w:kern w:val="0"/>
          <w:sz w:val="20"/>
          <w:szCs w:val="20"/>
          <w:lang w:val="en-GB" w:bidi="ar-SA"/>
        </w:rPr>
        <w:t>&lt;</w:t>
      </w:r>
      <w:r w:rsidRPr="001B74CE">
        <w:rPr>
          <w:rFonts w:ascii="Courier New" w:hAnsi="Courier New" w:cs="Courier New"/>
          <w:noProof/>
          <w:color w:val="A31515"/>
          <w:kern w:val="0"/>
          <w:sz w:val="20"/>
          <w:szCs w:val="20"/>
          <w:lang w:val="en-GB" w:bidi="ar-SA"/>
        </w:rPr>
        <w:t>Wyniki</w:t>
      </w:r>
      <w:r w:rsidRPr="001B74CE">
        <w:rPr>
          <w:rFonts w:ascii="Courier New" w:hAnsi="Courier New" w:cs="Courier New"/>
          <w:noProof/>
          <w:color w:val="0000FF"/>
          <w:kern w:val="0"/>
          <w:sz w:val="20"/>
          <w:szCs w:val="20"/>
          <w:lang w:val="en-GB" w:bidi="ar-SA"/>
        </w:rPr>
        <w:t>&gt;</w:t>
      </w:r>
    </w:p>
    <w:p w:rsidR="00EA6E36" w:rsidRPr="001B74CE" w:rsidRDefault="00EA6E36" w:rsidP="00EA6E36">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val="en-GB" w:bidi="ar-SA"/>
        </w:rPr>
      </w:pPr>
      <w:r w:rsidRPr="001B74CE">
        <w:rPr>
          <w:rFonts w:ascii="Courier New" w:hAnsi="Courier New" w:cs="Courier New"/>
          <w:noProof/>
          <w:color w:val="0000FF"/>
          <w:kern w:val="0"/>
          <w:sz w:val="20"/>
          <w:szCs w:val="20"/>
          <w:lang w:val="en-GB" w:bidi="ar-SA"/>
        </w:rPr>
        <w:t>&lt;</w:t>
      </w:r>
      <w:r w:rsidRPr="001B74CE">
        <w:rPr>
          <w:rFonts w:ascii="Courier New" w:hAnsi="Courier New" w:cs="Courier New"/>
          <w:noProof/>
          <w:color w:val="A31515"/>
          <w:kern w:val="0"/>
          <w:sz w:val="20"/>
          <w:szCs w:val="20"/>
          <w:lang w:val="en-GB" w:bidi="ar-SA"/>
        </w:rPr>
        <w:t>WydrukEtykiet</w:t>
      </w:r>
      <w:r w:rsidRPr="001B74CE">
        <w:rPr>
          <w:rFonts w:ascii="Courier New" w:hAnsi="Courier New" w:cs="Courier New"/>
          <w:noProof/>
          <w:color w:val="0000FF"/>
          <w:kern w:val="0"/>
          <w:sz w:val="20"/>
          <w:szCs w:val="20"/>
          <w:lang w:val="en-GB" w:bidi="ar-SA"/>
        </w:rPr>
        <w:t>&gt;</w:t>
      </w:r>
    </w:p>
    <w:p w:rsidR="00EA6E36" w:rsidRPr="001B74CE" w:rsidRDefault="00EA6E36" w:rsidP="00EA6E36">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val="en-GB" w:bidi="ar-SA"/>
        </w:rPr>
      </w:pPr>
      <w:r w:rsidRPr="001B74CE">
        <w:rPr>
          <w:rFonts w:ascii="Courier New" w:hAnsi="Courier New" w:cs="Courier New"/>
          <w:noProof/>
          <w:color w:val="0000FF"/>
          <w:kern w:val="0"/>
          <w:sz w:val="20"/>
          <w:szCs w:val="20"/>
          <w:lang w:val="en-GB" w:bidi="ar-SA"/>
        </w:rPr>
        <w:t>&lt;</w:t>
      </w:r>
      <w:r w:rsidRPr="001B74CE">
        <w:rPr>
          <w:rFonts w:ascii="Courier New" w:hAnsi="Courier New" w:cs="Courier New"/>
          <w:noProof/>
          <w:color w:val="A31515"/>
          <w:kern w:val="0"/>
          <w:sz w:val="20"/>
          <w:szCs w:val="20"/>
          <w:lang w:val="en-GB" w:bidi="ar-SA"/>
        </w:rPr>
        <w:t>Dane</w:t>
      </w:r>
      <w:r w:rsidRPr="001B74CE">
        <w:rPr>
          <w:rFonts w:ascii="Courier New" w:hAnsi="Courier New" w:cs="Courier New"/>
          <w:noProof/>
          <w:color w:val="0000FF"/>
          <w:kern w:val="0"/>
          <w:sz w:val="20"/>
          <w:szCs w:val="20"/>
          <w:lang w:val="en-GB" w:bidi="ar-SA"/>
        </w:rPr>
        <w:t>&gt;</w:t>
      </w:r>
    </w:p>
    <w:p w:rsidR="00EA6E36" w:rsidRPr="001B74CE" w:rsidRDefault="00EA6E36" w:rsidP="00EA6E36">
      <w:pPr>
        <w:widowControl/>
        <w:suppressAutoHyphens w:val="0"/>
        <w:autoSpaceDE w:val="0"/>
        <w:adjustRightInd w:val="0"/>
        <w:spacing w:after="0"/>
        <w:ind w:left="709" w:firstLine="0"/>
        <w:jc w:val="left"/>
        <w:textAlignment w:val="auto"/>
        <w:rPr>
          <w:rFonts w:ascii="Courier New" w:hAnsi="Courier New" w:cs="Courier New"/>
          <w:noProof/>
          <w:kern w:val="0"/>
          <w:sz w:val="20"/>
          <w:szCs w:val="20"/>
          <w:lang w:val="en-GB" w:bidi="ar-SA"/>
        </w:rPr>
      </w:pPr>
      <w:r w:rsidRPr="001B74CE">
        <w:rPr>
          <w:rFonts w:ascii="Courier New" w:hAnsi="Courier New" w:cs="Courier New"/>
          <w:noProof/>
          <w:kern w:val="0"/>
          <w:sz w:val="20"/>
          <w:szCs w:val="20"/>
          <w:lang w:val="en-GB" w:bidi="ar-SA"/>
        </w:rPr>
        <w:t xml:space="preserve">        JVBERi0xLjMNCjEgMCBvYmoNCjw8IA0KL0xlbmd0aCA1MT...TGVuZ3RoMSAzNzgy</w:t>
      </w:r>
    </w:p>
    <w:p w:rsidR="00EA6E36" w:rsidRPr="001B74CE" w:rsidRDefault="00EA6E36" w:rsidP="00EA6E36">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val="en-GB" w:bidi="ar-SA"/>
        </w:rPr>
      </w:pPr>
      <w:r w:rsidRPr="001B74CE">
        <w:rPr>
          <w:rFonts w:ascii="Courier New" w:hAnsi="Courier New" w:cs="Courier New"/>
          <w:noProof/>
          <w:color w:val="0000FF"/>
          <w:kern w:val="0"/>
          <w:sz w:val="20"/>
          <w:szCs w:val="20"/>
          <w:lang w:val="en-GB" w:bidi="ar-SA"/>
        </w:rPr>
        <w:t>&lt;/</w:t>
      </w:r>
      <w:r w:rsidRPr="001B74CE">
        <w:rPr>
          <w:rFonts w:ascii="Courier New" w:hAnsi="Courier New" w:cs="Courier New"/>
          <w:noProof/>
          <w:color w:val="A31515"/>
          <w:kern w:val="0"/>
          <w:sz w:val="20"/>
          <w:szCs w:val="20"/>
          <w:lang w:val="en-GB" w:bidi="ar-SA"/>
        </w:rPr>
        <w:t>Dane</w:t>
      </w:r>
      <w:r w:rsidRPr="001B74CE">
        <w:rPr>
          <w:rFonts w:ascii="Courier New" w:hAnsi="Courier New" w:cs="Courier New"/>
          <w:noProof/>
          <w:color w:val="0000FF"/>
          <w:kern w:val="0"/>
          <w:sz w:val="20"/>
          <w:szCs w:val="20"/>
          <w:lang w:val="en-GB" w:bidi="ar-SA"/>
        </w:rPr>
        <w:t>&gt;</w:t>
      </w:r>
    </w:p>
    <w:p w:rsidR="00EA6E36" w:rsidRPr="001B74CE" w:rsidRDefault="00EA6E36" w:rsidP="00EA6E36">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val="en-GB" w:bidi="ar-SA"/>
        </w:rPr>
      </w:pPr>
      <w:r w:rsidRPr="001B74CE">
        <w:rPr>
          <w:rFonts w:ascii="Courier New" w:hAnsi="Courier New" w:cs="Courier New"/>
          <w:noProof/>
          <w:color w:val="0000FF"/>
          <w:kern w:val="0"/>
          <w:sz w:val="20"/>
          <w:szCs w:val="20"/>
          <w:lang w:val="en-GB" w:bidi="ar-SA"/>
        </w:rPr>
        <w:t>&lt;/</w:t>
      </w:r>
      <w:r w:rsidRPr="001B74CE">
        <w:rPr>
          <w:rFonts w:ascii="Courier New" w:hAnsi="Courier New" w:cs="Courier New"/>
          <w:noProof/>
          <w:color w:val="A31515"/>
          <w:kern w:val="0"/>
          <w:sz w:val="20"/>
          <w:szCs w:val="20"/>
          <w:lang w:val="en-GB" w:bidi="ar-SA"/>
        </w:rPr>
        <w:t>WydrukEtykiet</w:t>
      </w:r>
      <w:r w:rsidRPr="001B74CE">
        <w:rPr>
          <w:rFonts w:ascii="Courier New" w:hAnsi="Courier New" w:cs="Courier New"/>
          <w:noProof/>
          <w:color w:val="0000FF"/>
          <w:kern w:val="0"/>
          <w:sz w:val="20"/>
          <w:szCs w:val="20"/>
          <w:lang w:val="en-GB" w:bidi="ar-SA"/>
        </w:rPr>
        <w:t>&gt;</w:t>
      </w:r>
    </w:p>
    <w:p w:rsidR="00EA6E36" w:rsidRPr="001B74CE" w:rsidRDefault="00EA6E36" w:rsidP="00EA6E36">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val="en-GB" w:bidi="ar-SA"/>
        </w:rPr>
      </w:pPr>
      <w:r w:rsidRPr="001B74CE">
        <w:rPr>
          <w:rFonts w:ascii="Courier New" w:hAnsi="Courier New" w:cs="Courier New"/>
          <w:noProof/>
          <w:color w:val="0000FF"/>
          <w:kern w:val="0"/>
          <w:sz w:val="20"/>
          <w:szCs w:val="20"/>
          <w:lang w:val="en-GB" w:bidi="ar-SA"/>
        </w:rPr>
        <w:t>&lt;/</w:t>
      </w:r>
      <w:r w:rsidRPr="001B74CE">
        <w:rPr>
          <w:rFonts w:ascii="Courier New" w:hAnsi="Courier New" w:cs="Courier New"/>
          <w:noProof/>
          <w:color w:val="A31515"/>
          <w:kern w:val="0"/>
          <w:sz w:val="20"/>
          <w:szCs w:val="20"/>
          <w:lang w:val="en-GB" w:bidi="ar-SA"/>
        </w:rPr>
        <w:t>Wyniki</w:t>
      </w:r>
      <w:r w:rsidRPr="001B74CE">
        <w:rPr>
          <w:rFonts w:ascii="Courier New" w:hAnsi="Courier New" w:cs="Courier New"/>
          <w:noProof/>
          <w:color w:val="0000FF"/>
          <w:kern w:val="0"/>
          <w:sz w:val="20"/>
          <w:szCs w:val="20"/>
          <w:lang w:val="en-GB" w:bidi="ar-SA"/>
        </w:rPr>
        <w:t>&gt;</w:t>
      </w:r>
    </w:p>
    <w:p w:rsidR="00F270F9" w:rsidRPr="001B74CE" w:rsidRDefault="00EA6E36">
      <w:pPr>
        <w:spacing w:after="0"/>
        <w:ind w:left="709" w:firstLine="0"/>
        <w:jc w:val="left"/>
        <w:rPr>
          <w:b/>
          <w:bCs/>
          <w:sz w:val="28"/>
          <w:szCs w:val="28"/>
          <w:lang w:val="en-GB"/>
        </w:rPr>
      </w:pPr>
      <w:r w:rsidRPr="001B74CE">
        <w:rPr>
          <w:rFonts w:ascii="Courier New" w:hAnsi="Courier New" w:cs="Courier New"/>
          <w:noProof/>
          <w:color w:val="0000FF"/>
          <w:kern w:val="0"/>
          <w:sz w:val="20"/>
          <w:szCs w:val="20"/>
          <w:lang w:val="en-GB" w:bidi="ar-SA"/>
        </w:rPr>
        <w:t>&lt;/</w:t>
      </w:r>
      <w:r w:rsidRPr="001B74CE">
        <w:rPr>
          <w:rFonts w:ascii="Courier New" w:hAnsi="Courier New" w:cs="Courier New"/>
          <w:noProof/>
          <w:color w:val="A31515"/>
          <w:kern w:val="0"/>
          <w:sz w:val="20"/>
          <w:szCs w:val="20"/>
          <w:lang w:val="en-GB" w:bidi="ar-SA"/>
        </w:rPr>
        <w:t>Odpowiedz</w:t>
      </w:r>
      <w:r w:rsidRPr="001B74CE">
        <w:rPr>
          <w:rFonts w:ascii="Courier New" w:hAnsi="Courier New" w:cs="Courier New"/>
          <w:noProof/>
          <w:color w:val="0000FF"/>
          <w:kern w:val="0"/>
          <w:sz w:val="20"/>
          <w:szCs w:val="20"/>
          <w:lang w:val="en-GB" w:bidi="ar-SA"/>
        </w:rPr>
        <w:t>&gt;</w:t>
      </w:r>
      <w:r w:rsidR="001119C2" w:rsidRPr="001B74CE">
        <w:rPr>
          <w:lang w:val="en-GB"/>
        </w:rPr>
        <w:br w:type="page"/>
      </w:r>
    </w:p>
    <w:p w:rsidR="00BD5BE7" w:rsidRPr="00FB7670" w:rsidRDefault="00FB7670">
      <w:pPr>
        <w:pStyle w:val="Nagwek1"/>
        <w:rPr>
          <w:lang w:val="en-GB"/>
        </w:rPr>
      </w:pPr>
      <w:bookmarkStart w:id="17" w:name="_Toc305654211"/>
      <w:bookmarkStart w:id="18" w:name="_Toc316550879"/>
      <w:r w:rsidRPr="00FB7670">
        <w:rPr>
          <w:lang w:val="en-GB"/>
        </w:rPr>
        <w:lastRenderedPageBreak/>
        <w:t>Obtaining print</w:t>
      </w:r>
      <w:r w:rsidR="009E171B">
        <w:rPr>
          <w:lang w:val="en-GB"/>
        </w:rPr>
        <w:t>-</w:t>
      </w:r>
      <w:r w:rsidRPr="00FB7670">
        <w:rPr>
          <w:lang w:val="en-GB"/>
        </w:rPr>
        <w:t xml:space="preserve">outs for consignment note </w:t>
      </w:r>
      <w:bookmarkEnd w:id="17"/>
      <w:bookmarkEnd w:id="18"/>
    </w:p>
    <w:p w:rsidR="001119C2" w:rsidRPr="00FB7670" w:rsidRDefault="001119C2" w:rsidP="001119C2">
      <w:pPr>
        <w:ind w:firstLine="0"/>
        <w:rPr>
          <w:lang w:val="en-GB"/>
        </w:rPr>
      </w:pPr>
    </w:p>
    <w:p w:rsidR="00BD5BE7" w:rsidRPr="001119C2" w:rsidRDefault="00FB7670" w:rsidP="001119C2">
      <w:pPr>
        <w:ind w:firstLine="0"/>
        <w:rPr>
          <w:b/>
        </w:rPr>
      </w:pPr>
      <w:r>
        <w:rPr>
          <w:b/>
        </w:rPr>
        <w:t>Name of the method</w:t>
      </w:r>
      <w:r w:rsidR="007D1AC8" w:rsidRPr="001119C2">
        <w:rPr>
          <w:b/>
        </w:rPr>
        <w:t>:</w:t>
      </w:r>
    </w:p>
    <w:p w:rsidR="00BD5BE7" w:rsidRDefault="007D1AC8">
      <w:pPr>
        <w:pStyle w:val="Textbody"/>
        <w:rPr>
          <w:rFonts w:ascii="Courier New" w:hAnsi="Courier New"/>
          <w:sz w:val="20"/>
          <w:szCs w:val="20"/>
        </w:rPr>
      </w:pPr>
      <w:r>
        <w:rPr>
          <w:rFonts w:ascii="Courier New" w:hAnsi="Courier New"/>
          <w:sz w:val="20"/>
          <w:szCs w:val="20"/>
        </w:rPr>
        <w:tab/>
        <w:t>PobierzWydrukiListowPrzewozowych</w:t>
      </w:r>
    </w:p>
    <w:p w:rsidR="001119C2" w:rsidRDefault="001119C2">
      <w:pPr>
        <w:pStyle w:val="Textbody"/>
        <w:rPr>
          <w:u w:val="single"/>
        </w:rPr>
      </w:pPr>
    </w:p>
    <w:p w:rsidR="00BD5BE7" w:rsidRPr="001119C2" w:rsidRDefault="007D1AC8" w:rsidP="001119C2">
      <w:pPr>
        <w:ind w:firstLine="0"/>
        <w:rPr>
          <w:b/>
        </w:rPr>
      </w:pPr>
      <w:r w:rsidRPr="001119C2">
        <w:rPr>
          <w:b/>
        </w:rPr>
        <w:t>P</w:t>
      </w:r>
      <w:r w:rsidR="00FB7670">
        <w:rPr>
          <w:b/>
        </w:rPr>
        <w:t>arameters</w:t>
      </w:r>
      <w:r w:rsidRPr="001119C2">
        <w:rPr>
          <w:b/>
        </w:rPr>
        <w:t>:</w:t>
      </w:r>
    </w:p>
    <w:p w:rsidR="001A3EA8" w:rsidRDefault="007D1AC8" w:rsidP="001A3EA8">
      <w:pPr>
        <w:widowControl/>
        <w:suppressAutoHyphens w:val="0"/>
        <w:autoSpaceDE w:val="0"/>
        <w:adjustRightInd w:val="0"/>
        <w:spacing w:after="0"/>
        <w:ind w:firstLine="0"/>
        <w:jc w:val="left"/>
        <w:textAlignment w:val="auto"/>
        <w:rPr>
          <w:rFonts w:ascii="Courier New" w:hAnsi="Courier New" w:cs="Courier New"/>
          <w:noProof/>
          <w:color w:val="0000FF"/>
          <w:kern w:val="0"/>
          <w:sz w:val="20"/>
          <w:szCs w:val="20"/>
          <w:lang w:bidi="ar-SA"/>
        </w:rPr>
      </w:pPr>
      <w:r>
        <w:rPr>
          <w:rFonts w:ascii="Courier New" w:hAnsi="Courier New"/>
          <w:sz w:val="20"/>
          <w:szCs w:val="20"/>
        </w:rPr>
        <w:tab/>
      </w:r>
      <w:r w:rsidR="001A3EA8">
        <w:rPr>
          <w:rFonts w:ascii="Courier New" w:hAnsi="Courier New" w:cs="Courier New"/>
          <w:noProof/>
          <w:color w:val="0000FF"/>
          <w:kern w:val="0"/>
          <w:sz w:val="20"/>
          <w:szCs w:val="20"/>
          <w:lang w:bidi="ar-SA"/>
        </w:rPr>
        <w:t>&lt;</w:t>
      </w:r>
      <w:r w:rsidR="001A3EA8">
        <w:rPr>
          <w:rFonts w:ascii="Courier New" w:hAnsi="Courier New" w:cs="Courier New"/>
          <w:noProof/>
          <w:color w:val="A31515"/>
          <w:kern w:val="0"/>
          <w:sz w:val="20"/>
          <w:szCs w:val="20"/>
          <w:lang w:bidi="ar-SA"/>
        </w:rPr>
        <w:t>NumerPrzesylki</w:t>
      </w:r>
      <w:r w:rsidR="001A3EA8">
        <w:rPr>
          <w:rFonts w:ascii="Courier New" w:hAnsi="Courier New" w:cs="Courier New"/>
          <w:noProof/>
          <w:color w:val="0000FF"/>
          <w:kern w:val="0"/>
          <w:sz w:val="20"/>
          <w:szCs w:val="20"/>
          <w:lang w:bidi="ar-SA"/>
        </w:rPr>
        <w:t>&gt;</w:t>
      </w:r>
      <w:r w:rsidR="001A3EA8">
        <w:rPr>
          <w:rFonts w:ascii="Courier New" w:hAnsi="Courier New" w:cs="Courier New"/>
          <w:noProof/>
          <w:kern w:val="0"/>
          <w:sz w:val="20"/>
          <w:szCs w:val="20"/>
          <w:lang w:bidi="ar-SA"/>
        </w:rPr>
        <w:t>numer</w:t>
      </w:r>
      <w:r w:rsidR="001A3EA8">
        <w:rPr>
          <w:rFonts w:ascii="Courier New" w:hAnsi="Courier New" w:cs="Courier New"/>
          <w:noProof/>
          <w:color w:val="0000FF"/>
          <w:kern w:val="0"/>
          <w:sz w:val="20"/>
          <w:szCs w:val="20"/>
          <w:lang w:bidi="ar-SA"/>
        </w:rPr>
        <w:t>&lt;/</w:t>
      </w:r>
      <w:r w:rsidR="001A3EA8">
        <w:rPr>
          <w:rFonts w:ascii="Courier New" w:hAnsi="Courier New" w:cs="Courier New"/>
          <w:noProof/>
          <w:color w:val="A31515"/>
          <w:kern w:val="0"/>
          <w:sz w:val="20"/>
          <w:szCs w:val="20"/>
          <w:lang w:bidi="ar-SA"/>
        </w:rPr>
        <w:t>NumerPrzesylki</w:t>
      </w:r>
      <w:r w:rsidR="001A3EA8">
        <w:rPr>
          <w:rFonts w:ascii="Courier New" w:hAnsi="Courier New" w:cs="Courier New"/>
          <w:noProof/>
          <w:color w:val="0000FF"/>
          <w:kern w:val="0"/>
          <w:sz w:val="20"/>
          <w:szCs w:val="20"/>
          <w:lang w:bidi="ar-SA"/>
        </w:rPr>
        <w:t>&gt;</w:t>
      </w:r>
    </w:p>
    <w:p w:rsidR="001A3EA8" w:rsidRDefault="001A3EA8" w:rsidP="001A3EA8">
      <w:pPr>
        <w:widowControl/>
        <w:suppressAutoHyphens w:val="0"/>
        <w:autoSpaceDE w:val="0"/>
        <w:adjustRightInd w:val="0"/>
        <w:spacing w:after="0"/>
        <w:jc w:val="left"/>
        <w:textAlignment w:val="auto"/>
        <w:rPr>
          <w:rFonts w:ascii="Courier New" w:hAnsi="Courier New" w:cs="Courier New"/>
          <w:noProof/>
          <w:kern w:val="0"/>
          <w:sz w:val="20"/>
          <w:szCs w:val="20"/>
          <w:lang w:bidi="ar-SA"/>
        </w:rPr>
      </w:pPr>
      <w:r>
        <w:rPr>
          <w:rFonts w:ascii="Courier New" w:hAnsi="Courier New" w:cs="Courier New"/>
          <w:noProof/>
          <w:kern w:val="0"/>
          <w:sz w:val="20"/>
          <w:szCs w:val="20"/>
          <w:lang w:bidi="ar-SA"/>
        </w:rPr>
        <w:t>...</w:t>
      </w:r>
    </w:p>
    <w:p w:rsidR="00EA6E36" w:rsidRDefault="00FB7670" w:rsidP="00EA6E36">
      <w:r>
        <w:t>whereas</w:t>
      </w:r>
      <w:r w:rsidR="00EA6E36">
        <w:t>:</w:t>
      </w:r>
    </w:p>
    <w:p w:rsidR="00EA6E36" w:rsidRPr="00BF1CBE" w:rsidRDefault="00EA6E36" w:rsidP="00BF1CBE">
      <w:pPr>
        <w:pStyle w:val="Akapitzlist"/>
        <w:numPr>
          <w:ilvl w:val="0"/>
          <w:numId w:val="5"/>
        </w:numPr>
        <w:rPr>
          <w:lang w:val="en-GB"/>
        </w:rPr>
      </w:pPr>
      <w:r w:rsidRPr="00BF1CBE">
        <w:rPr>
          <w:lang w:val="en-GB"/>
        </w:rPr>
        <w:t>num</w:t>
      </w:r>
      <w:r w:rsidR="00FB7670" w:rsidRPr="00BF1CBE">
        <w:rPr>
          <w:lang w:val="en-GB"/>
        </w:rPr>
        <w:t>b</w:t>
      </w:r>
      <w:r w:rsidRPr="00BF1CBE">
        <w:rPr>
          <w:lang w:val="en-GB"/>
        </w:rPr>
        <w:t xml:space="preserve">er – </w:t>
      </w:r>
      <w:r w:rsidR="00BF1CBE" w:rsidRPr="00BF1CBE">
        <w:rPr>
          <w:lang w:val="en-GB"/>
        </w:rPr>
        <w:t>given by the K-EX system number of a parcel for which consignment noteshall be returned</w:t>
      </w:r>
    </w:p>
    <w:p w:rsidR="001119C2" w:rsidRPr="00BF1CBE" w:rsidRDefault="001119C2" w:rsidP="001A3EA8">
      <w:pPr>
        <w:pStyle w:val="Textbody"/>
        <w:spacing w:after="0"/>
        <w:rPr>
          <w:lang w:val="en-GB"/>
        </w:rPr>
      </w:pPr>
    </w:p>
    <w:p w:rsidR="00BF1CBE" w:rsidRDefault="00BF1CBE" w:rsidP="001119C2">
      <w:pPr>
        <w:ind w:firstLine="0"/>
        <w:rPr>
          <w:lang w:val="en-GB"/>
        </w:rPr>
      </w:pPr>
      <w:r>
        <w:rPr>
          <w:lang w:val="en-GB"/>
        </w:rPr>
        <w:t>Correct method induction causes return of coded (base 64) PDF content for given parcels</w:t>
      </w:r>
    </w:p>
    <w:p w:rsidR="00BF1CBE" w:rsidRPr="00BF1CBE" w:rsidRDefault="00BF1CBE" w:rsidP="001119C2">
      <w:pPr>
        <w:ind w:firstLine="0"/>
        <w:rPr>
          <w:lang w:val="en-GB"/>
        </w:rPr>
      </w:pPr>
      <w:r w:rsidRPr="00BF1CBE">
        <w:rPr>
          <w:lang w:val="en-GB"/>
        </w:rPr>
        <w:t>Consignment notes are returned only for those p</w:t>
      </w:r>
      <w:r w:rsidR="009E171B">
        <w:rPr>
          <w:lang w:val="en-GB"/>
        </w:rPr>
        <w:t>arcels that have WPR status (en</w:t>
      </w:r>
      <w:r w:rsidRPr="00BF1CBE">
        <w:rPr>
          <w:lang w:val="en-GB"/>
        </w:rPr>
        <w:t>tered to the system</w:t>
      </w:r>
      <w:r>
        <w:rPr>
          <w:lang w:val="en-GB"/>
        </w:rPr>
        <w:t>)</w:t>
      </w:r>
      <w:r w:rsidR="009E171B">
        <w:rPr>
          <w:lang w:val="en-GB"/>
        </w:rPr>
        <w:t xml:space="preserve"> If parcel has OAK status (awai</w:t>
      </w:r>
      <w:r>
        <w:rPr>
          <w:lang w:val="en-GB"/>
        </w:rPr>
        <w:t xml:space="preserve">ting for acceptance) then </w:t>
      </w:r>
      <w:r w:rsidRPr="00BF1CBE">
        <w:rPr>
          <w:lang w:val="en-GB"/>
        </w:rPr>
        <w:t xml:space="preserve"> consignment note</w:t>
      </w:r>
      <w:r>
        <w:rPr>
          <w:lang w:val="en-GB"/>
        </w:rPr>
        <w:t xml:space="preserve"> for such position will not be returned</w:t>
      </w:r>
    </w:p>
    <w:p w:rsidR="001119C2" w:rsidRPr="001B74CE" w:rsidRDefault="001119C2" w:rsidP="001119C2">
      <w:pPr>
        <w:rPr>
          <w:u w:val="single"/>
          <w:lang w:val="en-GB"/>
        </w:rPr>
      </w:pPr>
    </w:p>
    <w:p w:rsidR="00BD5BE7" w:rsidRPr="001119C2" w:rsidRDefault="00BF1CBE" w:rsidP="001119C2">
      <w:pPr>
        <w:ind w:firstLine="0"/>
        <w:rPr>
          <w:b/>
        </w:rPr>
      </w:pPr>
      <w:r>
        <w:rPr>
          <w:b/>
        </w:rPr>
        <w:t>Returned value</w:t>
      </w:r>
      <w:r w:rsidR="007D1AC8" w:rsidRPr="001119C2">
        <w:rPr>
          <w:b/>
        </w:rPr>
        <w:t>:</w:t>
      </w:r>
    </w:p>
    <w:p w:rsidR="001119C2" w:rsidRDefault="001119C2" w:rsidP="001119C2">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WydrukListowPrzewozowych</w:t>
      </w:r>
      <w:r>
        <w:rPr>
          <w:rFonts w:ascii="Courier New" w:hAnsi="Courier New" w:cs="Courier New"/>
          <w:noProof/>
          <w:color w:val="0000FF"/>
          <w:kern w:val="0"/>
          <w:sz w:val="20"/>
          <w:szCs w:val="20"/>
          <w:lang w:bidi="ar-SA"/>
        </w:rPr>
        <w:t>&gt;</w:t>
      </w:r>
    </w:p>
    <w:p w:rsidR="001119C2" w:rsidRDefault="001119C2" w:rsidP="001119C2">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Dane</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plik_pdf_zakodowany_w_base64</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Dane</w:t>
      </w:r>
      <w:r>
        <w:rPr>
          <w:rFonts w:ascii="Courier New" w:hAnsi="Courier New" w:cs="Courier New"/>
          <w:noProof/>
          <w:color w:val="0000FF"/>
          <w:kern w:val="0"/>
          <w:sz w:val="20"/>
          <w:szCs w:val="20"/>
          <w:lang w:bidi="ar-SA"/>
        </w:rPr>
        <w:t>&gt;</w:t>
      </w:r>
    </w:p>
    <w:p w:rsidR="001119C2" w:rsidRDefault="001119C2" w:rsidP="001119C2">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WydrukListowPrzewozowych</w:t>
      </w:r>
      <w:r>
        <w:rPr>
          <w:rFonts w:ascii="Courier New" w:hAnsi="Courier New" w:cs="Courier New"/>
          <w:noProof/>
          <w:color w:val="0000FF"/>
          <w:kern w:val="0"/>
          <w:sz w:val="20"/>
          <w:szCs w:val="20"/>
          <w:lang w:bidi="ar-SA"/>
        </w:rPr>
        <w:t>&gt;</w:t>
      </w:r>
    </w:p>
    <w:p w:rsidR="001119C2" w:rsidRDefault="001119C2">
      <w:pPr>
        <w:pStyle w:val="Textbody"/>
        <w:rPr>
          <w:rFonts w:ascii="Courier New" w:hAnsi="Courier New"/>
          <w:sz w:val="20"/>
          <w:szCs w:val="20"/>
        </w:rPr>
      </w:pPr>
    </w:p>
    <w:p w:rsidR="001119C2" w:rsidRDefault="001119C2">
      <w:pPr>
        <w:pStyle w:val="Textbody"/>
        <w:rPr>
          <w:rFonts w:ascii="Courier New" w:hAnsi="Courier New"/>
          <w:sz w:val="20"/>
          <w:szCs w:val="20"/>
        </w:rPr>
      </w:pPr>
    </w:p>
    <w:p w:rsidR="001119C2" w:rsidRDefault="00BF1CBE" w:rsidP="001119C2">
      <w:pPr>
        <w:ind w:firstLine="0"/>
        <w:rPr>
          <w:b/>
        </w:rPr>
      </w:pPr>
      <w:r>
        <w:rPr>
          <w:b/>
        </w:rPr>
        <w:t>Example</w:t>
      </w:r>
    </w:p>
    <w:p w:rsidR="001119C2" w:rsidRPr="00952E49" w:rsidRDefault="00BF1CBE" w:rsidP="001119C2">
      <w:pPr>
        <w:ind w:firstLine="0"/>
      </w:pPr>
      <w:r>
        <w:t>Method induction</w:t>
      </w:r>
      <w:r w:rsidR="001119C2" w:rsidRPr="00952E49">
        <w:t>:</w:t>
      </w:r>
    </w:p>
    <w:p w:rsidR="006E7453" w:rsidRDefault="006E7453" w:rsidP="006E7453">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Dane</w:t>
      </w:r>
      <w:r>
        <w:rPr>
          <w:rFonts w:ascii="Courier New" w:hAnsi="Courier New" w:cs="Courier New"/>
          <w:noProof/>
          <w:color w:val="0000FF"/>
          <w:kern w:val="0"/>
          <w:sz w:val="20"/>
          <w:szCs w:val="20"/>
          <w:lang w:bidi="ar-SA"/>
        </w:rPr>
        <w:t>&gt;</w:t>
      </w:r>
    </w:p>
    <w:p w:rsidR="006E7453" w:rsidRDefault="006E7453" w:rsidP="006E7453">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NazwaMetody</w:t>
      </w:r>
      <w:r>
        <w:rPr>
          <w:rFonts w:ascii="Courier New" w:hAnsi="Courier New" w:cs="Courier New"/>
          <w:noProof/>
          <w:color w:val="0000FF"/>
          <w:kern w:val="0"/>
          <w:sz w:val="20"/>
          <w:szCs w:val="20"/>
          <w:lang w:bidi="ar-SA"/>
        </w:rPr>
        <w:t>&gt;</w:t>
      </w:r>
      <w:r w:rsidRPr="006E7453">
        <w:rPr>
          <w:rFonts w:ascii="Courier New" w:hAnsi="Courier New" w:cs="Courier New"/>
          <w:noProof/>
          <w:kern w:val="0"/>
          <w:sz w:val="20"/>
          <w:szCs w:val="20"/>
          <w:lang w:bidi="ar-SA"/>
        </w:rPr>
        <w:t>PobierzWydrukiListowPrzewozowych</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NazwaMetody</w:t>
      </w:r>
      <w:r>
        <w:rPr>
          <w:rFonts w:ascii="Courier New" w:hAnsi="Courier New" w:cs="Courier New"/>
          <w:noProof/>
          <w:color w:val="0000FF"/>
          <w:kern w:val="0"/>
          <w:sz w:val="20"/>
          <w:szCs w:val="20"/>
          <w:lang w:bidi="ar-SA"/>
        </w:rPr>
        <w:t>&gt;</w:t>
      </w:r>
    </w:p>
    <w:p w:rsidR="006E7453" w:rsidRDefault="006E7453" w:rsidP="006E7453">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Parametry</w:t>
      </w:r>
      <w:r>
        <w:rPr>
          <w:rFonts w:ascii="Courier New" w:hAnsi="Courier New" w:cs="Courier New"/>
          <w:noProof/>
          <w:color w:val="0000FF"/>
          <w:kern w:val="0"/>
          <w:sz w:val="20"/>
          <w:szCs w:val="20"/>
          <w:lang w:bidi="ar-SA"/>
        </w:rPr>
        <w:t>&gt;</w:t>
      </w:r>
    </w:p>
    <w:p w:rsidR="006E7453" w:rsidRDefault="006E7453" w:rsidP="006E7453">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NumerPrzesylki</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303000014</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NumerPrzesylki</w:t>
      </w:r>
      <w:r>
        <w:rPr>
          <w:rFonts w:ascii="Courier New" w:hAnsi="Courier New" w:cs="Courier New"/>
          <w:noProof/>
          <w:color w:val="0000FF"/>
          <w:kern w:val="0"/>
          <w:sz w:val="20"/>
          <w:szCs w:val="20"/>
          <w:lang w:bidi="ar-SA"/>
        </w:rPr>
        <w:t>&gt;</w:t>
      </w:r>
    </w:p>
    <w:p w:rsidR="006E7453" w:rsidRDefault="006E7453" w:rsidP="006E7453">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NumerPrzesylki</w:t>
      </w:r>
      <w:r>
        <w:rPr>
          <w:rFonts w:ascii="Courier New" w:hAnsi="Courier New" w:cs="Courier New"/>
          <w:noProof/>
          <w:color w:val="0000FF"/>
          <w:kern w:val="0"/>
          <w:sz w:val="20"/>
          <w:szCs w:val="20"/>
          <w:lang w:bidi="ar-SA"/>
        </w:rPr>
        <w:t>&gt;</w:t>
      </w:r>
      <w:r>
        <w:rPr>
          <w:rFonts w:ascii="Courier New" w:hAnsi="Courier New" w:cs="Courier New"/>
          <w:noProof/>
          <w:kern w:val="0"/>
          <w:sz w:val="20"/>
          <w:szCs w:val="20"/>
          <w:lang w:bidi="ar-SA"/>
        </w:rPr>
        <w:t>303000025</w:t>
      </w: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NumerPrzesylki</w:t>
      </w:r>
      <w:r>
        <w:rPr>
          <w:rFonts w:ascii="Courier New" w:hAnsi="Courier New" w:cs="Courier New"/>
          <w:noProof/>
          <w:color w:val="0000FF"/>
          <w:kern w:val="0"/>
          <w:sz w:val="20"/>
          <w:szCs w:val="20"/>
          <w:lang w:bidi="ar-SA"/>
        </w:rPr>
        <w:t>&gt;</w:t>
      </w:r>
    </w:p>
    <w:p w:rsidR="006E7453" w:rsidRPr="001B74CE" w:rsidRDefault="006E7453" w:rsidP="006E7453">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val="en-GB" w:bidi="ar-SA"/>
        </w:rPr>
      </w:pPr>
      <w:r w:rsidRPr="001B74CE">
        <w:rPr>
          <w:rFonts w:ascii="Courier New" w:hAnsi="Courier New" w:cs="Courier New"/>
          <w:noProof/>
          <w:color w:val="0000FF"/>
          <w:kern w:val="0"/>
          <w:sz w:val="20"/>
          <w:szCs w:val="20"/>
          <w:lang w:val="en-GB" w:bidi="ar-SA"/>
        </w:rPr>
        <w:t>&lt;/</w:t>
      </w:r>
      <w:r w:rsidRPr="001B74CE">
        <w:rPr>
          <w:rFonts w:ascii="Courier New" w:hAnsi="Courier New" w:cs="Courier New"/>
          <w:noProof/>
          <w:color w:val="A31515"/>
          <w:kern w:val="0"/>
          <w:sz w:val="20"/>
          <w:szCs w:val="20"/>
          <w:lang w:val="en-GB" w:bidi="ar-SA"/>
        </w:rPr>
        <w:t>Parametry</w:t>
      </w:r>
      <w:r w:rsidRPr="001B74CE">
        <w:rPr>
          <w:rFonts w:ascii="Courier New" w:hAnsi="Courier New" w:cs="Courier New"/>
          <w:noProof/>
          <w:color w:val="0000FF"/>
          <w:kern w:val="0"/>
          <w:sz w:val="20"/>
          <w:szCs w:val="20"/>
          <w:lang w:val="en-GB" w:bidi="ar-SA"/>
        </w:rPr>
        <w:t>&gt;</w:t>
      </w:r>
    </w:p>
    <w:p w:rsidR="006E7453" w:rsidRPr="001B74CE" w:rsidRDefault="006E7453" w:rsidP="006E7453">
      <w:pPr>
        <w:spacing w:after="0"/>
        <w:ind w:left="709" w:firstLine="0"/>
        <w:jc w:val="left"/>
        <w:rPr>
          <w:lang w:val="en-GB"/>
        </w:rPr>
      </w:pPr>
      <w:r w:rsidRPr="001B74CE">
        <w:rPr>
          <w:rFonts w:ascii="Courier New" w:hAnsi="Courier New" w:cs="Courier New"/>
          <w:noProof/>
          <w:color w:val="0000FF"/>
          <w:kern w:val="0"/>
          <w:sz w:val="20"/>
          <w:szCs w:val="20"/>
          <w:lang w:val="en-GB" w:bidi="ar-SA"/>
        </w:rPr>
        <w:t>&lt;/</w:t>
      </w:r>
      <w:r w:rsidRPr="001B74CE">
        <w:rPr>
          <w:rFonts w:ascii="Courier New" w:hAnsi="Courier New" w:cs="Courier New"/>
          <w:noProof/>
          <w:color w:val="A31515"/>
          <w:kern w:val="0"/>
          <w:sz w:val="20"/>
          <w:szCs w:val="20"/>
          <w:lang w:val="en-GB" w:bidi="ar-SA"/>
        </w:rPr>
        <w:t>Dane</w:t>
      </w:r>
      <w:r w:rsidRPr="001B74CE">
        <w:rPr>
          <w:rFonts w:ascii="Courier New" w:hAnsi="Courier New" w:cs="Courier New"/>
          <w:noProof/>
          <w:color w:val="0000FF"/>
          <w:kern w:val="0"/>
          <w:sz w:val="20"/>
          <w:szCs w:val="20"/>
          <w:lang w:val="en-GB" w:bidi="ar-SA"/>
        </w:rPr>
        <w:t>&gt;</w:t>
      </w:r>
    </w:p>
    <w:p w:rsidR="001119C2" w:rsidRPr="001B74CE" w:rsidRDefault="001119C2" w:rsidP="001119C2">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val="en-GB" w:bidi="ar-SA"/>
        </w:rPr>
      </w:pPr>
    </w:p>
    <w:p w:rsidR="001119C2" w:rsidRPr="001B74CE" w:rsidRDefault="001119C2" w:rsidP="001119C2">
      <w:pPr>
        <w:pStyle w:val="Textbody"/>
        <w:spacing w:after="0"/>
        <w:ind w:left="709"/>
        <w:rPr>
          <w:rFonts w:ascii="Courier New" w:hAnsi="Courier New"/>
          <w:sz w:val="20"/>
          <w:szCs w:val="20"/>
          <w:lang w:val="en-GB"/>
        </w:rPr>
      </w:pPr>
    </w:p>
    <w:p w:rsidR="001119C2" w:rsidRPr="001B74CE" w:rsidRDefault="001119C2" w:rsidP="001119C2">
      <w:pPr>
        <w:pStyle w:val="Textbody"/>
        <w:spacing w:after="0"/>
        <w:ind w:left="709"/>
        <w:rPr>
          <w:rFonts w:ascii="Courier New" w:hAnsi="Courier New"/>
          <w:sz w:val="20"/>
          <w:szCs w:val="20"/>
          <w:lang w:val="en-GB"/>
        </w:rPr>
      </w:pPr>
    </w:p>
    <w:p w:rsidR="001119C2" w:rsidRPr="001B74CE" w:rsidRDefault="00BF1CBE" w:rsidP="001119C2">
      <w:pPr>
        <w:ind w:firstLine="0"/>
        <w:rPr>
          <w:lang w:val="en-GB"/>
        </w:rPr>
      </w:pPr>
      <w:r w:rsidRPr="001B74CE">
        <w:rPr>
          <w:lang w:val="en-GB"/>
        </w:rPr>
        <w:t xml:space="preserve">Data returned by </w:t>
      </w:r>
      <w:r w:rsidR="001119C2" w:rsidRPr="001B74CE">
        <w:rPr>
          <w:lang w:val="en-GB"/>
        </w:rPr>
        <w:t>K-EX WebAPI</w:t>
      </w:r>
      <w:r w:rsidRPr="001B74CE">
        <w:rPr>
          <w:lang w:val="en-GB"/>
        </w:rPr>
        <w:t xml:space="preserve"> system</w:t>
      </w:r>
      <w:r w:rsidR="001119C2" w:rsidRPr="001B74CE">
        <w:rPr>
          <w:lang w:val="en-GB"/>
        </w:rPr>
        <w:t>:</w:t>
      </w:r>
    </w:p>
    <w:p w:rsidR="00EA6E36" w:rsidRPr="001B74CE" w:rsidRDefault="00EA6E36" w:rsidP="00EA6E36">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val="en-GB" w:bidi="ar-SA"/>
        </w:rPr>
      </w:pPr>
      <w:r w:rsidRPr="001B74CE">
        <w:rPr>
          <w:rFonts w:ascii="Courier New" w:hAnsi="Courier New" w:cs="Courier New"/>
          <w:noProof/>
          <w:color w:val="0000FF"/>
          <w:kern w:val="0"/>
          <w:sz w:val="20"/>
          <w:szCs w:val="20"/>
          <w:lang w:val="en-GB" w:bidi="ar-SA"/>
        </w:rPr>
        <w:t>&lt;</w:t>
      </w:r>
      <w:r w:rsidRPr="001B74CE">
        <w:rPr>
          <w:rFonts w:ascii="Courier New" w:hAnsi="Courier New" w:cs="Courier New"/>
          <w:noProof/>
          <w:color w:val="A31515"/>
          <w:kern w:val="0"/>
          <w:sz w:val="20"/>
          <w:szCs w:val="20"/>
          <w:lang w:val="en-GB" w:bidi="ar-SA"/>
        </w:rPr>
        <w:t>Odpowiedz</w:t>
      </w:r>
      <w:r w:rsidRPr="001B74CE">
        <w:rPr>
          <w:rFonts w:ascii="Courier New" w:hAnsi="Courier New" w:cs="Courier New"/>
          <w:noProof/>
          <w:color w:val="0000FF"/>
          <w:kern w:val="0"/>
          <w:sz w:val="20"/>
          <w:szCs w:val="20"/>
          <w:lang w:val="en-GB" w:bidi="ar-SA"/>
        </w:rPr>
        <w:t>&gt;</w:t>
      </w:r>
    </w:p>
    <w:p w:rsidR="00EA6E36" w:rsidRPr="001B74CE" w:rsidRDefault="00EA6E36" w:rsidP="00EA6E36">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val="en-GB" w:bidi="ar-SA"/>
        </w:rPr>
      </w:pPr>
      <w:r w:rsidRPr="001B74CE">
        <w:rPr>
          <w:rFonts w:ascii="Courier New" w:hAnsi="Courier New" w:cs="Courier New"/>
          <w:noProof/>
          <w:color w:val="0000FF"/>
          <w:kern w:val="0"/>
          <w:sz w:val="20"/>
          <w:szCs w:val="20"/>
          <w:lang w:val="en-GB" w:bidi="ar-SA"/>
        </w:rPr>
        <w:t>&lt;</w:t>
      </w:r>
      <w:r w:rsidRPr="001B74CE">
        <w:rPr>
          <w:rFonts w:ascii="Courier New" w:hAnsi="Courier New" w:cs="Courier New"/>
          <w:noProof/>
          <w:color w:val="A31515"/>
          <w:kern w:val="0"/>
          <w:sz w:val="20"/>
          <w:szCs w:val="20"/>
          <w:lang w:val="en-GB" w:bidi="ar-SA"/>
        </w:rPr>
        <w:t>Wyniki</w:t>
      </w:r>
      <w:r w:rsidRPr="001B74CE">
        <w:rPr>
          <w:rFonts w:ascii="Courier New" w:hAnsi="Courier New" w:cs="Courier New"/>
          <w:noProof/>
          <w:color w:val="0000FF"/>
          <w:kern w:val="0"/>
          <w:sz w:val="20"/>
          <w:szCs w:val="20"/>
          <w:lang w:val="en-GB" w:bidi="ar-SA"/>
        </w:rPr>
        <w:t>&gt;</w:t>
      </w:r>
    </w:p>
    <w:p w:rsidR="00EA6E36" w:rsidRPr="001B74CE" w:rsidRDefault="00EA6E36" w:rsidP="00EA6E36">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val="en-GB" w:bidi="ar-SA"/>
        </w:rPr>
      </w:pPr>
      <w:r w:rsidRPr="001B74CE">
        <w:rPr>
          <w:rFonts w:ascii="Courier New" w:hAnsi="Courier New" w:cs="Courier New"/>
          <w:noProof/>
          <w:color w:val="0000FF"/>
          <w:kern w:val="0"/>
          <w:sz w:val="20"/>
          <w:szCs w:val="20"/>
          <w:lang w:val="en-GB" w:bidi="ar-SA"/>
        </w:rPr>
        <w:t>&lt;</w:t>
      </w:r>
      <w:r w:rsidRPr="001B74CE">
        <w:rPr>
          <w:rFonts w:ascii="Courier New" w:hAnsi="Courier New" w:cs="Courier New"/>
          <w:noProof/>
          <w:color w:val="A31515"/>
          <w:kern w:val="0"/>
          <w:sz w:val="20"/>
          <w:szCs w:val="20"/>
          <w:lang w:val="en-GB" w:bidi="ar-SA"/>
        </w:rPr>
        <w:t>WydrukListowPrzewozowych</w:t>
      </w:r>
      <w:r w:rsidRPr="001B74CE">
        <w:rPr>
          <w:rFonts w:ascii="Courier New" w:hAnsi="Courier New" w:cs="Courier New"/>
          <w:noProof/>
          <w:color w:val="0000FF"/>
          <w:kern w:val="0"/>
          <w:sz w:val="20"/>
          <w:szCs w:val="20"/>
          <w:lang w:val="en-GB" w:bidi="ar-SA"/>
        </w:rPr>
        <w:t>&gt;</w:t>
      </w:r>
    </w:p>
    <w:p w:rsidR="00EA6E36" w:rsidRPr="001B74CE" w:rsidRDefault="00EA6E36" w:rsidP="00EA6E36">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val="en-GB" w:bidi="ar-SA"/>
        </w:rPr>
      </w:pPr>
      <w:r w:rsidRPr="001B74CE">
        <w:rPr>
          <w:rFonts w:ascii="Courier New" w:hAnsi="Courier New" w:cs="Courier New"/>
          <w:noProof/>
          <w:color w:val="0000FF"/>
          <w:kern w:val="0"/>
          <w:sz w:val="20"/>
          <w:szCs w:val="20"/>
          <w:lang w:val="en-GB" w:bidi="ar-SA"/>
        </w:rPr>
        <w:t>&lt;</w:t>
      </w:r>
      <w:r w:rsidRPr="001B74CE">
        <w:rPr>
          <w:rFonts w:ascii="Courier New" w:hAnsi="Courier New" w:cs="Courier New"/>
          <w:noProof/>
          <w:color w:val="A31515"/>
          <w:kern w:val="0"/>
          <w:sz w:val="20"/>
          <w:szCs w:val="20"/>
          <w:lang w:val="en-GB" w:bidi="ar-SA"/>
        </w:rPr>
        <w:t>Dane</w:t>
      </w:r>
      <w:r w:rsidRPr="001B74CE">
        <w:rPr>
          <w:rFonts w:ascii="Courier New" w:hAnsi="Courier New" w:cs="Courier New"/>
          <w:noProof/>
          <w:color w:val="0000FF"/>
          <w:kern w:val="0"/>
          <w:sz w:val="20"/>
          <w:szCs w:val="20"/>
          <w:lang w:val="en-GB" w:bidi="ar-SA"/>
        </w:rPr>
        <w:t>&gt;</w:t>
      </w:r>
    </w:p>
    <w:p w:rsidR="00EA6E36" w:rsidRPr="001B74CE" w:rsidRDefault="00EA6E36" w:rsidP="00EA6E36">
      <w:pPr>
        <w:widowControl/>
        <w:suppressAutoHyphens w:val="0"/>
        <w:autoSpaceDE w:val="0"/>
        <w:adjustRightInd w:val="0"/>
        <w:spacing w:after="0"/>
        <w:ind w:left="709" w:firstLine="0"/>
        <w:jc w:val="left"/>
        <w:textAlignment w:val="auto"/>
        <w:rPr>
          <w:rFonts w:ascii="Courier New" w:hAnsi="Courier New" w:cs="Courier New"/>
          <w:noProof/>
          <w:kern w:val="0"/>
          <w:sz w:val="20"/>
          <w:szCs w:val="20"/>
          <w:lang w:val="en-GB" w:bidi="ar-SA"/>
        </w:rPr>
      </w:pPr>
      <w:r w:rsidRPr="001B74CE">
        <w:rPr>
          <w:rFonts w:ascii="Courier New" w:hAnsi="Courier New" w:cs="Courier New"/>
          <w:noProof/>
          <w:kern w:val="0"/>
          <w:sz w:val="20"/>
          <w:szCs w:val="20"/>
          <w:lang w:val="en-GB" w:bidi="ar-SA"/>
        </w:rPr>
        <w:t xml:space="preserve">        JVBERi0xLjMNCjEgMCBvYmoNCjw8IA0KL0xl...A9T3ouJxCoAGWPSgBZ51</w:t>
      </w:r>
    </w:p>
    <w:p w:rsidR="00EA6E36" w:rsidRDefault="00EA6E36" w:rsidP="00EA6E36">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Dane</w:t>
      </w:r>
      <w:r>
        <w:rPr>
          <w:rFonts w:ascii="Courier New" w:hAnsi="Courier New" w:cs="Courier New"/>
          <w:noProof/>
          <w:color w:val="0000FF"/>
          <w:kern w:val="0"/>
          <w:sz w:val="20"/>
          <w:szCs w:val="20"/>
          <w:lang w:bidi="ar-SA"/>
        </w:rPr>
        <w:t>&gt;</w:t>
      </w:r>
    </w:p>
    <w:p w:rsidR="00EA6E36" w:rsidRDefault="00EA6E36" w:rsidP="00EA6E36">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WydrukListowPrzewozowych</w:t>
      </w:r>
      <w:r>
        <w:rPr>
          <w:rFonts w:ascii="Courier New" w:hAnsi="Courier New" w:cs="Courier New"/>
          <w:noProof/>
          <w:color w:val="0000FF"/>
          <w:kern w:val="0"/>
          <w:sz w:val="20"/>
          <w:szCs w:val="20"/>
          <w:lang w:bidi="ar-SA"/>
        </w:rPr>
        <w:t>&gt;</w:t>
      </w:r>
    </w:p>
    <w:p w:rsidR="00EA6E36" w:rsidRDefault="00EA6E36" w:rsidP="00EA6E36">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Wyniki</w:t>
      </w:r>
      <w:r>
        <w:rPr>
          <w:rFonts w:ascii="Courier New" w:hAnsi="Courier New" w:cs="Courier New"/>
          <w:noProof/>
          <w:color w:val="0000FF"/>
          <w:kern w:val="0"/>
          <w:sz w:val="20"/>
          <w:szCs w:val="20"/>
          <w:lang w:bidi="ar-SA"/>
        </w:rPr>
        <w:t>&gt;</w:t>
      </w:r>
    </w:p>
    <w:p w:rsidR="001119C2" w:rsidRDefault="00EA6E36" w:rsidP="00EA6E36">
      <w:pPr>
        <w:widowControl/>
        <w:suppressAutoHyphens w:val="0"/>
        <w:autoSpaceDE w:val="0"/>
        <w:adjustRightInd w:val="0"/>
        <w:spacing w:after="0"/>
        <w:ind w:left="709" w:firstLine="0"/>
        <w:jc w:val="left"/>
        <w:textAlignment w:val="auto"/>
        <w:rPr>
          <w:rFonts w:ascii="Courier New" w:hAnsi="Courier New" w:cs="Courier New"/>
          <w:noProof/>
          <w:color w:val="0000FF"/>
          <w:kern w:val="0"/>
          <w:sz w:val="20"/>
          <w:szCs w:val="20"/>
          <w:lang w:bidi="ar-SA"/>
        </w:rPr>
      </w:pPr>
      <w:r>
        <w:rPr>
          <w:rFonts w:ascii="Courier New" w:hAnsi="Courier New" w:cs="Courier New"/>
          <w:noProof/>
          <w:color w:val="0000FF"/>
          <w:kern w:val="0"/>
          <w:sz w:val="20"/>
          <w:szCs w:val="20"/>
          <w:lang w:bidi="ar-SA"/>
        </w:rPr>
        <w:t>&lt;/</w:t>
      </w:r>
      <w:r>
        <w:rPr>
          <w:rFonts w:ascii="Courier New" w:hAnsi="Courier New" w:cs="Courier New"/>
          <w:noProof/>
          <w:color w:val="A31515"/>
          <w:kern w:val="0"/>
          <w:sz w:val="20"/>
          <w:szCs w:val="20"/>
          <w:lang w:bidi="ar-SA"/>
        </w:rPr>
        <w:t>Odpowiedz</w:t>
      </w:r>
      <w:r>
        <w:rPr>
          <w:rFonts w:ascii="Courier New" w:hAnsi="Courier New" w:cs="Courier New"/>
          <w:noProof/>
          <w:color w:val="0000FF"/>
          <w:kern w:val="0"/>
          <w:sz w:val="20"/>
          <w:szCs w:val="20"/>
          <w:lang w:bidi="ar-SA"/>
        </w:rPr>
        <w:t>&gt;</w:t>
      </w:r>
    </w:p>
    <w:p w:rsidR="001119C2" w:rsidRDefault="001119C2">
      <w:pPr>
        <w:pStyle w:val="Textbody"/>
        <w:rPr>
          <w:rFonts w:ascii="Courier New" w:hAnsi="Courier New"/>
          <w:sz w:val="20"/>
          <w:szCs w:val="20"/>
        </w:rPr>
      </w:pPr>
    </w:p>
    <w:p w:rsidR="001119C2" w:rsidRDefault="001119C2">
      <w:pPr>
        <w:pStyle w:val="Textbody"/>
        <w:rPr>
          <w:rFonts w:ascii="Courier New" w:hAnsi="Courier New"/>
          <w:sz w:val="20"/>
          <w:szCs w:val="20"/>
        </w:rPr>
      </w:pPr>
    </w:p>
    <w:sectPr w:rsidR="001119C2" w:rsidSect="007A1ADB">
      <w:headerReference w:type="default" r:id="rId9"/>
      <w:pgSz w:w="11906" w:h="16838"/>
      <w:pgMar w:top="1435" w:right="1134" w:bottom="850" w:left="1134" w:header="850"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4A09" w:rsidRDefault="000F4A09">
      <w:r>
        <w:separator/>
      </w:r>
    </w:p>
  </w:endnote>
  <w:endnote w:type="continuationSeparator" w:id="1">
    <w:p w:rsidR="000F4A09" w:rsidRDefault="000F4A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5010000000000000000"/>
    <w:charset w:val="00"/>
    <w:family w:val="auto"/>
    <w:pitch w:val="variable"/>
    <w:sig w:usb0="800000AF" w:usb1="1001ECEA" w:usb2="00000000" w:usb3="00000000" w:csb0="00000001" w:csb1="00000000"/>
  </w:font>
  <w:font w:name="Lucida Sans Unicode">
    <w:panose1 w:val="020B0602030504020204"/>
    <w:charset w:val="EE"/>
    <w:family w:val="swiss"/>
    <w:pitch w:val="variable"/>
    <w:sig w:usb0="80000AFF" w:usb1="0000396B" w:usb2="00000000" w:usb3="00000000" w:csb0="000000BF" w:csb1="00000000"/>
  </w:font>
  <w:font w:name="Mangal">
    <w:altName w:val="Gentium Basic"/>
    <w:panose1 w:val="02040503050203030202"/>
    <w:charset w:val="01"/>
    <w:family w:val="roman"/>
    <w:notTrueType/>
    <w:pitch w:val="variable"/>
    <w:sig w:usb0="00002000" w:usb1="00000000" w:usb2="00000000" w:usb3="00000000" w:csb0="0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4A09" w:rsidRDefault="000F4A09">
      <w:r>
        <w:rPr>
          <w:color w:val="000000"/>
        </w:rPr>
        <w:separator/>
      </w:r>
    </w:p>
  </w:footnote>
  <w:footnote w:type="continuationSeparator" w:id="1">
    <w:p w:rsidR="000F4A09" w:rsidRDefault="000F4A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4CE" w:rsidRDefault="001B74CE">
    <w:pPr>
      <w:pStyle w:val="Standard"/>
      <w:tabs>
        <w:tab w:val="right" w:pos="9660"/>
      </w:tabs>
      <w:rPr>
        <w:b/>
        <w:bCs/>
        <w:sz w:val="20"/>
        <w:szCs w:val="20"/>
      </w:rPr>
    </w:pPr>
    <w:r>
      <w:rPr>
        <w:b/>
        <w:bCs/>
        <w:sz w:val="20"/>
        <w:szCs w:val="20"/>
      </w:rPr>
      <w:t>K-EX WebAPI v1.3</w:t>
    </w:r>
    <w:r>
      <w:rPr>
        <w:b/>
        <w:bCs/>
        <w:sz w:val="20"/>
        <w:szCs w:val="20"/>
      </w:rPr>
      <w:tab/>
    </w:r>
    <w:r w:rsidR="00850A31">
      <w:rPr>
        <w:b/>
        <w:bCs/>
        <w:sz w:val="20"/>
        <w:szCs w:val="20"/>
      </w:rPr>
      <w:fldChar w:fldCharType="begin"/>
    </w:r>
    <w:r>
      <w:rPr>
        <w:b/>
        <w:bCs/>
        <w:sz w:val="20"/>
        <w:szCs w:val="20"/>
      </w:rPr>
      <w:instrText xml:space="preserve"> PAGE </w:instrText>
    </w:r>
    <w:r w:rsidR="00850A31">
      <w:rPr>
        <w:b/>
        <w:bCs/>
        <w:sz w:val="20"/>
        <w:szCs w:val="20"/>
      </w:rPr>
      <w:fldChar w:fldCharType="separate"/>
    </w:r>
    <w:r w:rsidR="005A5105">
      <w:rPr>
        <w:b/>
        <w:bCs/>
        <w:noProof/>
        <w:sz w:val="20"/>
        <w:szCs w:val="20"/>
      </w:rPr>
      <w:t>1</w:t>
    </w:r>
    <w:r w:rsidR="00850A31">
      <w:rPr>
        <w:b/>
        <w:bCs/>
        <w:sz w:val="20"/>
        <w:szCs w:val="20"/>
      </w:rPr>
      <w:fldChar w:fldCharType="end"/>
    </w:r>
  </w:p>
  <w:p w:rsidR="001B74CE" w:rsidRDefault="001B74CE">
    <w:pPr>
      <w:pStyle w:val="HorizontalLine"/>
      <w:spacing w:after="0"/>
      <w:rPr>
        <w:sz w:val="4"/>
        <w:szCs w:val="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862BF"/>
    <w:multiLevelType w:val="hybridMultilevel"/>
    <w:tmpl w:val="FF503310"/>
    <w:lvl w:ilvl="0" w:tplc="04150001">
      <w:start w:val="1"/>
      <w:numFmt w:val="bullet"/>
      <w:lvlText w:val=""/>
      <w:lvlJc w:val="left"/>
      <w:pPr>
        <w:ind w:left="1434" w:hanging="360"/>
      </w:pPr>
      <w:rPr>
        <w:rFonts w:ascii="Symbol" w:hAnsi="Symbol" w:hint="default"/>
      </w:rPr>
    </w:lvl>
    <w:lvl w:ilvl="1" w:tplc="04150003" w:tentative="1">
      <w:start w:val="1"/>
      <w:numFmt w:val="bullet"/>
      <w:lvlText w:val="o"/>
      <w:lvlJc w:val="left"/>
      <w:pPr>
        <w:ind w:left="2154" w:hanging="360"/>
      </w:pPr>
      <w:rPr>
        <w:rFonts w:ascii="Courier New" w:hAnsi="Courier New" w:cs="Courier New" w:hint="default"/>
      </w:rPr>
    </w:lvl>
    <w:lvl w:ilvl="2" w:tplc="04150005" w:tentative="1">
      <w:start w:val="1"/>
      <w:numFmt w:val="bullet"/>
      <w:lvlText w:val=""/>
      <w:lvlJc w:val="left"/>
      <w:pPr>
        <w:ind w:left="2874" w:hanging="360"/>
      </w:pPr>
      <w:rPr>
        <w:rFonts w:ascii="Wingdings" w:hAnsi="Wingdings" w:hint="default"/>
      </w:rPr>
    </w:lvl>
    <w:lvl w:ilvl="3" w:tplc="04150001" w:tentative="1">
      <w:start w:val="1"/>
      <w:numFmt w:val="bullet"/>
      <w:lvlText w:val=""/>
      <w:lvlJc w:val="left"/>
      <w:pPr>
        <w:ind w:left="3594" w:hanging="360"/>
      </w:pPr>
      <w:rPr>
        <w:rFonts w:ascii="Symbol" w:hAnsi="Symbol" w:hint="default"/>
      </w:rPr>
    </w:lvl>
    <w:lvl w:ilvl="4" w:tplc="04150003" w:tentative="1">
      <w:start w:val="1"/>
      <w:numFmt w:val="bullet"/>
      <w:lvlText w:val="o"/>
      <w:lvlJc w:val="left"/>
      <w:pPr>
        <w:ind w:left="4314" w:hanging="360"/>
      </w:pPr>
      <w:rPr>
        <w:rFonts w:ascii="Courier New" w:hAnsi="Courier New" w:cs="Courier New" w:hint="default"/>
      </w:rPr>
    </w:lvl>
    <w:lvl w:ilvl="5" w:tplc="04150005" w:tentative="1">
      <w:start w:val="1"/>
      <w:numFmt w:val="bullet"/>
      <w:lvlText w:val=""/>
      <w:lvlJc w:val="left"/>
      <w:pPr>
        <w:ind w:left="5034" w:hanging="360"/>
      </w:pPr>
      <w:rPr>
        <w:rFonts w:ascii="Wingdings" w:hAnsi="Wingdings" w:hint="default"/>
      </w:rPr>
    </w:lvl>
    <w:lvl w:ilvl="6" w:tplc="04150001" w:tentative="1">
      <w:start w:val="1"/>
      <w:numFmt w:val="bullet"/>
      <w:lvlText w:val=""/>
      <w:lvlJc w:val="left"/>
      <w:pPr>
        <w:ind w:left="5754" w:hanging="360"/>
      </w:pPr>
      <w:rPr>
        <w:rFonts w:ascii="Symbol" w:hAnsi="Symbol" w:hint="default"/>
      </w:rPr>
    </w:lvl>
    <w:lvl w:ilvl="7" w:tplc="04150003" w:tentative="1">
      <w:start w:val="1"/>
      <w:numFmt w:val="bullet"/>
      <w:lvlText w:val="o"/>
      <w:lvlJc w:val="left"/>
      <w:pPr>
        <w:ind w:left="6474" w:hanging="360"/>
      </w:pPr>
      <w:rPr>
        <w:rFonts w:ascii="Courier New" w:hAnsi="Courier New" w:cs="Courier New" w:hint="default"/>
      </w:rPr>
    </w:lvl>
    <w:lvl w:ilvl="8" w:tplc="04150005" w:tentative="1">
      <w:start w:val="1"/>
      <w:numFmt w:val="bullet"/>
      <w:lvlText w:val=""/>
      <w:lvlJc w:val="left"/>
      <w:pPr>
        <w:ind w:left="7194" w:hanging="360"/>
      </w:pPr>
      <w:rPr>
        <w:rFonts w:ascii="Wingdings" w:hAnsi="Wingdings" w:hint="default"/>
      </w:rPr>
    </w:lvl>
  </w:abstractNum>
  <w:abstractNum w:abstractNumId="1">
    <w:nsid w:val="34E44FC9"/>
    <w:multiLevelType w:val="hybridMultilevel"/>
    <w:tmpl w:val="1298938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B8A68CE"/>
    <w:multiLevelType w:val="hybridMultilevel"/>
    <w:tmpl w:val="DD70A83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
    <w:nsid w:val="426F6427"/>
    <w:multiLevelType w:val="multilevel"/>
    <w:tmpl w:val="F432E74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4D771141"/>
    <w:multiLevelType w:val="hybridMultilevel"/>
    <w:tmpl w:val="532059A4"/>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5">
    <w:nsid w:val="540E585B"/>
    <w:multiLevelType w:val="hybridMultilevel"/>
    <w:tmpl w:val="916204B0"/>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6">
    <w:nsid w:val="5CF87357"/>
    <w:multiLevelType w:val="hybridMultilevel"/>
    <w:tmpl w:val="5722415A"/>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68A7108C"/>
    <w:multiLevelType w:val="multilevel"/>
    <w:tmpl w:val="1DFEEBD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73D74121"/>
    <w:multiLevelType w:val="hybridMultilevel"/>
    <w:tmpl w:val="00003E0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num w:numId="1">
    <w:abstractNumId w:val="3"/>
  </w:num>
  <w:num w:numId="2">
    <w:abstractNumId w:val="7"/>
  </w:num>
  <w:num w:numId="3">
    <w:abstractNumId w:val="2"/>
  </w:num>
  <w:num w:numId="4">
    <w:abstractNumId w:val="4"/>
  </w:num>
  <w:num w:numId="5">
    <w:abstractNumId w:val="5"/>
  </w:num>
  <w:num w:numId="6">
    <w:abstractNumId w:val="1"/>
  </w:num>
  <w:num w:numId="7">
    <w:abstractNumId w:val="6"/>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9"/>
  <w:autoHyphenation/>
  <w:hyphenationZone w:val="425"/>
  <w:characterSpacingControl w:val="doNotCompress"/>
  <w:hdrShapeDefaults>
    <o:shapedefaults v:ext="edit" spidmax="11266"/>
  </w:hdrShapeDefaults>
  <w:footnotePr>
    <w:footnote w:id="0"/>
    <w:footnote w:id="1"/>
  </w:footnotePr>
  <w:endnotePr>
    <w:endnote w:id="0"/>
    <w:endnote w:id="1"/>
  </w:endnotePr>
  <w:compat/>
  <w:rsids>
    <w:rsidRoot w:val="00BD5BE7"/>
    <w:rsid w:val="00016B13"/>
    <w:rsid w:val="00031BB3"/>
    <w:rsid w:val="000449B1"/>
    <w:rsid w:val="0006158A"/>
    <w:rsid w:val="00085080"/>
    <w:rsid w:val="000955B8"/>
    <w:rsid w:val="000B2D7E"/>
    <w:rsid w:val="000B6799"/>
    <w:rsid w:val="000C3456"/>
    <w:rsid w:val="000C601E"/>
    <w:rsid w:val="000F4A09"/>
    <w:rsid w:val="001119C2"/>
    <w:rsid w:val="001538AB"/>
    <w:rsid w:val="00163098"/>
    <w:rsid w:val="0018333E"/>
    <w:rsid w:val="001875A3"/>
    <w:rsid w:val="001A3EA8"/>
    <w:rsid w:val="001B74CE"/>
    <w:rsid w:val="001B7744"/>
    <w:rsid w:val="001D5BD2"/>
    <w:rsid w:val="00252356"/>
    <w:rsid w:val="00267C2C"/>
    <w:rsid w:val="00297A79"/>
    <w:rsid w:val="00330C37"/>
    <w:rsid w:val="00352051"/>
    <w:rsid w:val="0035488F"/>
    <w:rsid w:val="00376BA2"/>
    <w:rsid w:val="00381099"/>
    <w:rsid w:val="003979CB"/>
    <w:rsid w:val="003A7284"/>
    <w:rsid w:val="003B7DA5"/>
    <w:rsid w:val="003C7BB0"/>
    <w:rsid w:val="003D1F62"/>
    <w:rsid w:val="004003EC"/>
    <w:rsid w:val="00422826"/>
    <w:rsid w:val="0043479F"/>
    <w:rsid w:val="00440B4F"/>
    <w:rsid w:val="004410E0"/>
    <w:rsid w:val="00450282"/>
    <w:rsid w:val="0046225C"/>
    <w:rsid w:val="00462F29"/>
    <w:rsid w:val="0047412A"/>
    <w:rsid w:val="004D2D38"/>
    <w:rsid w:val="004D387B"/>
    <w:rsid w:val="005031B7"/>
    <w:rsid w:val="00512FB2"/>
    <w:rsid w:val="005218BE"/>
    <w:rsid w:val="00550CAD"/>
    <w:rsid w:val="00553DEB"/>
    <w:rsid w:val="00555371"/>
    <w:rsid w:val="005608C6"/>
    <w:rsid w:val="00592A10"/>
    <w:rsid w:val="005A5105"/>
    <w:rsid w:val="005D3955"/>
    <w:rsid w:val="00601133"/>
    <w:rsid w:val="00621A04"/>
    <w:rsid w:val="0065642A"/>
    <w:rsid w:val="006640A1"/>
    <w:rsid w:val="00681008"/>
    <w:rsid w:val="006A0440"/>
    <w:rsid w:val="006A07FF"/>
    <w:rsid w:val="006A4706"/>
    <w:rsid w:val="006B39AF"/>
    <w:rsid w:val="006B5230"/>
    <w:rsid w:val="006D25E2"/>
    <w:rsid w:val="006E5563"/>
    <w:rsid w:val="006E7453"/>
    <w:rsid w:val="00734941"/>
    <w:rsid w:val="00743BAA"/>
    <w:rsid w:val="00757E06"/>
    <w:rsid w:val="00764B7C"/>
    <w:rsid w:val="0077706F"/>
    <w:rsid w:val="00785883"/>
    <w:rsid w:val="00797CFA"/>
    <w:rsid w:val="007A0AEC"/>
    <w:rsid w:val="007A1ADB"/>
    <w:rsid w:val="007C563A"/>
    <w:rsid w:val="007D1AC8"/>
    <w:rsid w:val="007D64F9"/>
    <w:rsid w:val="007E1E5F"/>
    <w:rsid w:val="0080318C"/>
    <w:rsid w:val="00807468"/>
    <w:rsid w:val="00820E78"/>
    <w:rsid w:val="0083096C"/>
    <w:rsid w:val="00850A31"/>
    <w:rsid w:val="00892727"/>
    <w:rsid w:val="008A4AC6"/>
    <w:rsid w:val="008A68DC"/>
    <w:rsid w:val="008B4800"/>
    <w:rsid w:val="008E3BDD"/>
    <w:rsid w:val="008E4140"/>
    <w:rsid w:val="008F5F35"/>
    <w:rsid w:val="009038C9"/>
    <w:rsid w:val="00920C81"/>
    <w:rsid w:val="00944601"/>
    <w:rsid w:val="00952E49"/>
    <w:rsid w:val="009541C0"/>
    <w:rsid w:val="0095750D"/>
    <w:rsid w:val="00961045"/>
    <w:rsid w:val="00974528"/>
    <w:rsid w:val="00984F28"/>
    <w:rsid w:val="009A51E6"/>
    <w:rsid w:val="009D0ABB"/>
    <w:rsid w:val="009E171B"/>
    <w:rsid w:val="009E6173"/>
    <w:rsid w:val="00A16654"/>
    <w:rsid w:val="00A34093"/>
    <w:rsid w:val="00A55E9E"/>
    <w:rsid w:val="00A741A9"/>
    <w:rsid w:val="00A90664"/>
    <w:rsid w:val="00A922F4"/>
    <w:rsid w:val="00A934A2"/>
    <w:rsid w:val="00AA1418"/>
    <w:rsid w:val="00AC0431"/>
    <w:rsid w:val="00B34631"/>
    <w:rsid w:val="00B429FF"/>
    <w:rsid w:val="00B440D5"/>
    <w:rsid w:val="00B50078"/>
    <w:rsid w:val="00B50278"/>
    <w:rsid w:val="00B67E6F"/>
    <w:rsid w:val="00B768A3"/>
    <w:rsid w:val="00BD5BE7"/>
    <w:rsid w:val="00BF1CBE"/>
    <w:rsid w:val="00C013B4"/>
    <w:rsid w:val="00C15B38"/>
    <w:rsid w:val="00C55CD0"/>
    <w:rsid w:val="00C74305"/>
    <w:rsid w:val="00C8759B"/>
    <w:rsid w:val="00C921A9"/>
    <w:rsid w:val="00CA0FA8"/>
    <w:rsid w:val="00CA4F81"/>
    <w:rsid w:val="00CC503B"/>
    <w:rsid w:val="00CC7E71"/>
    <w:rsid w:val="00CF7EEF"/>
    <w:rsid w:val="00D12A19"/>
    <w:rsid w:val="00D17755"/>
    <w:rsid w:val="00D2044F"/>
    <w:rsid w:val="00D459EE"/>
    <w:rsid w:val="00D64E66"/>
    <w:rsid w:val="00D707C0"/>
    <w:rsid w:val="00D711A3"/>
    <w:rsid w:val="00D810B5"/>
    <w:rsid w:val="00D84343"/>
    <w:rsid w:val="00D93D62"/>
    <w:rsid w:val="00D966C1"/>
    <w:rsid w:val="00DB3094"/>
    <w:rsid w:val="00DC756D"/>
    <w:rsid w:val="00DE32BF"/>
    <w:rsid w:val="00E566B2"/>
    <w:rsid w:val="00E568FF"/>
    <w:rsid w:val="00E7190E"/>
    <w:rsid w:val="00EA683F"/>
    <w:rsid w:val="00EA6E36"/>
    <w:rsid w:val="00EC18C7"/>
    <w:rsid w:val="00ED5C35"/>
    <w:rsid w:val="00ED668B"/>
    <w:rsid w:val="00ED7D27"/>
    <w:rsid w:val="00EF28D4"/>
    <w:rsid w:val="00F10AA1"/>
    <w:rsid w:val="00F2334E"/>
    <w:rsid w:val="00F270F9"/>
    <w:rsid w:val="00F80610"/>
    <w:rsid w:val="00FB0EDB"/>
    <w:rsid w:val="00FB397B"/>
    <w:rsid w:val="00FB7670"/>
    <w:rsid w:val="00FC6F5F"/>
    <w:rsid w:val="00FD010E"/>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Lucida Sans Unicode" w:hAnsi="Times New Roman" w:cs="Mangal"/>
        <w:kern w:val="3"/>
        <w:sz w:val="24"/>
        <w:szCs w:val="24"/>
        <w:lang w:val="pl-PL"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D1F62"/>
    <w:pPr>
      <w:spacing w:after="120"/>
      <w:ind w:firstLine="709"/>
      <w:jc w:val="both"/>
    </w:pPr>
    <w:rPr>
      <w:rFonts w:ascii="Calibri" w:hAnsi="Calibri"/>
    </w:rPr>
  </w:style>
  <w:style w:type="paragraph" w:styleId="Nagwek1">
    <w:name w:val="heading 1"/>
    <w:basedOn w:val="Nagwek"/>
    <w:next w:val="Textbody"/>
    <w:rsid w:val="00A55E9E"/>
    <w:pPr>
      <w:spacing w:before="238" w:after="62"/>
      <w:outlineLvl w:val="0"/>
    </w:pPr>
    <w:rPr>
      <w:rFonts w:ascii="Calibri" w:hAnsi="Calibri"/>
      <w:b/>
      <w:bCs/>
      <w:sz w:val="32"/>
    </w:rPr>
  </w:style>
  <w:style w:type="paragraph" w:styleId="Nagwek2">
    <w:name w:val="heading 2"/>
    <w:basedOn w:val="Nagwek"/>
    <w:next w:val="Textbody"/>
    <w:rsid w:val="009038C9"/>
    <w:pPr>
      <w:outlineLvl w:val="1"/>
    </w:pPr>
    <w:rPr>
      <w:b/>
      <w:bCs/>
      <w:i/>
      <w:iCs/>
    </w:rPr>
  </w:style>
  <w:style w:type="paragraph" w:styleId="Nagwek3">
    <w:name w:val="heading 3"/>
    <w:basedOn w:val="Nagwek"/>
    <w:next w:val="Textbody"/>
    <w:rsid w:val="009038C9"/>
    <w:pPr>
      <w:outlineLvl w:val="2"/>
    </w:pPr>
    <w:rPr>
      <w:b/>
      <w:bCs/>
    </w:rPr>
  </w:style>
  <w:style w:type="paragraph" w:styleId="Nagwek4">
    <w:name w:val="heading 4"/>
    <w:basedOn w:val="Nagwek"/>
    <w:next w:val="Textbody"/>
    <w:rsid w:val="009038C9"/>
    <w:pPr>
      <w:outlineLvl w:val="3"/>
    </w:pPr>
    <w:rPr>
      <w:b/>
      <w:bCs/>
      <w:i/>
      <w:iCs/>
    </w:rPr>
  </w:style>
  <w:style w:type="paragraph" w:styleId="Nagwek5">
    <w:name w:val="heading 5"/>
    <w:basedOn w:val="Nagwek"/>
    <w:next w:val="Textbody"/>
    <w:rsid w:val="009038C9"/>
    <w:pPr>
      <w:outlineLvl w:val="4"/>
    </w:pPr>
    <w:rPr>
      <w:b/>
      <w:bCs/>
    </w:rPr>
  </w:style>
  <w:style w:type="paragraph" w:styleId="Nagwek6">
    <w:name w:val="heading 6"/>
    <w:basedOn w:val="Nagwek"/>
    <w:next w:val="Textbody"/>
    <w:rsid w:val="009038C9"/>
    <w:pPr>
      <w:outlineLvl w:val="5"/>
    </w:pPr>
    <w:rPr>
      <w:b/>
      <w:b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rsid w:val="009038C9"/>
  </w:style>
  <w:style w:type="paragraph" w:styleId="Nagwek">
    <w:name w:val="header"/>
    <w:basedOn w:val="Standard"/>
    <w:next w:val="Textbody"/>
    <w:rsid w:val="009038C9"/>
    <w:pPr>
      <w:keepNext/>
      <w:spacing w:before="240" w:after="120"/>
    </w:pPr>
    <w:rPr>
      <w:rFonts w:ascii="Arial" w:hAnsi="Arial"/>
      <w:sz w:val="28"/>
      <w:szCs w:val="28"/>
    </w:rPr>
  </w:style>
  <w:style w:type="paragraph" w:customStyle="1" w:styleId="Textbody">
    <w:name w:val="Text body"/>
    <w:basedOn w:val="Standard"/>
    <w:rsid w:val="009038C9"/>
    <w:pPr>
      <w:spacing w:after="120"/>
    </w:pPr>
  </w:style>
  <w:style w:type="paragraph" w:styleId="Lista">
    <w:name w:val="List"/>
    <w:basedOn w:val="Textbody"/>
    <w:rsid w:val="009038C9"/>
  </w:style>
  <w:style w:type="paragraph" w:styleId="Legenda">
    <w:name w:val="caption"/>
    <w:basedOn w:val="Standard"/>
    <w:rsid w:val="009038C9"/>
    <w:pPr>
      <w:suppressLineNumbers/>
      <w:spacing w:before="120" w:after="120"/>
    </w:pPr>
    <w:rPr>
      <w:i/>
      <w:iCs/>
    </w:rPr>
  </w:style>
  <w:style w:type="paragraph" w:customStyle="1" w:styleId="Index">
    <w:name w:val="Index"/>
    <w:basedOn w:val="Standard"/>
    <w:rsid w:val="009038C9"/>
    <w:pPr>
      <w:suppressLineNumbers/>
    </w:pPr>
  </w:style>
  <w:style w:type="paragraph" w:styleId="Stopka">
    <w:name w:val="footer"/>
    <w:basedOn w:val="Standard"/>
    <w:rsid w:val="009038C9"/>
    <w:pPr>
      <w:suppressLineNumbers/>
      <w:tabs>
        <w:tab w:val="center" w:pos="4819"/>
        <w:tab w:val="right" w:pos="9638"/>
      </w:tabs>
    </w:pPr>
  </w:style>
  <w:style w:type="paragraph" w:customStyle="1" w:styleId="HorizontalLine">
    <w:name w:val="Horizontal Line"/>
    <w:basedOn w:val="Standard"/>
    <w:next w:val="Textbody"/>
    <w:rsid w:val="009038C9"/>
    <w:pPr>
      <w:suppressLineNumbers/>
      <w:spacing w:after="283"/>
    </w:pPr>
    <w:rPr>
      <w:sz w:val="12"/>
      <w:szCs w:val="12"/>
    </w:rPr>
  </w:style>
  <w:style w:type="paragraph" w:customStyle="1" w:styleId="ContentsHeading">
    <w:name w:val="Contents Heading"/>
    <w:basedOn w:val="Nagwek"/>
    <w:rsid w:val="009038C9"/>
    <w:pPr>
      <w:suppressLineNumbers/>
    </w:pPr>
    <w:rPr>
      <w:b/>
      <w:bCs/>
      <w:sz w:val="32"/>
      <w:szCs w:val="32"/>
    </w:rPr>
  </w:style>
  <w:style w:type="paragraph" w:customStyle="1" w:styleId="Contents2">
    <w:name w:val="Contents 2"/>
    <w:basedOn w:val="Index"/>
    <w:rsid w:val="009038C9"/>
    <w:pPr>
      <w:tabs>
        <w:tab w:val="right" w:leader="dot" w:pos="9638"/>
      </w:tabs>
      <w:ind w:left="283"/>
    </w:pPr>
  </w:style>
  <w:style w:type="paragraph" w:customStyle="1" w:styleId="Contents6">
    <w:name w:val="Contents 6"/>
    <w:basedOn w:val="Index"/>
    <w:rsid w:val="009038C9"/>
    <w:pPr>
      <w:tabs>
        <w:tab w:val="right" w:leader="dot" w:pos="9638"/>
      </w:tabs>
      <w:ind w:left="1415"/>
    </w:pPr>
  </w:style>
  <w:style w:type="paragraph" w:customStyle="1" w:styleId="UserIndex6">
    <w:name w:val="User Index 6"/>
    <w:basedOn w:val="Index"/>
    <w:rsid w:val="009038C9"/>
    <w:pPr>
      <w:tabs>
        <w:tab w:val="right" w:leader="dot" w:pos="9638"/>
      </w:tabs>
      <w:ind w:left="1415"/>
    </w:pPr>
  </w:style>
  <w:style w:type="paragraph" w:customStyle="1" w:styleId="TableContents">
    <w:name w:val="Table Contents"/>
    <w:basedOn w:val="Standard"/>
    <w:rsid w:val="009038C9"/>
    <w:pPr>
      <w:suppressLineNumbers/>
    </w:pPr>
  </w:style>
  <w:style w:type="paragraph" w:customStyle="1" w:styleId="TableHeading">
    <w:name w:val="Table Heading"/>
    <w:basedOn w:val="TableContents"/>
    <w:rsid w:val="009038C9"/>
    <w:pPr>
      <w:jc w:val="center"/>
    </w:pPr>
    <w:rPr>
      <w:b/>
      <w:bCs/>
    </w:rPr>
  </w:style>
  <w:style w:type="paragraph" w:customStyle="1" w:styleId="Contents1">
    <w:name w:val="Contents 1"/>
    <w:basedOn w:val="Index"/>
    <w:rsid w:val="009038C9"/>
    <w:pPr>
      <w:tabs>
        <w:tab w:val="right" w:leader="dot" w:pos="9638"/>
      </w:tabs>
    </w:pPr>
  </w:style>
  <w:style w:type="character" w:customStyle="1" w:styleId="BulletSymbols">
    <w:name w:val="Bullet Symbols"/>
    <w:rsid w:val="009038C9"/>
    <w:rPr>
      <w:rFonts w:ascii="OpenSymbol" w:eastAsia="OpenSymbol" w:hAnsi="OpenSymbol" w:cs="OpenSymbol"/>
    </w:rPr>
  </w:style>
  <w:style w:type="paragraph" w:styleId="Akapitzlist">
    <w:name w:val="List Paragraph"/>
    <w:basedOn w:val="Normalny"/>
    <w:uiPriority w:val="34"/>
    <w:qFormat/>
    <w:rsid w:val="00764B7C"/>
    <w:pPr>
      <w:ind w:left="720"/>
      <w:contextualSpacing/>
    </w:pPr>
    <w:rPr>
      <w:szCs w:val="21"/>
    </w:rPr>
  </w:style>
  <w:style w:type="character" w:styleId="Odwoaniedokomentarza">
    <w:name w:val="annotation reference"/>
    <w:basedOn w:val="Domylnaczcionkaakapitu"/>
    <w:uiPriority w:val="99"/>
    <w:semiHidden/>
    <w:unhideWhenUsed/>
    <w:rsid w:val="007C563A"/>
    <w:rPr>
      <w:sz w:val="16"/>
      <w:szCs w:val="16"/>
    </w:rPr>
  </w:style>
  <w:style w:type="paragraph" w:styleId="Tekstkomentarza">
    <w:name w:val="annotation text"/>
    <w:basedOn w:val="Normalny"/>
    <w:link w:val="TekstkomentarzaZnak"/>
    <w:uiPriority w:val="99"/>
    <w:semiHidden/>
    <w:unhideWhenUsed/>
    <w:rsid w:val="007C563A"/>
    <w:rPr>
      <w:sz w:val="20"/>
      <w:szCs w:val="18"/>
    </w:rPr>
  </w:style>
  <w:style w:type="character" w:customStyle="1" w:styleId="TekstkomentarzaZnak">
    <w:name w:val="Tekst komentarza Znak"/>
    <w:basedOn w:val="Domylnaczcionkaakapitu"/>
    <w:link w:val="Tekstkomentarza"/>
    <w:uiPriority w:val="99"/>
    <w:semiHidden/>
    <w:rsid w:val="007C563A"/>
    <w:rPr>
      <w:rFonts w:ascii="Calibri" w:hAnsi="Calibri"/>
      <w:sz w:val="20"/>
      <w:szCs w:val="18"/>
    </w:rPr>
  </w:style>
  <w:style w:type="paragraph" w:styleId="Tematkomentarza">
    <w:name w:val="annotation subject"/>
    <w:basedOn w:val="Tekstkomentarza"/>
    <w:next w:val="Tekstkomentarza"/>
    <w:link w:val="TematkomentarzaZnak"/>
    <w:uiPriority w:val="99"/>
    <w:semiHidden/>
    <w:unhideWhenUsed/>
    <w:rsid w:val="007C563A"/>
    <w:rPr>
      <w:b/>
      <w:bCs/>
    </w:rPr>
  </w:style>
  <w:style w:type="character" w:customStyle="1" w:styleId="TematkomentarzaZnak">
    <w:name w:val="Temat komentarza Znak"/>
    <w:basedOn w:val="TekstkomentarzaZnak"/>
    <w:link w:val="Tematkomentarza"/>
    <w:uiPriority w:val="99"/>
    <w:semiHidden/>
    <w:rsid w:val="007C563A"/>
    <w:rPr>
      <w:rFonts w:ascii="Calibri" w:hAnsi="Calibri"/>
      <w:b/>
      <w:bCs/>
      <w:sz w:val="20"/>
      <w:szCs w:val="18"/>
    </w:rPr>
  </w:style>
  <w:style w:type="paragraph" w:styleId="Tekstdymka">
    <w:name w:val="Balloon Text"/>
    <w:basedOn w:val="Normalny"/>
    <w:link w:val="TekstdymkaZnak"/>
    <w:uiPriority w:val="99"/>
    <w:semiHidden/>
    <w:unhideWhenUsed/>
    <w:rsid w:val="007C563A"/>
    <w:pPr>
      <w:spacing w:after="0"/>
    </w:pPr>
    <w:rPr>
      <w:rFonts w:ascii="Tahoma" w:hAnsi="Tahoma"/>
      <w:sz w:val="16"/>
      <w:szCs w:val="14"/>
    </w:rPr>
  </w:style>
  <w:style w:type="character" w:customStyle="1" w:styleId="TekstdymkaZnak">
    <w:name w:val="Tekst dymka Znak"/>
    <w:basedOn w:val="Domylnaczcionkaakapitu"/>
    <w:link w:val="Tekstdymka"/>
    <w:uiPriority w:val="99"/>
    <w:semiHidden/>
    <w:rsid w:val="007C563A"/>
    <w:rPr>
      <w:rFonts w:ascii="Tahoma" w:hAnsi="Tahoma"/>
      <w:sz w:val="16"/>
      <w:szCs w:val="14"/>
    </w:rPr>
  </w:style>
  <w:style w:type="paragraph" w:styleId="Spistreci1">
    <w:name w:val="toc 1"/>
    <w:basedOn w:val="Normalny"/>
    <w:next w:val="Normalny"/>
    <w:autoRedefine/>
    <w:uiPriority w:val="39"/>
    <w:unhideWhenUsed/>
    <w:rsid w:val="001B74CE"/>
    <w:pPr>
      <w:tabs>
        <w:tab w:val="right" w:leader="dot" w:pos="9628"/>
      </w:tabs>
      <w:spacing w:after="100"/>
      <w:ind w:firstLine="0"/>
    </w:pPr>
    <w:rPr>
      <w:szCs w:val="21"/>
    </w:rPr>
  </w:style>
  <w:style w:type="paragraph" w:styleId="Poprawka">
    <w:name w:val="Revision"/>
    <w:hidden/>
    <w:uiPriority w:val="99"/>
    <w:semiHidden/>
    <w:rsid w:val="00D966C1"/>
    <w:pPr>
      <w:widowControl/>
      <w:suppressAutoHyphens w:val="0"/>
      <w:autoSpaceDN/>
      <w:textAlignment w:val="auto"/>
    </w:pPr>
    <w:rPr>
      <w:rFonts w:ascii="Calibri" w:hAnsi="Calibri"/>
      <w:szCs w:val="21"/>
    </w:rPr>
  </w:style>
  <w:style w:type="paragraph" w:styleId="Podtytu">
    <w:name w:val="Subtitle"/>
    <w:basedOn w:val="Normalny"/>
    <w:next w:val="Normalny"/>
    <w:link w:val="PodtytuZnak"/>
    <w:uiPriority w:val="11"/>
    <w:qFormat/>
    <w:rsid w:val="005D3955"/>
    <w:pPr>
      <w:numPr>
        <w:ilvl w:val="1"/>
      </w:numPr>
      <w:ind w:firstLine="709"/>
    </w:pPr>
    <w:rPr>
      <w:rFonts w:asciiTheme="majorHAnsi" w:eastAsiaTheme="majorEastAsia" w:hAnsiTheme="majorHAnsi"/>
      <w:i/>
      <w:iCs/>
      <w:color w:val="4F81BD" w:themeColor="accent1"/>
      <w:spacing w:val="15"/>
      <w:szCs w:val="21"/>
    </w:rPr>
  </w:style>
  <w:style w:type="character" w:customStyle="1" w:styleId="PodtytuZnak">
    <w:name w:val="Podtytuł Znak"/>
    <w:basedOn w:val="Domylnaczcionkaakapitu"/>
    <w:link w:val="Podtytu"/>
    <w:uiPriority w:val="11"/>
    <w:rsid w:val="005D3955"/>
    <w:rPr>
      <w:rFonts w:asciiTheme="majorHAnsi" w:eastAsiaTheme="majorEastAsia" w:hAnsiTheme="majorHAnsi"/>
      <w:i/>
      <w:iCs/>
      <w:color w:val="4F81BD" w:themeColor="accent1"/>
      <w:spacing w:val="15"/>
      <w:szCs w:val="21"/>
    </w:rPr>
  </w:style>
  <w:style w:type="character" w:styleId="Wyrnienieintensywne">
    <w:name w:val="Intense Emphasis"/>
    <w:basedOn w:val="Domylnaczcionkaakapitu"/>
    <w:uiPriority w:val="21"/>
    <w:qFormat/>
    <w:rsid w:val="005D3955"/>
    <w:rPr>
      <w:b/>
      <w:bCs/>
      <w:i/>
      <w:iCs/>
      <w:color w:val="4F81BD" w:themeColor="accent1"/>
    </w:rPr>
  </w:style>
  <w:style w:type="paragraph" w:styleId="Tytu">
    <w:name w:val="Title"/>
    <w:basedOn w:val="Normalny"/>
    <w:next w:val="Normalny"/>
    <w:link w:val="TytuZnak"/>
    <w:uiPriority w:val="10"/>
    <w:qFormat/>
    <w:rsid w:val="005D395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ytuZnak">
    <w:name w:val="Tytuł Znak"/>
    <w:basedOn w:val="Domylnaczcionkaakapitu"/>
    <w:link w:val="Tytu"/>
    <w:uiPriority w:val="10"/>
    <w:rsid w:val="005D3955"/>
    <w:rPr>
      <w:rFonts w:asciiTheme="majorHAnsi" w:eastAsiaTheme="majorEastAsia" w:hAnsiTheme="majorHAnsi"/>
      <w:color w:val="17365D" w:themeColor="text2" w:themeShade="BF"/>
      <w:spacing w:val="5"/>
      <w:kern w:val="28"/>
      <w:sz w:val="52"/>
      <w:szCs w:val="4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Lucida Sans Unicode" w:hAnsi="Times New Roman" w:cs="Mangal"/>
        <w:kern w:val="3"/>
        <w:sz w:val="24"/>
        <w:szCs w:val="24"/>
        <w:lang w:val="pl-PL"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D1F62"/>
    <w:pPr>
      <w:spacing w:after="120"/>
      <w:ind w:firstLine="709"/>
      <w:jc w:val="both"/>
    </w:pPr>
    <w:rPr>
      <w:rFonts w:ascii="Calibri" w:hAnsi="Calibri"/>
    </w:rPr>
  </w:style>
  <w:style w:type="paragraph" w:styleId="Nagwek1">
    <w:name w:val="heading 1"/>
    <w:basedOn w:val="Nagwek"/>
    <w:next w:val="Textbody"/>
    <w:rsid w:val="00A55E9E"/>
    <w:pPr>
      <w:spacing w:before="238" w:after="62"/>
      <w:outlineLvl w:val="0"/>
    </w:pPr>
    <w:rPr>
      <w:rFonts w:ascii="Calibri" w:hAnsi="Calibri"/>
      <w:b/>
      <w:bCs/>
      <w:sz w:val="32"/>
    </w:rPr>
  </w:style>
  <w:style w:type="paragraph" w:styleId="Nagwek2">
    <w:name w:val="heading 2"/>
    <w:basedOn w:val="Nagwek"/>
    <w:next w:val="Textbody"/>
    <w:pPr>
      <w:outlineLvl w:val="1"/>
    </w:pPr>
    <w:rPr>
      <w:b/>
      <w:bCs/>
      <w:i/>
      <w:iCs/>
    </w:rPr>
  </w:style>
  <w:style w:type="paragraph" w:styleId="Nagwek3">
    <w:name w:val="heading 3"/>
    <w:basedOn w:val="Nagwek"/>
    <w:next w:val="Textbody"/>
    <w:pPr>
      <w:outlineLvl w:val="2"/>
    </w:pPr>
    <w:rPr>
      <w:b/>
      <w:bCs/>
    </w:rPr>
  </w:style>
  <w:style w:type="paragraph" w:styleId="Nagwek4">
    <w:name w:val="heading 4"/>
    <w:basedOn w:val="Nagwek"/>
    <w:next w:val="Textbody"/>
    <w:pPr>
      <w:outlineLvl w:val="3"/>
    </w:pPr>
    <w:rPr>
      <w:b/>
      <w:bCs/>
      <w:i/>
      <w:iCs/>
    </w:rPr>
  </w:style>
  <w:style w:type="paragraph" w:styleId="Nagwek5">
    <w:name w:val="heading 5"/>
    <w:basedOn w:val="Nagwek"/>
    <w:next w:val="Textbody"/>
    <w:pPr>
      <w:outlineLvl w:val="4"/>
    </w:pPr>
    <w:rPr>
      <w:b/>
      <w:bCs/>
    </w:rPr>
  </w:style>
  <w:style w:type="paragraph" w:styleId="Nagwek6">
    <w:name w:val="heading 6"/>
    <w:basedOn w:val="Nagwek"/>
    <w:next w:val="Textbody"/>
    <w:pPr>
      <w:outlineLvl w:val="5"/>
    </w:pPr>
    <w:rPr>
      <w:b/>
      <w:b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style>
  <w:style w:type="paragraph" w:styleId="Nagwek">
    <w:name w:val="header"/>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Stopka">
    <w:name w:val="footer"/>
    <w:basedOn w:val="Standard"/>
    <w:pPr>
      <w:suppressLineNumbers/>
      <w:tabs>
        <w:tab w:val="center" w:pos="4819"/>
        <w:tab w:val="right" w:pos="9638"/>
      </w:tabs>
    </w:pPr>
  </w:style>
  <w:style w:type="paragraph" w:customStyle="1" w:styleId="HorizontalLine">
    <w:name w:val="Horizontal Line"/>
    <w:basedOn w:val="Standard"/>
    <w:next w:val="Textbody"/>
    <w:pPr>
      <w:suppressLineNumbers/>
      <w:spacing w:after="283"/>
    </w:pPr>
    <w:rPr>
      <w:sz w:val="12"/>
      <w:szCs w:val="12"/>
    </w:rPr>
  </w:style>
  <w:style w:type="paragraph" w:customStyle="1" w:styleId="ContentsHeading">
    <w:name w:val="Contents Heading"/>
    <w:basedOn w:val="Nagwek"/>
    <w:pPr>
      <w:suppressLineNumbers/>
    </w:pPr>
    <w:rPr>
      <w:b/>
      <w:bCs/>
      <w:sz w:val="32"/>
      <w:szCs w:val="32"/>
    </w:rPr>
  </w:style>
  <w:style w:type="paragraph" w:customStyle="1" w:styleId="Contents2">
    <w:name w:val="Contents 2"/>
    <w:basedOn w:val="Index"/>
    <w:pPr>
      <w:tabs>
        <w:tab w:val="right" w:leader="dot" w:pos="9638"/>
      </w:tabs>
      <w:ind w:left="283"/>
    </w:pPr>
  </w:style>
  <w:style w:type="paragraph" w:customStyle="1" w:styleId="Contents6">
    <w:name w:val="Contents 6"/>
    <w:basedOn w:val="Index"/>
    <w:pPr>
      <w:tabs>
        <w:tab w:val="right" w:leader="dot" w:pos="9638"/>
      </w:tabs>
      <w:ind w:left="1415"/>
    </w:pPr>
  </w:style>
  <w:style w:type="paragraph" w:customStyle="1" w:styleId="UserIndex6">
    <w:name w:val="User Index 6"/>
    <w:basedOn w:val="Index"/>
    <w:pPr>
      <w:tabs>
        <w:tab w:val="right" w:leader="dot" w:pos="9638"/>
      </w:tabs>
      <w:ind w:left="1415"/>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
    <w:name w:val="Contents 1"/>
    <w:basedOn w:val="Index"/>
    <w:pPr>
      <w:tabs>
        <w:tab w:val="right" w:leader="dot" w:pos="9638"/>
      </w:tabs>
    </w:pPr>
  </w:style>
  <w:style w:type="character" w:customStyle="1" w:styleId="BulletSymbols">
    <w:name w:val="Bullet Symbols"/>
    <w:rPr>
      <w:rFonts w:ascii="OpenSymbol" w:eastAsia="OpenSymbol" w:hAnsi="OpenSymbol" w:cs="OpenSymbol"/>
    </w:rPr>
  </w:style>
  <w:style w:type="paragraph" w:styleId="Akapitzlist">
    <w:name w:val="List Paragraph"/>
    <w:basedOn w:val="Normalny"/>
    <w:uiPriority w:val="34"/>
    <w:qFormat/>
    <w:rsid w:val="00764B7C"/>
    <w:pPr>
      <w:ind w:left="720"/>
      <w:contextualSpacing/>
    </w:pPr>
    <w:rPr>
      <w:szCs w:val="21"/>
    </w:rPr>
  </w:style>
  <w:style w:type="character" w:styleId="Odwoaniedokomentarza">
    <w:name w:val="annotation reference"/>
    <w:basedOn w:val="Domylnaczcionkaakapitu"/>
    <w:uiPriority w:val="99"/>
    <w:semiHidden/>
    <w:unhideWhenUsed/>
    <w:rsid w:val="007C563A"/>
    <w:rPr>
      <w:sz w:val="16"/>
      <w:szCs w:val="16"/>
    </w:rPr>
  </w:style>
  <w:style w:type="paragraph" w:styleId="Tekstkomentarza">
    <w:name w:val="annotation text"/>
    <w:basedOn w:val="Normalny"/>
    <w:link w:val="TekstkomentarzaZnak"/>
    <w:uiPriority w:val="99"/>
    <w:semiHidden/>
    <w:unhideWhenUsed/>
    <w:rsid w:val="007C563A"/>
    <w:rPr>
      <w:sz w:val="20"/>
      <w:szCs w:val="18"/>
    </w:rPr>
  </w:style>
  <w:style w:type="character" w:customStyle="1" w:styleId="TekstkomentarzaZnak">
    <w:name w:val="Tekst komentarza Znak"/>
    <w:basedOn w:val="Domylnaczcionkaakapitu"/>
    <w:link w:val="Tekstkomentarza"/>
    <w:uiPriority w:val="99"/>
    <w:semiHidden/>
    <w:rsid w:val="007C563A"/>
    <w:rPr>
      <w:rFonts w:ascii="Calibri" w:hAnsi="Calibri"/>
      <w:sz w:val="20"/>
      <w:szCs w:val="18"/>
    </w:rPr>
  </w:style>
  <w:style w:type="paragraph" w:styleId="Tematkomentarza">
    <w:name w:val="annotation subject"/>
    <w:basedOn w:val="Tekstkomentarza"/>
    <w:next w:val="Tekstkomentarza"/>
    <w:link w:val="TematkomentarzaZnak"/>
    <w:uiPriority w:val="99"/>
    <w:semiHidden/>
    <w:unhideWhenUsed/>
    <w:rsid w:val="007C563A"/>
    <w:rPr>
      <w:b/>
      <w:bCs/>
    </w:rPr>
  </w:style>
  <w:style w:type="character" w:customStyle="1" w:styleId="TematkomentarzaZnak">
    <w:name w:val="Temat komentarza Znak"/>
    <w:basedOn w:val="TekstkomentarzaZnak"/>
    <w:link w:val="Tematkomentarza"/>
    <w:uiPriority w:val="99"/>
    <w:semiHidden/>
    <w:rsid w:val="007C563A"/>
    <w:rPr>
      <w:rFonts w:ascii="Calibri" w:hAnsi="Calibri"/>
      <w:b/>
      <w:bCs/>
      <w:sz w:val="20"/>
      <w:szCs w:val="18"/>
    </w:rPr>
  </w:style>
  <w:style w:type="paragraph" w:styleId="Tekstdymka">
    <w:name w:val="Balloon Text"/>
    <w:basedOn w:val="Normalny"/>
    <w:link w:val="TekstdymkaZnak"/>
    <w:uiPriority w:val="99"/>
    <w:semiHidden/>
    <w:unhideWhenUsed/>
    <w:rsid w:val="007C563A"/>
    <w:pPr>
      <w:spacing w:after="0"/>
    </w:pPr>
    <w:rPr>
      <w:rFonts w:ascii="Tahoma" w:hAnsi="Tahoma"/>
      <w:sz w:val="16"/>
      <w:szCs w:val="14"/>
    </w:rPr>
  </w:style>
  <w:style w:type="character" w:customStyle="1" w:styleId="TekstdymkaZnak">
    <w:name w:val="Tekst dymka Znak"/>
    <w:basedOn w:val="Domylnaczcionkaakapitu"/>
    <w:link w:val="Tekstdymka"/>
    <w:uiPriority w:val="99"/>
    <w:semiHidden/>
    <w:rsid w:val="007C563A"/>
    <w:rPr>
      <w:rFonts w:ascii="Tahoma" w:hAnsi="Tahoma"/>
      <w:sz w:val="16"/>
      <w:szCs w:val="14"/>
    </w:rPr>
  </w:style>
  <w:style w:type="paragraph" w:styleId="Spistreci1">
    <w:name w:val="toc 1"/>
    <w:basedOn w:val="Normalny"/>
    <w:next w:val="Normalny"/>
    <w:autoRedefine/>
    <w:uiPriority w:val="39"/>
    <w:unhideWhenUsed/>
    <w:rsid w:val="001B74CE"/>
    <w:pPr>
      <w:tabs>
        <w:tab w:val="right" w:leader="dot" w:pos="9628"/>
      </w:tabs>
      <w:spacing w:after="100"/>
      <w:ind w:firstLine="0"/>
    </w:pPr>
    <w:rPr>
      <w:szCs w:val="21"/>
    </w:rPr>
  </w:style>
  <w:style w:type="paragraph" w:styleId="Poprawka">
    <w:name w:val="Revision"/>
    <w:hidden/>
    <w:uiPriority w:val="99"/>
    <w:semiHidden/>
    <w:rsid w:val="00D966C1"/>
    <w:pPr>
      <w:widowControl/>
      <w:suppressAutoHyphens w:val="0"/>
      <w:autoSpaceDN/>
      <w:textAlignment w:val="auto"/>
    </w:pPr>
    <w:rPr>
      <w:rFonts w:ascii="Calibri" w:hAnsi="Calibri"/>
      <w:szCs w:val="21"/>
    </w:rPr>
  </w:style>
  <w:style w:type="paragraph" w:styleId="Podtytu">
    <w:name w:val="Subtitle"/>
    <w:basedOn w:val="Normalny"/>
    <w:next w:val="Normalny"/>
    <w:link w:val="PodtytuZnak"/>
    <w:uiPriority w:val="11"/>
    <w:qFormat/>
    <w:rsid w:val="005D3955"/>
    <w:pPr>
      <w:numPr>
        <w:ilvl w:val="1"/>
      </w:numPr>
      <w:ind w:firstLine="709"/>
    </w:pPr>
    <w:rPr>
      <w:rFonts w:asciiTheme="majorHAnsi" w:eastAsiaTheme="majorEastAsia" w:hAnsiTheme="majorHAnsi"/>
      <w:i/>
      <w:iCs/>
      <w:color w:val="4F81BD" w:themeColor="accent1"/>
      <w:spacing w:val="15"/>
      <w:szCs w:val="21"/>
    </w:rPr>
  </w:style>
  <w:style w:type="character" w:customStyle="1" w:styleId="PodtytuZnak">
    <w:name w:val="Podtytuł Znak"/>
    <w:basedOn w:val="Domylnaczcionkaakapitu"/>
    <w:link w:val="Podtytu"/>
    <w:uiPriority w:val="11"/>
    <w:rsid w:val="005D3955"/>
    <w:rPr>
      <w:rFonts w:asciiTheme="majorHAnsi" w:eastAsiaTheme="majorEastAsia" w:hAnsiTheme="majorHAnsi"/>
      <w:i/>
      <w:iCs/>
      <w:color w:val="4F81BD" w:themeColor="accent1"/>
      <w:spacing w:val="15"/>
      <w:szCs w:val="21"/>
    </w:rPr>
  </w:style>
  <w:style w:type="character" w:styleId="Wyrnienieintensywne">
    <w:name w:val="Intense Emphasis"/>
    <w:basedOn w:val="Domylnaczcionkaakapitu"/>
    <w:uiPriority w:val="21"/>
    <w:qFormat/>
    <w:rsid w:val="005D3955"/>
    <w:rPr>
      <w:b/>
      <w:bCs/>
      <w:i/>
      <w:iCs/>
      <w:color w:val="4F81BD" w:themeColor="accent1"/>
    </w:rPr>
  </w:style>
  <w:style w:type="paragraph" w:styleId="Tytu">
    <w:name w:val="Title"/>
    <w:basedOn w:val="Normalny"/>
    <w:next w:val="Normalny"/>
    <w:link w:val="TytuZnak"/>
    <w:uiPriority w:val="10"/>
    <w:qFormat/>
    <w:rsid w:val="005D395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ytuZnak">
    <w:name w:val="Tytuł Znak"/>
    <w:basedOn w:val="Domylnaczcionkaakapitu"/>
    <w:link w:val="Tytu"/>
    <w:uiPriority w:val="10"/>
    <w:rsid w:val="005D3955"/>
    <w:rPr>
      <w:rFonts w:asciiTheme="majorHAnsi" w:eastAsiaTheme="majorEastAsia" w:hAnsiTheme="majorHAnsi"/>
      <w:color w:val="17365D" w:themeColor="text2" w:themeShade="BF"/>
      <w:spacing w:val="5"/>
      <w:kern w:val="28"/>
      <w:sz w:val="52"/>
      <w:szCs w:val="47"/>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A0EA6-78B6-43AA-BDCD-FB8B8099938D}">
  <ds:schemaRefs>
    <ds:schemaRef ds:uri="http://schemas.openxmlformats.org/officeDocument/2006/bibliography"/>
  </ds:schemaRefs>
</ds:datastoreItem>
</file>

<file path=customXml/itemProps2.xml><?xml version="1.0" encoding="utf-8"?>
<ds:datastoreItem xmlns:ds="http://schemas.openxmlformats.org/officeDocument/2006/customXml" ds:itemID="{B132DBA4-893B-4EDB-9B83-C68FF86E3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3939</Words>
  <Characters>23637</Characters>
  <Application>Microsoft Office Word</Application>
  <DocSecurity>0</DocSecurity>
  <Lines>196</Lines>
  <Paragraphs>55</Paragraphs>
  <ScaleCrop>false</ScaleCrop>
  <HeadingPairs>
    <vt:vector size="4" baseType="variant">
      <vt:variant>
        <vt:lpstr>Tytuł</vt:lpstr>
      </vt:variant>
      <vt:variant>
        <vt:i4>1</vt:i4>
      </vt:variant>
      <vt:variant>
        <vt:lpstr>Nagłówki</vt:lpstr>
      </vt:variant>
      <vt:variant>
        <vt:i4>17</vt:i4>
      </vt:variant>
    </vt:vector>
  </HeadingPairs>
  <TitlesOfParts>
    <vt:vector size="18" baseType="lpstr">
      <vt:lpstr/>
      <vt:lpstr>Index</vt:lpstr>
      <vt:lpstr/>
      <vt:lpstr>Changes</vt:lpstr>
      <vt:lpstr>Introduction</vt:lpstr>
      <vt:lpstr>API POST/GET</vt:lpstr>
      <vt:lpstr>API SOAP</vt:lpstr>
      <vt:lpstr>User`s authorization</vt:lpstr>
      <vt:lpstr>Entrance XML </vt:lpstr>
      <vt:lpstr>Exit XML</vt:lpstr>
      <vt:lpstr>Adding a parcel </vt:lpstr>
      <vt:lpstr>Parcel edition</vt:lpstr>
      <vt:lpstr>Cancelling of parcel</vt:lpstr>
      <vt:lpstr>Obtaining list of parcels identifiers </vt:lpstr>
      <vt:lpstr>Obtaining parcels status </vt:lpstr>
      <vt:lpstr>Obtaining tracking data</vt:lpstr>
      <vt:lpstr>Obtaining print outs of parcels labels.</vt:lpstr>
      <vt:lpstr>Obtaining print outs for consignment note </vt:lpstr>
    </vt:vector>
  </TitlesOfParts>
  <Company>HP</Company>
  <LinksUpToDate>false</LinksUpToDate>
  <CharactersWithSpaces>27521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Marcin</dc:creator>
  <cp:lastModifiedBy>Michał Wawreczko</cp:lastModifiedBy>
  <cp:revision>2</cp:revision>
  <dcterms:created xsi:type="dcterms:W3CDTF">2015-11-09T07:24:00Z</dcterms:created>
  <dcterms:modified xsi:type="dcterms:W3CDTF">2015-11-09T07:24:00Z</dcterms:modified>
</cp:coreProperties>
</file>